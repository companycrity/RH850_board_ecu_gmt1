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EA9941424DB74549B646540DBFAA6C5F"/>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D04EC2" w:rsidP="007E0373">
      <w:pPr>
        <w:tabs>
          <w:tab w:val="left" w:pos="4320"/>
          <w:tab w:val="left" w:pos="8640"/>
        </w:tabs>
        <w:spacing w:before="120" w:after="360"/>
        <w:jc w:val="center"/>
        <w:rPr>
          <w:b/>
          <w:sz w:val="36"/>
        </w:rPr>
      </w:pPr>
      <w:r>
        <w:rPr>
          <w:rFonts w:cs="Calibri"/>
          <w:b/>
          <w:sz w:val="48"/>
          <w:szCs w:val="48"/>
        </w:rPr>
        <w:t>Hw</w:t>
      </w:r>
      <w:r w:rsidR="00783714">
        <w:rPr>
          <w:rFonts w:cs="Calibri"/>
          <w:b/>
          <w:sz w:val="48"/>
          <w:szCs w:val="48"/>
        </w:rPr>
        <w:t>Ag1</w:t>
      </w:r>
      <w:r>
        <w:rPr>
          <w:rFonts w:cs="Calibri"/>
          <w:b/>
          <w:sz w:val="48"/>
          <w:szCs w:val="48"/>
        </w:rPr>
        <w:t>Meas</w:t>
      </w:r>
    </w:p>
    <w:p w:rsidR="005E61CD" w:rsidRPr="007E0373" w:rsidRDefault="005E61CD" w:rsidP="007E0373">
      <w:pPr>
        <w:tabs>
          <w:tab w:val="left" w:pos="4320"/>
          <w:tab w:val="left" w:pos="8640"/>
        </w:tabs>
        <w:spacing w:before="120" w:after="360"/>
        <w:jc w:val="center"/>
        <w:rPr>
          <w:b/>
          <w:sz w:val="36"/>
        </w:rPr>
      </w:pPr>
    </w:p>
    <w:p w:rsidR="005E61CD" w:rsidRPr="007E0373" w:rsidRDefault="00B520DF" w:rsidP="007E0373">
      <w:pPr>
        <w:tabs>
          <w:tab w:val="left" w:pos="4320"/>
          <w:tab w:val="left" w:pos="8640"/>
        </w:tabs>
        <w:spacing w:before="120" w:after="360"/>
        <w:jc w:val="center"/>
        <w:rPr>
          <w:b/>
          <w:sz w:val="36"/>
        </w:rPr>
      </w:pPr>
      <w:ins w:id="0" w:author="Vignesh L S K" w:date="2016-06-21T12:38:00Z">
        <w:r>
          <w:rPr>
            <w:b/>
            <w:sz w:val="36"/>
          </w:rPr>
          <w:t>Jun 21,2016</w:t>
        </w:r>
      </w:ins>
      <w:del w:id="1" w:author="Sengottaiyan, Selva" w:date="2015-12-02T15:22:00Z">
        <w:r w:rsidR="00554DCC" w:rsidRPr="007E0373" w:rsidDel="001C46A8">
          <w:rPr>
            <w:b/>
            <w:sz w:val="36"/>
          </w:rPr>
          <w:fldChar w:fldCharType="begin"/>
        </w:r>
        <w:r w:rsidR="00554DCC" w:rsidRPr="007E0373" w:rsidDel="001C46A8">
          <w:rPr>
            <w:b/>
            <w:sz w:val="36"/>
          </w:rPr>
          <w:delInstrText xml:space="preserve"> DOCPROPERTY  "Release Date"  \* MERGEFORMAT </w:delInstrText>
        </w:r>
        <w:r w:rsidR="00554DCC" w:rsidRPr="007E0373" w:rsidDel="001C46A8">
          <w:rPr>
            <w:b/>
            <w:sz w:val="36"/>
          </w:rPr>
          <w:fldChar w:fldCharType="separate"/>
        </w:r>
        <w:r w:rsidR="00554DCC" w:rsidDel="001C46A8">
          <w:rPr>
            <w:b/>
            <w:sz w:val="36"/>
          </w:rPr>
          <w:delText>Sep 11, 2015</w:delText>
        </w:r>
        <w:r w:rsidR="00554DCC" w:rsidRPr="007E0373" w:rsidDel="001C46A8">
          <w:rPr>
            <w:b/>
            <w:sz w:val="36"/>
          </w:rPr>
          <w:fldChar w:fldCharType="end"/>
        </w:r>
      </w:del>
      <w:ins w:id="2" w:author="Sengottaiyan, Selva" w:date="2015-12-02T15:22:00Z">
        <w:del w:id="3" w:author="Vignesh L S K" w:date="2016-06-21T12:38:00Z">
          <w:r w:rsidR="001C46A8" w:rsidRPr="007E0373" w:rsidDel="00B520DF">
            <w:rPr>
              <w:b/>
              <w:sz w:val="36"/>
            </w:rPr>
            <w:fldChar w:fldCharType="begin"/>
          </w:r>
          <w:r w:rsidR="001C46A8" w:rsidRPr="007E0373" w:rsidDel="00B520DF">
            <w:rPr>
              <w:b/>
              <w:sz w:val="36"/>
            </w:rPr>
            <w:delInstrText xml:space="preserve"> DOCPROPERTY  "Release Date"  \* MERGEFORMAT </w:delInstrText>
          </w:r>
          <w:r w:rsidR="001C46A8" w:rsidRPr="007E0373" w:rsidDel="00B520DF">
            <w:rPr>
              <w:b/>
              <w:sz w:val="36"/>
            </w:rPr>
            <w:fldChar w:fldCharType="separate"/>
          </w:r>
          <w:r w:rsidR="001C46A8" w:rsidDel="00B520DF">
            <w:rPr>
              <w:b/>
              <w:sz w:val="36"/>
            </w:rPr>
            <w:delText xml:space="preserve">Dec </w:delText>
          </w:r>
        </w:del>
      </w:ins>
      <w:ins w:id="4" w:author="Sengottaiyan, Selva" w:date="2015-12-02T15:23:00Z">
        <w:del w:id="5" w:author="Vignesh L S K" w:date="2016-06-21T12:38:00Z">
          <w:r w:rsidR="001C46A8" w:rsidDel="00B520DF">
            <w:rPr>
              <w:b/>
              <w:sz w:val="36"/>
            </w:rPr>
            <w:delText>2</w:delText>
          </w:r>
        </w:del>
      </w:ins>
      <w:ins w:id="6" w:author="Sengottaiyan, Selva" w:date="2016-01-05T12:21:00Z">
        <w:del w:id="7" w:author="Vignesh L S K" w:date="2016-06-21T12:38:00Z">
          <w:r w:rsidR="00A542B6" w:rsidDel="00B520DF">
            <w:rPr>
              <w:b/>
              <w:sz w:val="36"/>
            </w:rPr>
            <w:delText>3</w:delText>
          </w:r>
        </w:del>
      </w:ins>
      <w:ins w:id="8" w:author="Sengottaiyan, Selva" w:date="2015-12-02T15:22:00Z">
        <w:del w:id="9" w:author="Vignesh L S K" w:date="2016-06-21T12:38:00Z">
          <w:r w:rsidR="001C46A8" w:rsidDel="00B520DF">
            <w:rPr>
              <w:b/>
              <w:sz w:val="36"/>
            </w:rPr>
            <w:delText>, 2015</w:delText>
          </w:r>
          <w:r w:rsidR="001C46A8" w:rsidRPr="007E0373" w:rsidDel="00B520DF">
            <w:rPr>
              <w:b/>
              <w:sz w:val="36"/>
            </w:rPr>
            <w:fldChar w:fldCharType="end"/>
          </w:r>
        </w:del>
      </w:ins>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D01616">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D01616">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D01616">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494E22" w:rsidRDefault="00494E22" w:rsidP="00480A9D">
      <w:pPr>
        <w:tabs>
          <w:tab w:val="left" w:pos="4320"/>
          <w:tab w:val="left" w:pos="8640"/>
        </w:tabs>
        <w:jc w:val="center"/>
        <w:rPr>
          <w:ins w:id="10" w:author="Vignesh L S K" w:date="2016-06-21T12:37:00Z"/>
          <w:b/>
          <w:sz w:val="24"/>
        </w:rPr>
      </w:pPr>
      <w:ins w:id="11" w:author="Vignesh L S K" w:date="2016-06-21T12:37:00Z">
        <w:r>
          <w:rPr>
            <w:b/>
            <w:sz w:val="24"/>
          </w:rPr>
          <w:t>TATA ELXSI</w:t>
        </w:r>
      </w:ins>
    </w:p>
    <w:p w:rsidR="00494E22" w:rsidRDefault="00494E22" w:rsidP="00480A9D">
      <w:pPr>
        <w:tabs>
          <w:tab w:val="left" w:pos="4320"/>
          <w:tab w:val="left" w:pos="8640"/>
        </w:tabs>
        <w:jc w:val="center"/>
        <w:rPr>
          <w:ins w:id="12" w:author="Vignesh L S K" w:date="2016-06-21T12:37:00Z"/>
          <w:b/>
          <w:sz w:val="24"/>
        </w:rPr>
      </w:pPr>
      <w:ins w:id="13" w:author="Vignesh L S K" w:date="2016-06-21T12:37:00Z">
        <w:r>
          <w:rPr>
            <w:b/>
            <w:sz w:val="24"/>
          </w:rPr>
          <w:t>CHENNAI</w:t>
        </w:r>
      </w:ins>
    </w:p>
    <w:p w:rsidR="00891F29" w:rsidRPr="00A158C7" w:rsidDel="00494E22" w:rsidRDefault="00D04EC2" w:rsidP="00891F29">
      <w:pPr>
        <w:tabs>
          <w:tab w:val="left" w:pos="4320"/>
          <w:tab w:val="left" w:pos="8640"/>
        </w:tabs>
        <w:jc w:val="center"/>
        <w:rPr>
          <w:del w:id="14" w:author="Vignesh L S K" w:date="2016-06-21T12:37:00Z"/>
          <w:b/>
          <w:sz w:val="24"/>
        </w:rPr>
      </w:pPr>
      <w:del w:id="15" w:author="Vignesh L S K" w:date="2016-06-21T12:37:00Z">
        <w:r w:rsidDel="00494E22">
          <w:rPr>
            <w:b/>
            <w:sz w:val="24"/>
          </w:rPr>
          <w:delText>Selva Sengottaiyan</w:delText>
        </w:r>
      </w:del>
    </w:p>
    <w:p w:rsidR="0091328D" w:rsidRPr="00A158C7" w:rsidDel="00494E22" w:rsidRDefault="007E0373" w:rsidP="0091328D">
      <w:pPr>
        <w:tabs>
          <w:tab w:val="left" w:pos="4320"/>
          <w:tab w:val="left" w:pos="8640"/>
        </w:tabs>
        <w:jc w:val="center"/>
        <w:rPr>
          <w:del w:id="16" w:author="Vignesh L S K" w:date="2016-06-21T12:37:00Z"/>
          <w:b/>
          <w:sz w:val="24"/>
        </w:rPr>
      </w:pPr>
      <w:del w:id="17" w:author="Vignesh L S K" w:date="2016-06-21T12:37:00Z">
        <w:r w:rsidDel="00494E22">
          <w:rPr>
            <w:b/>
            <w:sz w:val="24"/>
          </w:rPr>
          <w:fldChar w:fldCharType="begin"/>
        </w:r>
        <w:r w:rsidDel="00494E22">
          <w:rPr>
            <w:b/>
            <w:sz w:val="24"/>
          </w:rPr>
          <w:delInstrText xml:space="preserve"> DOCPROPERTY  Company  \* MERGEFORMAT </w:delInstrText>
        </w:r>
        <w:r w:rsidDel="00494E22">
          <w:rPr>
            <w:b/>
            <w:sz w:val="24"/>
          </w:rPr>
          <w:fldChar w:fldCharType="separate"/>
        </w:r>
        <w:r w:rsidR="00D01616" w:rsidDel="00494E22">
          <w:rPr>
            <w:b/>
            <w:sz w:val="24"/>
          </w:rPr>
          <w:delText>Nexteer Automotive</w:delText>
        </w:r>
        <w:r w:rsidDel="00494E22">
          <w:rPr>
            <w:b/>
            <w:sz w:val="24"/>
          </w:rPr>
          <w:fldChar w:fldCharType="end"/>
        </w:r>
        <w:r w:rsidR="00A365F0" w:rsidRPr="00A158C7" w:rsidDel="00494E22">
          <w:rPr>
            <w:b/>
            <w:sz w:val="24"/>
          </w:rPr>
          <w:delText>,</w:delText>
        </w:r>
      </w:del>
    </w:p>
    <w:p w:rsidR="00B81C1B" w:rsidRPr="006C2D7D" w:rsidRDefault="007E0373" w:rsidP="00480A9D">
      <w:pPr>
        <w:tabs>
          <w:tab w:val="left" w:pos="4320"/>
          <w:tab w:val="left" w:pos="8640"/>
        </w:tabs>
        <w:jc w:val="center"/>
        <w:rPr>
          <w:b/>
          <w:sz w:val="28"/>
          <w:szCs w:val="28"/>
          <w:u w:val="single"/>
        </w:rPr>
      </w:pPr>
      <w:del w:id="18" w:author="Vignesh L S K" w:date="2016-06-21T12:37:00Z">
        <w:r w:rsidDel="00494E22">
          <w:rPr>
            <w:b/>
            <w:sz w:val="24"/>
          </w:rPr>
          <w:fldChar w:fldCharType="begin"/>
        </w:r>
        <w:r w:rsidDel="00494E22">
          <w:rPr>
            <w:b/>
            <w:sz w:val="24"/>
          </w:rPr>
          <w:delInstrText xml:space="preserve"> DOCPROPERTY  Location  \* MERGEFORMAT </w:delInstrText>
        </w:r>
        <w:r w:rsidDel="00494E22">
          <w:rPr>
            <w:b/>
            <w:sz w:val="24"/>
          </w:rPr>
          <w:fldChar w:fldCharType="separate"/>
        </w:r>
        <w:r w:rsidR="00D01616" w:rsidDel="00494E22">
          <w:rPr>
            <w:b/>
            <w:sz w:val="24"/>
          </w:rPr>
          <w:delText>Saginaw, MI, USA</w:delText>
        </w:r>
        <w:r w:rsidDel="00494E22">
          <w:rPr>
            <w:b/>
            <w:sz w:val="24"/>
          </w:rPr>
          <w:fldChar w:fldCharType="end"/>
        </w:r>
      </w:del>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B14A28" w:rsidRPr="00AA38E8" w:rsidTr="00B14A28">
        <w:tc>
          <w:tcPr>
            <w:tcW w:w="2520" w:type="dxa"/>
          </w:tcPr>
          <w:p w:rsidR="00B14A28" w:rsidRPr="00AA38E8" w:rsidRDefault="00B14A28" w:rsidP="00D229A6">
            <w:pPr>
              <w:jc w:val="center"/>
              <w:rPr>
                <w:rFonts w:cs="Calibri"/>
                <w:b/>
              </w:rPr>
            </w:pPr>
            <w:bookmarkStart w:id="19" w:name="_Toc348792978"/>
            <w:bookmarkStart w:id="20" w:name="_Toc348793074"/>
            <w:bookmarkStart w:id="21" w:name="_Toc348793965"/>
            <w:bookmarkStart w:id="22" w:name="_Toc349459173"/>
            <w:bookmarkStart w:id="23" w:name="_Toc349621609"/>
            <w:r w:rsidRPr="00AA38E8">
              <w:rPr>
                <w:rFonts w:cs="Calibri"/>
                <w:b/>
              </w:rPr>
              <w:t>Description</w:t>
            </w:r>
          </w:p>
        </w:tc>
        <w:tc>
          <w:tcPr>
            <w:tcW w:w="2160" w:type="dxa"/>
          </w:tcPr>
          <w:p w:rsidR="00B14A28" w:rsidRPr="00AA38E8" w:rsidRDefault="00B14A28" w:rsidP="00D229A6">
            <w:pPr>
              <w:jc w:val="center"/>
              <w:rPr>
                <w:rFonts w:cs="Calibri"/>
                <w:b/>
              </w:rPr>
            </w:pPr>
            <w:r w:rsidRPr="00AA38E8">
              <w:rPr>
                <w:rFonts w:cs="Calibri"/>
                <w:b/>
              </w:rPr>
              <w:t>Author</w:t>
            </w:r>
          </w:p>
        </w:tc>
        <w:tc>
          <w:tcPr>
            <w:tcW w:w="1350" w:type="dxa"/>
          </w:tcPr>
          <w:p w:rsidR="00B14A28" w:rsidRPr="00AA38E8" w:rsidRDefault="00B14A28" w:rsidP="00D229A6">
            <w:pPr>
              <w:jc w:val="center"/>
              <w:rPr>
                <w:rFonts w:cs="Calibri"/>
                <w:b/>
              </w:rPr>
            </w:pPr>
            <w:r w:rsidRPr="00AA38E8">
              <w:rPr>
                <w:rFonts w:cs="Calibri"/>
                <w:b/>
              </w:rPr>
              <w:t>Version</w:t>
            </w:r>
          </w:p>
        </w:tc>
        <w:tc>
          <w:tcPr>
            <w:tcW w:w="1440" w:type="dxa"/>
          </w:tcPr>
          <w:p w:rsidR="00B14A28" w:rsidRPr="00AA38E8" w:rsidRDefault="00B14A28" w:rsidP="00D229A6">
            <w:pPr>
              <w:jc w:val="center"/>
              <w:rPr>
                <w:rFonts w:cs="Calibri"/>
                <w:b/>
              </w:rPr>
            </w:pPr>
            <w:r w:rsidRPr="00AA38E8">
              <w:rPr>
                <w:rFonts w:cs="Calibri"/>
                <w:b/>
              </w:rPr>
              <w:t>Date</w:t>
            </w:r>
          </w:p>
        </w:tc>
      </w:tr>
      <w:tr w:rsidR="00B14A28" w:rsidRPr="00AA38E8" w:rsidTr="00B14A28">
        <w:tc>
          <w:tcPr>
            <w:tcW w:w="2520" w:type="dxa"/>
          </w:tcPr>
          <w:p w:rsidR="00B14A28" w:rsidRPr="00AA38E8" w:rsidRDefault="00B14A28" w:rsidP="00D229A6">
            <w:pPr>
              <w:rPr>
                <w:rFonts w:cs="Calibri"/>
              </w:rPr>
            </w:pPr>
            <w:r>
              <w:rPr>
                <w:rFonts w:cs="Calibri"/>
              </w:rPr>
              <w:t>Initial Version</w:t>
            </w:r>
          </w:p>
        </w:tc>
        <w:tc>
          <w:tcPr>
            <w:tcW w:w="2160" w:type="dxa"/>
          </w:tcPr>
          <w:p w:rsidR="00D04EC2" w:rsidRPr="00D04EC2" w:rsidRDefault="00D04EC2" w:rsidP="00D04EC2">
            <w:pPr>
              <w:tabs>
                <w:tab w:val="left" w:pos="4320"/>
                <w:tab w:val="left" w:pos="8640"/>
              </w:tabs>
              <w:jc w:val="center"/>
              <w:rPr>
                <w:rFonts w:cs="Calibri"/>
              </w:rPr>
            </w:pPr>
            <w:r w:rsidRPr="00D04EC2">
              <w:rPr>
                <w:rFonts w:cs="Calibri"/>
              </w:rPr>
              <w:t>Selva Sengottaiyan</w:t>
            </w:r>
          </w:p>
          <w:p w:rsidR="00B14A28" w:rsidRPr="00AA38E8" w:rsidRDefault="00B14A28" w:rsidP="00D229A6">
            <w:pPr>
              <w:rPr>
                <w:rFonts w:cs="Calibri"/>
              </w:rPr>
            </w:pPr>
          </w:p>
        </w:tc>
        <w:tc>
          <w:tcPr>
            <w:tcW w:w="1350" w:type="dxa"/>
          </w:tcPr>
          <w:p w:rsidR="00B14A28" w:rsidRPr="00AA38E8" w:rsidRDefault="00B14A28" w:rsidP="00D229A6">
            <w:pPr>
              <w:rPr>
                <w:rFonts w:cs="Calibri"/>
              </w:rPr>
            </w:pPr>
            <w:r>
              <w:rPr>
                <w:rFonts w:cs="Calibri"/>
              </w:rPr>
              <w:t>1.0</w:t>
            </w:r>
          </w:p>
        </w:tc>
        <w:tc>
          <w:tcPr>
            <w:tcW w:w="1440" w:type="dxa"/>
          </w:tcPr>
          <w:p w:rsidR="00B14A28" w:rsidRPr="00AA38E8" w:rsidRDefault="00AB3ACD" w:rsidP="00E60ECF">
            <w:pPr>
              <w:rPr>
                <w:rFonts w:cs="Calibri"/>
              </w:rPr>
            </w:pPr>
            <w:r>
              <w:rPr>
                <w:rFonts w:cs="Calibri"/>
              </w:rPr>
              <w:t>21</w:t>
            </w:r>
            <w:r w:rsidR="00B14A28">
              <w:rPr>
                <w:rFonts w:cs="Calibri"/>
              </w:rPr>
              <w:t>-July-2015</w:t>
            </w:r>
          </w:p>
        </w:tc>
      </w:tr>
      <w:tr w:rsidR="00BA224D" w:rsidRPr="00AA38E8" w:rsidTr="00B14A28">
        <w:tc>
          <w:tcPr>
            <w:tcW w:w="2520" w:type="dxa"/>
          </w:tcPr>
          <w:p w:rsidR="00BA224D" w:rsidRDefault="00554DCC" w:rsidP="00F141E7">
            <w:pPr>
              <w:rPr>
                <w:rFonts w:cs="Calibri"/>
              </w:rPr>
            </w:pPr>
            <w:r>
              <w:rPr>
                <w:rFonts w:cs="Calibri"/>
              </w:rPr>
              <w:t>Updated to v1.</w:t>
            </w:r>
            <w:r w:rsidR="00F141E7">
              <w:rPr>
                <w:rFonts w:cs="Calibri"/>
              </w:rPr>
              <w:t>2</w:t>
            </w:r>
            <w:r>
              <w:rPr>
                <w:rFonts w:cs="Calibri"/>
              </w:rPr>
              <w:t>.0 of the FDD</w:t>
            </w:r>
          </w:p>
        </w:tc>
        <w:tc>
          <w:tcPr>
            <w:tcW w:w="2160" w:type="dxa"/>
          </w:tcPr>
          <w:p w:rsidR="00BA224D" w:rsidRPr="00D04EC2" w:rsidRDefault="00554DCC" w:rsidP="00D04EC2">
            <w:pPr>
              <w:tabs>
                <w:tab w:val="left" w:pos="4320"/>
                <w:tab w:val="left" w:pos="8640"/>
              </w:tabs>
              <w:jc w:val="center"/>
              <w:rPr>
                <w:rFonts w:cs="Calibri"/>
              </w:rPr>
            </w:pPr>
            <w:r>
              <w:rPr>
                <w:rFonts w:cs="Calibri"/>
              </w:rPr>
              <w:t>Selva Sengottaiyan</w:t>
            </w:r>
          </w:p>
        </w:tc>
        <w:tc>
          <w:tcPr>
            <w:tcW w:w="1350" w:type="dxa"/>
          </w:tcPr>
          <w:p w:rsidR="00BA224D" w:rsidRDefault="00554DCC" w:rsidP="00D229A6">
            <w:pPr>
              <w:rPr>
                <w:rFonts w:cs="Calibri"/>
              </w:rPr>
            </w:pPr>
            <w:r>
              <w:rPr>
                <w:rFonts w:cs="Calibri"/>
              </w:rPr>
              <w:t>2.0</w:t>
            </w:r>
          </w:p>
        </w:tc>
        <w:tc>
          <w:tcPr>
            <w:tcW w:w="1440" w:type="dxa"/>
          </w:tcPr>
          <w:p w:rsidR="00BA224D" w:rsidRDefault="00554DCC" w:rsidP="00E60ECF">
            <w:pPr>
              <w:rPr>
                <w:rFonts w:cs="Calibri"/>
              </w:rPr>
            </w:pPr>
            <w:r>
              <w:rPr>
                <w:rFonts w:cs="Calibri"/>
              </w:rPr>
              <w:t>11-Sep-15</w:t>
            </w:r>
          </w:p>
        </w:tc>
      </w:tr>
      <w:tr w:rsidR="00D53C6B" w:rsidRPr="00AA38E8" w:rsidTr="00B14A28">
        <w:trPr>
          <w:ins w:id="24" w:author="Sengottaiyan, Selva" w:date="2015-12-02T15:02:00Z"/>
        </w:trPr>
        <w:tc>
          <w:tcPr>
            <w:tcW w:w="2520" w:type="dxa"/>
          </w:tcPr>
          <w:p w:rsidR="00D53C6B" w:rsidRDefault="00D53C6B" w:rsidP="001421D6">
            <w:pPr>
              <w:rPr>
                <w:ins w:id="25" w:author="Sengottaiyan, Selva" w:date="2015-12-02T15:02:00Z"/>
                <w:rFonts w:cs="Calibri"/>
              </w:rPr>
            </w:pPr>
            <w:ins w:id="26" w:author="Sengottaiyan, Selva" w:date="2015-12-02T15:02:00Z">
              <w:r>
                <w:rPr>
                  <w:rFonts w:cs="Calibri"/>
                </w:rPr>
                <w:t>Updated to v1.</w:t>
              </w:r>
            </w:ins>
            <w:ins w:id="27" w:author="Sengottaiyan, Selva" w:date="2015-12-02T15:37:00Z">
              <w:r w:rsidR="001421D6">
                <w:rPr>
                  <w:rFonts w:cs="Calibri"/>
                </w:rPr>
                <w:t>4</w:t>
              </w:r>
            </w:ins>
            <w:ins w:id="28" w:author="Sengottaiyan, Selva" w:date="2015-12-02T15:02:00Z">
              <w:r>
                <w:rPr>
                  <w:rFonts w:cs="Calibri"/>
                </w:rPr>
                <w:t>.0 of the FDD</w:t>
              </w:r>
            </w:ins>
          </w:p>
        </w:tc>
        <w:tc>
          <w:tcPr>
            <w:tcW w:w="2160" w:type="dxa"/>
          </w:tcPr>
          <w:p w:rsidR="00D53C6B" w:rsidRDefault="00B520DF">
            <w:pPr>
              <w:tabs>
                <w:tab w:val="left" w:pos="4320"/>
                <w:tab w:val="left" w:pos="8640"/>
              </w:tabs>
              <w:rPr>
                <w:ins w:id="29" w:author="Sengottaiyan, Selva" w:date="2015-12-02T15:02:00Z"/>
                <w:rFonts w:cs="Calibri"/>
              </w:rPr>
              <w:pPrChange w:id="30" w:author="Sengottaiyan, Selva" w:date="2015-12-02T15:02:00Z">
                <w:pPr>
                  <w:tabs>
                    <w:tab w:val="left" w:pos="4320"/>
                    <w:tab w:val="left" w:pos="8640"/>
                  </w:tabs>
                  <w:jc w:val="center"/>
                </w:pPr>
              </w:pPrChange>
            </w:pPr>
            <w:ins w:id="31" w:author="Vignesh L S K" w:date="2016-06-21T12:40:00Z">
              <w:r>
                <w:rPr>
                  <w:rFonts w:cs="Calibri"/>
                </w:rPr>
                <w:t xml:space="preserve">    </w:t>
              </w:r>
            </w:ins>
            <w:ins w:id="32" w:author="Sengottaiyan, Selva" w:date="2015-12-02T15:02:00Z">
              <w:r w:rsidR="00D53C6B">
                <w:rPr>
                  <w:rFonts w:cs="Calibri"/>
                </w:rPr>
                <w:t>Selva Sengottaiyan</w:t>
              </w:r>
            </w:ins>
          </w:p>
        </w:tc>
        <w:tc>
          <w:tcPr>
            <w:tcW w:w="1350" w:type="dxa"/>
          </w:tcPr>
          <w:p w:rsidR="00D53C6B" w:rsidRDefault="00D53C6B" w:rsidP="00D229A6">
            <w:pPr>
              <w:rPr>
                <w:ins w:id="33" w:author="Sengottaiyan, Selva" w:date="2015-12-02T15:02:00Z"/>
                <w:rFonts w:cs="Calibri"/>
              </w:rPr>
            </w:pPr>
            <w:ins w:id="34" w:author="Sengottaiyan, Selva" w:date="2015-12-02T15:02:00Z">
              <w:r>
                <w:rPr>
                  <w:rFonts w:cs="Calibri"/>
                </w:rPr>
                <w:t>3.0</w:t>
              </w:r>
            </w:ins>
          </w:p>
        </w:tc>
        <w:tc>
          <w:tcPr>
            <w:tcW w:w="1440" w:type="dxa"/>
          </w:tcPr>
          <w:p w:rsidR="00D53C6B" w:rsidRDefault="00D53C6B" w:rsidP="00E60ECF">
            <w:pPr>
              <w:rPr>
                <w:ins w:id="35" w:author="Sengottaiyan, Selva" w:date="2015-12-02T15:02:00Z"/>
                <w:rFonts w:cs="Calibri"/>
              </w:rPr>
            </w:pPr>
            <w:ins w:id="36" w:author="Sengottaiyan, Selva" w:date="2015-12-02T15:02:00Z">
              <w:r>
                <w:rPr>
                  <w:rFonts w:cs="Calibri"/>
                </w:rPr>
                <w:t>2</w:t>
              </w:r>
            </w:ins>
            <w:ins w:id="37" w:author="Sengottaiyan, Selva" w:date="2016-01-05T12:22:00Z">
              <w:r w:rsidR="00A542B6">
                <w:rPr>
                  <w:rFonts w:cs="Calibri"/>
                </w:rPr>
                <w:t>3</w:t>
              </w:r>
            </w:ins>
            <w:ins w:id="38" w:author="Sengottaiyan, Selva" w:date="2015-12-02T15:02:00Z">
              <w:r>
                <w:rPr>
                  <w:rFonts w:cs="Calibri"/>
                </w:rPr>
                <w:t>-Dec-15</w:t>
              </w:r>
            </w:ins>
          </w:p>
        </w:tc>
      </w:tr>
      <w:tr w:rsidR="00B520DF" w:rsidRPr="00AA38E8" w:rsidTr="00B14A28">
        <w:trPr>
          <w:ins w:id="39" w:author="Vignesh L S K" w:date="2016-06-21T12:39:00Z"/>
        </w:trPr>
        <w:tc>
          <w:tcPr>
            <w:tcW w:w="2520" w:type="dxa"/>
          </w:tcPr>
          <w:p w:rsidR="00B520DF" w:rsidRDefault="00B520DF" w:rsidP="001421D6">
            <w:pPr>
              <w:rPr>
                <w:ins w:id="40" w:author="Vignesh L S K" w:date="2016-06-21T12:39:00Z"/>
                <w:rFonts w:cs="Calibri"/>
              </w:rPr>
            </w:pPr>
            <w:ins w:id="41" w:author="Vignesh L S K" w:date="2016-06-21T12:39:00Z">
              <w:r>
                <w:rPr>
                  <w:rFonts w:cs="Calibri"/>
                </w:rPr>
                <w:t>Updated to v1.</w:t>
              </w:r>
              <w:r>
                <w:rPr>
                  <w:rFonts w:cs="Calibri"/>
                </w:rPr>
                <w:t>11</w:t>
              </w:r>
              <w:r>
                <w:rPr>
                  <w:rFonts w:cs="Calibri"/>
                </w:rPr>
                <w:t>.0 of the FDD</w:t>
              </w:r>
            </w:ins>
          </w:p>
        </w:tc>
        <w:tc>
          <w:tcPr>
            <w:tcW w:w="2160" w:type="dxa"/>
          </w:tcPr>
          <w:p w:rsidR="00B520DF" w:rsidRDefault="00B520DF">
            <w:pPr>
              <w:tabs>
                <w:tab w:val="left" w:pos="4320"/>
                <w:tab w:val="left" w:pos="8640"/>
              </w:tabs>
              <w:rPr>
                <w:ins w:id="42" w:author="Vignesh L S K" w:date="2016-06-21T12:39:00Z"/>
                <w:rFonts w:cs="Calibri"/>
              </w:rPr>
            </w:pPr>
            <w:ins w:id="43" w:author="Vignesh L S K" w:date="2016-06-21T12:39:00Z">
              <w:r>
                <w:rPr>
                  <w:rFonts w:cs="Calibri"/>
                </w:rPr>
                <w:t xml:space="preserve">    </w:t>
              </w:r>
            </w:ins>
            <w:ins w:id="44" w:author="Vignesh L S K" w:date="2016-06-21T12:41:00Z">
              <w:r>
                <w:rPr>
                  <w:rFonts w:cs="Calibri"/>
                </w:rPr>
                <w:t>Ramachandran</w:t>
              </w:r>
            </w:ins>
          </w:p>
        </w:tc>
        <w:tc>
          <w:tcPr>
            <w:tcW w:w="1350" w:type="dxa"/>
          </w:tcPr>
          <w:p w:rsidR="00B520DF" w:rsidRDefault="00B520DF" w:rsidP="00D229A6">
            <w:pPr>
              <w:rPr>
                <w:ins w:id="45" w:author="Vignesh L S K" w:date="2016-06-21T12:39:00Z"/>
                <w:rFonts w:cs="Calibri"/>
              </w:rPr>
            </w:pPr>
            <w:ins w:id="46" w:author="Vignesh L S K" w:date="2016-06-21T12:39:00Z">
              <w:r>
                <w:rPr>
                  <w:rFonts w:cs="Calibri"/>
                </w:rPr>
                <w:t>4.0</w:t>
              </w:r>
            </w:ins>
          </w:p>
        </w:tc>
        <w:tc>
          <w:tcPr>
            <w:tcW w:w="1440" w:type="dxa"/>
          </w:tcPr>
          <w:p w:rsidR="00B520DF" w:rsidRDefault="00B520DF" w:rsidP="00E60ECF">
            <w:pPr>
              <w:rPr>
                <w:ins w:id="47" w:author="Vignesh L S K" w:date="2016-06-21T12:39:00Z"/>
                <w:rFonts w:cs="Calibri"/>
              </w:rPr>
            </w:pPr>
            <w:ins w:id="48" w:author="Vignesh L S K" w:date="2016-06-21T12:39:00Z">
              <w:r>
                <w:rPr>
                  <w:rFonts w:cs="Calibri"/>
                </w:rPr>
                <w:t>21-Jun-2016</w:t>
              </w:r>
            </w:ins>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F141E7" w:rsidRDefault="00891F29">
      <w:pPr>
        <w:pStyle w:val="TOC1"/>
        <w:rPr>
          <w:sz w:val="32"/>
          <w:szCs w:val="32"/>
          <w:u w:val="single"/>
        </w:rPr>
      </w:pPr>
      <w:r w:rsidRPr="00C728E9">
        <w:rPr>
          <w:sz w:val="32"/>
          <w:szCs w:val="32"/>
          <w:u w:val="single"/>
        </w:rPr>
        <w:t>Table of Contents</w:t>
      </w:r>
    </w:p>
    <w:p w:rsidR="00D71CC5"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29723448" w:history="1">
        <w:r w:rsidR="00D71CC5" w:rsidRPr="00AE3E77">
          <w:rPr>
            <w:rStyle w:val="Hyperlink"/>
          </w:rPr>
          <w:t>1</w:t>
        </w:r>
        <w:r w:rsidR="00D71CC5">
          <w:rPr>
            <w:rFonts w:eastAsiaTheme="minorEastAsia"/>
            <w:b w:val="0"/>
            <w:color w:val="auto"/>
            <w:kern w:val="0"/>
            <w:sz w:val="22"/>
            <w:szCs w:val="22"/>
            <w:lang w:val="en-US"/>
          </w:rPr>
          <w:tab/>
        </w:r>
        <w:r w:rsidR="00D71CC5" w:rsidRPr="00AE3E77">
          <w:rPr>
            <w:rStyle w:val="Hyperlink"/>
          </w:rPr>
          <w:t>Introduction</w:t>
        </w:r>
        <w:r w:rsidR="00D71CC5">
          <w:rPr>
            <w:webHidden/>
          </w:rPr>
          <w:tab/>
        </w:r>
        <w:r w:rsidR="00D71CC5">
          <w:rPr>
            <w:webHidden/>
          </w:rPr>
          <w:fldChar w:fldCharType="begin"/>
        </w:r>
        <w:r w:rsidR="00D71CC5">
          <w:rPr>
            <w:webHidden/>
          </w:rPr>
          <w:instrText xml:space="preserve"> PAGEREF _Toc429723448 \h </w:instrText>
        </w:r>
        <w:r w:rsidR="00D71CC5">
          <w:rPr>
            <w:webHidden/>
          </w:rPr>
        </w:r>
        <w:r w:rsidR="00D71CC5">
          <w:rPr>
            <w:webHidden/>
          </w:rPr>
          <w:fldChar w:fldCharType="separate"/>
        </w:r>
        <w:r w:rsidR="00D71CC5">
          <w:rPr>
            <w:webHidden/>
          </w:rPr>
          <w:t>4</w:t>
        </w:r>
        <w:r w:rsidR="00D71CC5">
          <w:rPr>
            <w:webHidden/>
          </w:rPr>
          <w:fldChar w:fldCharType="end"/>
        </w:r>
      </w:hyperlink>
    </w:p>
    <w:p w:rsidR="00D71CC5" w:rsidRDefault="00AB4DF7">
      <w:pPr>
        <w:pStyle w:val="TOC2"/>
        <w:rPr>
          <w:rFonts w:asciiTheme="minorHAnsi" w:eastAsiaTheme="minorEastAsia" w:hAnsiTheme="minorHAnsi"/>
          <w:color w:val="auto"/>
          <w:kern w:val="0"/>
          <w:szCs w:val="22"/>
        </w:rPr>
      </w:pPr>
      <w:hyperlink w:anchor="_Toc429723449" w:history="1">
        <w:r w:rsidR="00D71CC5" w:rsidRPr="00AE3E77">
          <w:rPr>
            <w:rStyle w:val="Hyperlink"/>
          </w:rPr>
          <w:t>1.1</w:t>
        </w:r>
        <w:r w:rsidR="00D71CC5">
          <w:rPr>
            <w:rFonts w:asciiTheme="minorHAnsi" w:eastAsiaTheme="minorEastAsia" w:hAnsiTheme="minorHAnsi"/>
            <w:color w:val="auto"/>
            <w:kern w:val="0"/>
            <w:szCs w:val="22"/>
          </w:rPr>
          <w:tab/>
        </w:r>
        <w:r w:rsidR="00D71CC5" w:rsidRPr="00AE3E77">
          <w:rPr>
            <w:rStyle w:val="Hyperlink"/>
          </w:rPr>
          <w:t>Purpose</w:t>
        </w:r>
        <w:r w:rsidR="00D71CC5">
          <w:rPr>
            <w:webHidden/>
          </w:rPr>
          <w:tab/>
        </w:r>
        <w:r w:rsidR="00D71CC5">
          <w:rPr>
            <w:webHidden/>
          </w:rPr>
          <w:fldChar w:fldCharType="begin"/>
        </w:r>
        <w:r w:rsidR="00D71CC5">
          <w:rPr>
            <w:webHidden/>
          </w:rPr>
          <w:instrText xml:space="preserve"> PAGEREF _Toc429723449 \h </w:instrText>
        </w:r>
        <w:r w:rsidR="00D71CC5">
          <w:rPr>
            <w:webHidden/>
          </w:rPr>
        </w:r>
        <w:r w:rsidR="00D71CC5">
          <w:rPr>
            <w:webHidden/>
          </w:rPr>
          <w:fldChar w:fldCharType="separate"/>
        </w:r>
        <w:r w:rsidR="00D71CC5">
          <w:rPr>
            <w:webHidden/>
          </w:rPr>
          <w:t>4</w:t>
        </w:r>
        <w:r w:rsidR="00D71CC5">
          <w:rPr>
            <w:webHidden/>
          </w:rPr>
          <w:fldChar w:fldCharType="end"/>
        </w:r>
      </w:hyperlink>
    </w:p>
    <w:p w:rsidR="00D71CC5" w:rsidRDefault="00AB4DF7">
      <w:pPr>
        <w:pStyle w:val="TOC2"/>
        <w:rPr>
          <w:rFonts w:asciiTheme="minorHAnsi" w:eastAsiaTheme="minorEastAsia" w:hAnsiTheme="minorHAnsi"/>
          <w:color w:val="auto"/>
          <w:kern w:val="0"/>
          <w:szCs w:val="22"/>
        </w:rPr>
      </w:pPr>
      <w:hyperlink w:anchor="_Toc429723450" w:history="1">
        <w:r w:rsidR="00D71CC5" w:rsidRPr="00AE3E77">
          <w:rPr>
            <w:rStyle w:val="Hyperlink"/>
          </w:rPr>
          <w:t>1.2</w:t>
        </w:r>
        <w:r w:rsidR="00D71CC5">
          <w:rPr>
            <w:rFonts w:asciiTheme="minorHAnsi" w:eastAsiaTheme="minorEastAsia" w:hAnsiTheme="minorHAnsi"/>
            <w:color w:val="auto"/>
            <w:kern w:val="0"/>
            <w:szCs w:val="22"/>
          </w:rPr>
          <w:tab/>
        </w:r>
        <w:r w:rsidR="00D71CC5" w:rsidRPr="00AE3E77">
          <w:rPr>
            <w:rStyle w:val="Hyperlink"/>
          </w:rPr>
          <w:t>Scope</w:t>
        </w:r>
        <w:r w:rsidR="00D71CC5">
          <w:rPr>
            <w:webHidden/>
          </w:rPr>
          <w:tab/>
        </w:r>
        <w:r w:rsidR="00D71CC5">
          <w:rPr>
            <w:webHidden/>
          </w:rPr>
          <w:fldChar w:fldCharType="begin"/>
        </w:r>
        <w:r w:rsidR="00D71CC5">
          <w:rPr>
            <w:webHidden/>
          </w:rPr>
          <w:instrText xml:space="preserve"> PAGEREF _Toc429723450 \h </w:instrText>
        </w:r>
        <w:r w:rsidR="00D71CC5">
          <w:rPr>
            <w:webHidden/>
          </w:rPr>
        </w:r>
        <w:r w:rsidR="00D71CC5">
          <w:rPr>
            <w:webHidden/>
          </w:rPr>
          <w:fldChar w:fldCharType="separate"/>
        </w:r>
        <w:r w:rsidR="00D71CC5">
          <w:rPr>
            <w:webHidden/>
          </w:rPr>
          <w:t>4</w:t>
        </w:r>
        <w:r w:rsidR="00D71CC5">
          <w:rPr>
            <w:webHidden/>
          </w:rPr>
          <w:fldChar w:fldCharType="end"/>
        </w:r>
      </w:hyperlink>
    </w:p>
    <w:p w:rsidR="00D71CC5" w:rsidRDefault="00AB4DF7">
      <w:pPr>
        <w:pStyle w:val="TOC1"/>
        <w:rPr>
          <w:rFonts w:eastAsiaTheme="minorEastAsia"/>
          <w:b w:val="0"/>
          <w:color w:val="auto"/>
          <w:kern w:val="0"/>
          <w:sz w:val="22"/>
          <w:szCs w:val="22"/>
          <w:lang w:val="en-US"/>
        </w:rPr>
      </w:pPr>
      <w:hyperlink w:anchor="_Toc429723451" w:history="1">
        <w:r w:rsidR="00D71CC5" w:rsidRPr="00AE3E77">
          <w:rPr>
            <w:rStyle w:val="Hyperlink"/>
            <w:rFonts w:ascii="Calibri" w:hAnsi="Calibri" w:cs="Calibri"/>
          </w:rPr>
          <w:t>2</w:t>
        </w:r>
        <w:r w:rsidR="00D71CC5">
          <w:rPr>
            <w:rFonts w:eastAsiaTheme="minorEastAsia"/>
            <w:b w:val="0"/>
            <w:color w:val="auto"/>
            <w:kern w:val="0"/>
            <w:sz w:val="22"/>
            <w:szCs w:val="22"/>
            <w:lang w:val="en-US"/>
          </w:rPr>
          <w:tab/>
        </w:r>
        <w:r w:rsidR="00D71CC5" w:rsidRPr="00AE3E77">
          <w:rPr>
            <w:rStyle w:val="Hyperlink"/>
            <w:rFonts w:ascii="Calibri" w:hAnsi="Calibri" w:cs="Calibri"/>
          </w:rPr>
          <w:t>HwAg1Meas High-Level Description</w:t>
        </w:r>
        <w:r w:rsidR="00D71CC5">
          <w:rPr>
            <w:webHidden/>
          </w:rPr>
          <w:tab/>
        </w:r>
        <w:r w:rsidR="00D71CC5">
          <w:rPr>
            <w:webHidden/>
          </w:rPr>
          <w:fldChar w:fldCharType="begin"/>
        </w:r>
        <w:r w:rsidR="00D71CC5">
          <w:rPr>
            <w:webHidden/>
          </w:rPr>
          <w:instrText xml:space="preserve"> PAGEREF _Toc429723451 \h </w:instrText>
        </w:r>
        <w:r w:rsidR="00D71CC5">
          <w:rPr>
            <w:webHidden/>
          </w:rPr>
        </w:r>
        <w:r w:rsidR="00D71CC5">
          <w:rPr>
            <w:webHidden/>
          </w:rPr>
          <w:fldChar w:fldCharType="separate"/>
        </w:r>
        <w:r w:rsidR="00D71CC5">
          <w:rPr>
            <w:webHidden/>
          </w:rPr>
          <w:t>5</w:t>
        </w:r>
        <w:r w:rsidR="00D71CC5">
          <w:rPr>
            <w:webHidden/>
          </w:rPr>
          <w:fldChar w:fldCharType="end"/>
        </w:r>
      </w:hyperlink>
    </w:p>
    <w:p w:rsidR="00D71CC5" w:rsidRDefault="00AB4DF7">
      <w:pPr>
        <w:pStyle w:val="TOC1"/>
        <w:rPr>
          <w:rFonts w:eastAsiaTheme="minorEastAsia"/>
          <w:b w:val="0"/>
          <w:color w:val="auto"/>
          <w:kern w:val="0"/>
          <w:sz w:val="22"/>
          <w:szCs w:val="22"/>
          <w:lang w:val="en-US"/>
        </w:rPr>
      </w:pPr>
      <w:hyperlink w:anchor="_Toc429723452" w:history="1">
        <w:r w:rsidR="00D71CC5" w:rsidRPr="00AE3E77">
          <w:rPr>
            <w:rStyle w:val="Hyperlink"/>
            <w:rFonts w:ascii="Calibri" w:hAnsi="Calibri" w:cs="Calibri"/>
          </w:rPr>
          <w:t>3</w:t>
        </w:r>
        <w:r w:rsidR="00D71CC5">
          <w:rPr>
            <w:rFonts w:eastAsiaTheme="minorEastAsia"/>
            <w:b w:val="0"/>
            <w:color w:val="auto"/>
            <w:kern w:val="0"/>
            <w:sz w:val="22"/>
            <w:szCs w:val="22"/>
            <w:lang w:val="en-US"/>
          </w:rPr>
          <w:tab/>
        </w:r>
        <w:r w:rsidR="00D71CC5" w:rsidRPr="00AE3E77">
          <w:rPr>
            <w:rStyle w:val="Hyperlink"/>
            <w:rFonts w:ascii="Calibri" w:hAnsi="Calibri" w:cs="Calibri"/>
          </w:rPr>
          <w:t>Design details of software module</w:t>
        </w:r>
        <w:r w:rsidR="00D71CC5">
          <w:rPr>
            <w:webHidden/>
          </w:rPr>
          <w:tab/>
        </w:r>
        <w:r w:rsidR="00D71CC5">
          <w:rPr>
            <w:webHidden/>
          </w:rPr>
          <w:fldChar w:fldCharType="begin"/>
        </w:r>
        <w:r w:rsidR="00D71CC5">
          <w:rPr>
            <w:webHidden/>
          </w:rPr>
          <w:instrText xml:space="preserve"> PAGEREF _Toc429723452 \h </w:instrText>
        </w:r>
        <w:r w:rsidR="00D71CC5">
          <w:rPr>
            <w:webHidden/>
          </w:rPr>
        </w:r>
        <w:r w:rsidR="00D71CC5">
          <w:rPr>
            <w:webHidden/>
          </w:rPr>
          <w:fldChar w:fldCharType="separate"/>
        </w:r>
        <w:r w:rsidR="00D71CC5">
          <w:rPr>
            <w:webHidden/>
          </w:rPr>
          <w:t>6</w:t>
        </w:r>
        <w:r w:rsidR="00D71CC5">
          <w:rPr>
            <w:webHidden/>
          </w:rPr>
          <w:fldChar w:fldCharType="end"/>
        </w:r>
      </w:hyperlink>
    </w:p>
    <w:p w:rsidR="00D71CC5" w:rsidRDefault="00AB4DF7">
      <w:pPr>
        <w:pStyle w:val="TOC2"/>
        <w:rPr>
          <w:rFonts w:asciiTheme="minorHAnsi" w:eastAsiaTheme="minorEastAsia" w:hAnsiTheme="minorHAnsi"/>
          <w:color w:val="auto"/>
          <w:kern w:val="0"/>
          <w:szCs w:val="22"/>
        </w:rPr>
      </w:pPr>
      <w:hyperlink w:anchor="_Toc429723453" w:history="1">
        <w:r w:rsidR="00D71CC5" w:rsidRPr="00AE3E77">
          <w:rPr>
            <w:rStyle w:val="Hyperlink"/>
            <w:rFonts w:cs="Calibri"/>
          </w:rPr>
          <w:t>3.1</w:t>
        </w:r>
        <w:r w:rsidR="00D71CC5">
          <w:rPr>
            <w:rFonts w:asciiTheme="minorHAnsi" w:eastAsiaTheme="minorEastAsia" w:hAnsiTheme="minorHAnsi"/>
            <w:color w:val="auto"/>
            <w:kern w:val="0"/>
            <w:szCs w:val="22"/>
          </w:rPr>
          <w:tab/>
        </w:r>
        <w:r w:rsidR="00D71CC5" w:rsidRPr="00AE3E77">
          <w:rPr>
            <w:rStyle w:val="Hyperlink"/>
          </w:rPr>
          <w:t>Graphical</w:t>
        </w:r>
        <w:r w:rsidR="00D71CC5" w:rsidRPr="00AE3E77">
          <w:rPr>
            <w:rStyle w:val="Hyperlink"/>
            <w:rFonts w:cs="Calibri"/>
          </w:rPr>
          <w:t xml:space="preserve"> representation of HwAg1Meas</w:t>
        </w:r>
        <w:r w:rsidR="00D71CC5">
          <w:rPr>
            <w:webHidden/>
          </w:rPr>
          <w:tab/>
        </w:r>
        <w:r w:rsidR="00D71CC5">
          <w:rPr>
            <w:webHidden/>
          </w:rPr>
          <w:fldChar w:fldCharType="begin"/>
        </w:r>
        <w:r w:rsidR="00D71CC5">
          <w:rPr>
            <w:webHidden/>
          </w:rPr>
          <w:instrText xml:space="preserve"> PAGEREF _Toc429723453 \h </w:instrText>
        </w:r>
        <w:r w:rsidR="00D71CC5">
          <w:rPr>
            <w:webHidden/>
          </w:rPr>
        </w:r>
        <w:r w:rsidR="00D71CC5">
          <w:rPr>
            <w:webHidden/>
          </w:rPr>
          <w:fldChar w:fldCharType="separate"/>
        </w:r>
        <w:r w:rsidR="00D71CC5">
          <w:rPr>
            <w:webHidden/>
          </w:rPr>
          <w:t>6</w:t>
        </w:r>
        <w:r w:rsidR="00D71CC5">
          <w:rPr>
            <w:webHidden/>
          </w:rPr>
          <w:fldChar w:fldCharType="end"/>
        </w:r>
      </w:hyperlink>
    </w:p>
    <w:p w:rsidR="00D71CC5" w:rsidRDefault="00AB4DF7">
      <w:pPr>
        <w:pStyle w:val="TOC2"/>
        <w:rPr>
          <w:rFonts w:asciiTheme="minorHAnsi" w:eastAsiaTheme="minorEastAsia" w:hAnsiTheme="minorHAnsi"/>
          <w:color w:val="auto"/>
          <w:kern w:val="0"/>
          <w:szCs w:val="22"/>
        </w:rPr>
      </w:pPr>
      <w:hyperlink w:anchor="_Toc429723454" w:history="1">
        <w:r w:rsidR="00D71CC5" w:rsidRPr="00AE3E77">
          <w:rPr>
            <w:rStyle w:val="Hyperlink"/>
            <w:rFonts w:cs="Calibri"/>
          </w:rPr>
          <w:t>3.2</w:t>
        </w:r>
        <w:r w:rsidR="00D71CC5">
          <w:rPr>
            <w:rFonts w:asciiTheme="minorHAnsi" w:eastAsiaTheme="minorEastAsia" w:hAnsiTheme="minorHAnsi"/>
            <w:color w:val="auto"/>
            <w:kern w:val="0"/>
            <w:szCs w:val="22"/>
          </w:rPr>
          <w:tab/>
        </w:r>
        <w:r w:rsidR="00D71CC5" w:rsidRPr="00AE3E77">
          <w:rPr>
            <w:rStyle w:val="Hyperlink"/>
            <w:rFonts w:cs="Calibri"/>
          </w:rPr>
          <w:t>Data Flow Diagram</w:t>
        </w:r>
        <w:r w:rsidR="00D71CC5">
          <w:rPr>
            <w:webHidden/>
          </w:rPr>
          <w:tab/>
        </w:r>
        <w:r w:rsidR="00D71CC5">
          <w:rPr>
            <w:webHidden/>
          </w:rPr>
          <w:fldChar w:fldCharType="begin"/>
        </w:r>
        <w:r w:rsidR="00D71CC5">
          <w:rPr>
            <w:webHidden/>
          </w:rPr>
          <w:instrText xml:space="preserve"> PAGEREF _Toc429723454 \h </w:instrText>
        </w:r>
        <w:r w:rsidR="00D71CC5">
          <w:rPr>
            <w:webHidden/>
          </w:rPr>
        </w:r>
        <w:r w:rsidR="00D71CC5">
          <w:rPr>
            <w:webHidden/>
          </w:rPr>
          <w:fldChar w:fldCharType="separate"/>
        </w:r>
        <w:r w:rsidR="00D71CC5">
          <w:rPr>
            <w:webHidden/>
          </w:rPr>
          <w:t>6</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55" w:history="1">
        <w:r w:rsidR="00D71CC5" w:rsidRPr="00AE3E77">
          <w:rPr>
            <w:rStyle w:val="Hyperlink"/>
            <w:rFonts w:cs="Calibri"/>
          </w:rPr>
          <w:t>3.2.1</w:t>
        </w:r>
        <w:r w:rsidR="00D71CC5">
          <w:rPr>
            <w:rFonts w:asciiTheme="minorHAnsi" w:eastAsiaTheme="minorEastAsia" w:hAnsiTheme="minorHAnsi"/>
            <w:color w:val="auto"/>
            <w:kern w:val="0"/>
            <w:sz w:val="22"/>
            <w:szCs w:val="22"/>
          </w:rPr>
          <w:tab/>
        </w:r>
        <w:r w:rsidR="00D71CC5" w:rsidRPr="00AE3E77">
          <w:rPr>
            <w:rStyle w:val="Hyperlink"/>
          </w:rPr>
          <w:t xml:space="preserve">Component </w:t>
        </w:r>
        <w:r w:rsidR="00D71CC5" w:rsidRPr="00AE3E77">
          <w:rPr>
            <w:rStyle w:val="Hyperlink"/>
            <w:rFonts w:cs="Calibri"/>
          </w:rPr>
          <w:t>level DFD</w:t>
        </w:r>
        <w:r w:rsidR="00D71CC5">
          <w:rPr>
            <w:webHidden/>
          </w:rPr>
          <w:tab/>
        </w:r>
        <w:r w:rsidR="00D71CC5">
          <w:rPr>
            <w:webHidden/>
          </w:rPr>
          <w:fldChar w:fldCharType="begin"/>
        </w:r>
        <w:r w:rsidR="00D71CC5">
          <w:rPr>
            <w:webHidden/>
          </w:rPr>
          <w:instrText xml:space="preserve"> PAGEREF _Toc429723455 \h </w:instrText>
        </w:r>
        <w:r w:rsidR="00D71CC5">
          <w:rPr>
            <w:webHidden/>
          </w:rPr>
        </w:r>
        <w:r w:rsidR="00D71CC5">
          <w:rPr>
            <w:webHidden/>
          </w:rPr>
          <w:fldChar w:fldCharType="separate"/>
        </w:r>
        <w:r w:rsidR="00D71CC5">
          <w:rPr>
            <w:webHidden/>
          </w:rPr>
          <w:t>6</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56" w:history="1">
        <w:r w:rsidR="00D71CC5" w:rsidRPr="00AE3E77">
          <w:rPr>
            <w:rStyle w:val="Hyperlink"/>
            <w:rFonts w:cs="Calibri"/>
          </w:rPr>
          <w:t>3.2.2</w:t>
        </w:r>
        <w:r w:rsidR="00D71CC5">
          <w:rPr>
            <w:rFonts w:asciiTheme="minorHAnsi" w:eastAsiaTheme="minorEastAsia" w:hAnsiTheme="minorHAnsi"/>
            <w:color w:val="auto"/>
            <w:kern w:val="0"/>
            <w:sz w:val="22"/>
            <w:szCs w:val="22"/>
          </w:rPr>
          <w:tab/>
        </w:r>
        <w:r w:rsidR="00D71CC5" w:rsidRPr="00AE3E77">
          <w:rPr>
            <w:rStyle w:val="Hyperlink"/>
          </w:rPr>
          <w:t xml:space="preserve">Function </w:t>
        </w:r>
        <w:r w:rsidR="00D71CC5" w:rsidRPr="00AE3E77">
          <w:rPr>
            <w:rStyle w:val="Hyperlink"/>
            <w:rFonts w:cs="Calibri"/>
          </w:rPr>
          <w:t>level DFD</w:t>
        </w:r>
        <w:r w:rsidR="00D71CC5">
          <w:rPr>
            <w:webHidden/>
          </w:rPr>
          <w:tab/>
        </w:r>
        <w:r w:rsidR="00D71CC5">
          <w:rPr>
            <w:webHidden/>
          </w:rPr>
          <w:fldChar w:fldCharType="begin"/>
        </w:r>
        <w:r w:rsidR="00D71CC5">
          <w:rPr>
            <w:webHidden/>
          </w:rPr>
          <w:instrText xml:space="preserve"> PAGEREF _Toc429723456 \h </w:instrText>
        </w:r>
        <w:r w:rsidR="00D71CC5">
          <w:rPr>
            <w:webHidden/>
          </w:rPr>
        </w:r>
        <w:r w:rsidR="00D71CC5">
          <w:rPr>
            <w:webHidden/>
          </w:rPr>
          <w:fldChar w:fldCharType="separate"/>
        </w:r>
        <w:r w:rsidR="00D71CC5">
          <w:rPr>
            <w:webHidden/>
          </w:rPr>
          <w:t>6</w:t>
        </w:r>
        <w:r w:rsidR="00D71CC5">
          <w:rPr>
            <w:webHidden/>
          </w:rPr>
          <w:fldChar w:fldCharType="end"/>
        </w:r>
      </w:hyperlink>
    </w:p>
    <w:p w:rsidR="00D71CC5" w:rsidRDefault="00AB4DF7">
      <w:pPr>
        <w:pStyle w:val="TOC1"/>
        <w:rPr>
          <w:rFonts w:eastAsiaTheme="minorEastAsia"/>
          <w:b w:val="0"/>
          <w:color w:val="auto"/>
          <w:kern w:val="0"/>
          <w:sz w:val="22"/>
          <w:szCs w:val="22"/>
          <w:lang w:val="en-US"/>
        </w:rPr>
      </w:pPr>
      <w:hyperlink w:anchor="_Toc429723457" w:history="1">
        <w:r w:rsidR="00D71CC5" w:rsidRPr="00AE3E77">
          <w:rPr>
            <w:rStyle w:val="Hyperlink"/>
            <w:rFonts w:ascii="Calibri" w:hAnsi="Calibri" w:cs="Calibri"/>
          </w:rPr>
          <w:t>4</w:t>
        </w:r>
        <w:r w:rsidR="00D71CC5">
          <w:rPr>
            <w:rFonts w:eastAsiaTheme="minorEastAsia"/>
            <w:b w:val="0"/>
            <w:color w:val="auto"/>
            <w:kern w:val="0"/>
            <w:sz w:val="22"/>
            <w:szCs w:val="22"/>
            <w:lang w:val="en-US"/>
          </w:rPr>
          <w:tab/>
        </w:r>
        <w:r w:rsidR="00D71CC5" w:rsidRPr="00AE3E77">
          <w:rPr>
            <w:rStyle w:val="Hyperlink"/>
            <w:rFonts w:ascii="Calibri" w:hAnsi="Calibri" w:cs="Calibri"/>
          </w:rPr>
          <w:t>Constant Data Dictionary</w:t>
        </w:r>
        <w:r w:rsidR="00D71CC5">
          <w:rPr>
            <w:webHidden/>
          </w:rPr>
          <w:tab/>
        </w:r>
        <w:r w:rsidR="00D71CC5">
          <w:rPr>
            <w:webHidden/>
          </w:rPr>
          <w:fldChar w:fldCharType="begin"/>
        </w:r>
        <w:r w:rsidR="00D71CC5">
          <w:rPr>
            <w:webHidden/>
          </w:rPr>
          <w:instrText xml:space="preserve"> PAGEREF _Toc429723457 \h </w:instrText>
        </w:r>
        <w:r w:rsidR="00D71CC5">
          <w:rPr>
            <w:webHidden/>
          </w:rPr>
        </w:r>
        <w:r w:rsidR="00D71CC5">
          <w:rPr>
            <w:webHidden/>
          </w:rPr>
          <w:fldChar w:fldCharType="separate"/>
        </w:r>
        <w:r w:rsidR="00D71CC5">
          <w:rPr>
            <w:webHidden/>
          </w:rPr>
          <w:t>7</w:t>
        </w:r>
        <w:r w:rsidR="00D71CC5">
          <w:rPr>
            <w:webHidden/>
          </w:rPr>
          <w:fldChar w:fldCharType="end"/>
        </w:r>
      </w:hyperlink>
    </w:p>
    <w:p w:rsidR="00D71CC5" w:rsidRDefault="00AB4DF7">
      <w:pPr>
        <w:pStyle w:val="TOC2"/>
        <w:rPr>
          <w:rFonts w:asciiTheme="minorHAnsi" w:eastAsiaTheme="minorEastAsia" w:hAnsiTheme="minorHAnsi"/>
          <w:color w:val="auto"/>
          <w:kern w:val="0"/>
          <w:szCs w:val="22"/>
        </w:rPr>
      </w:pPr>
      <w:hyperlink w:anchor="_Toc429723458" w:history="1">
        <w:r w:rsidR="00D71CC5" w:rsidRPr="00AE3E77">
          <w:rPr>
            <w:rStyle w:val="Hyperlink"/>
          </w:rPr>
          <w:t>4.1</w:t>
        </w:r>
        <w:r w:rsidR="00D71CC5">
          <w:rPr>
            <w:rFonts w:asciiTheme="minorHAnsi" w:eastAsiaTheme="minorEastAsia" w:hAnsiTheme="minorHAnsi"/>
            <w:color w:val="auto"/>
            <w:kern w:val="0"/>
            <w:szCs w:val="22"/>
          </w:rPr>
          <w:tab/>
        </w:r>
        <w:r w:rsidR="00D71CC5" w:rsidRPr="00AE3E77">
          <w:rPr>
            <w:rStyle w:val="Hyperlink"/>
          </w:rPr>
          <w:t>Program (fixed) Constants</w:t>
        </w:r>
        <w:r w:rsidR="00D71CC5">
          <w:rPr>
            <w:webHidden/>
          </w:rPr>
          <w:tab/>
        </w:r>
        <w:r w:rsidR="00D71CC5">
          <w:rPr>
            <w:webHidden/>
          </w:rPr>
          <w:fldChar w:fldCharType="begin"/>
        </w:r>
        <w:r w:rsidR="00D71CC5">
          <w:rPr>
            <w:webHidden/>
          </w:rPr>
          <w:instrText xml:space="preserve"> PAGEREF _Toc429723458 \h </w:instrText>
        </w:r>
        <w:r w:rsidR="00D71CC5">
          <w:rPr>
            <w:webHidden/>
          </w:rPr>
        </w:r>
        <w:r w:rsidR="00D71CC5">
          <w:rPr>
            <w:webHidden/>
          </w:rPr>
          <w:fldChar w:fldCharType="separate"/>
        </w:r>
        <w:r w:rsidR="00D71CC5">
          <w:rPr>
            <w:webHidden/>
          </w:rPr>
          <w:t>7</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59" w:history="1">
        <w:r w:rsidR="00D71CC5" w:rsidRPr="00AE3E77">
          <w:rPr>
            <w:rStyle w:val="Hyperlink"/>
          </w:rPr>
          <w:t>4.1.1</w:t>
        </w:r>
        <w:r w:rsidR="00D71CC5">
          <w:rPr>
            <w:rFonts w:asciiTheme="minorHAnsi" w:eastAsiaTheme="minorEastAsia" w:hAnsiTheme="minorHAnsi"/>
            <w:color w:val="auto"/>
            <w:kern w:val="0"/>
            <w:sz w:val="22"/>
            <w:szCs w:val="22"/>
          </w:rPr>
          <w:tab/>
        </w:r>
        <w:r w:rsidR="00D71CC5" w:rsidRPr="00AE3E77">
          <w:rPr>
            <w:rStyle w:val="Hyperlink"/>
          </w:rPr>
          <w:t>Embedded Constants</w:t>
        </w:r>
        <w:r w:rsidR="00D71CC5">
          <w:rPr>
            <w:webHidden/>
          </w:rPr>
          <w:tab/>
        </w:r>
        <w:r w:rsidR="00D71CC5">
          <w:rPr>
            <w:webHidden/>
          </w:rPr>
          <w:fldChar w:fldCharType="begin"/>
        </w:r>
        <w:r w:rsidR="00D71CC5">
          <w:rPr>
            <w:webHidden/>
          </w:rPr>
          <w:instrText xml:space="preserve"> PAGEREF _Toc429723459 \h </w:instrText>
        </w:r>
        <w:r w:rsidR="00D71CC5">
          <w:rPr>
            <w:webHidden/>
          </w:rPr>
        </w:r>
        <w:r w:rsidR="00D71CC5">
          <w:rPr>
            <w:webHidden/>
          </w:rPr>
          <w:fldChar w:fldCharType="separate"/>
        </w:r>
        <w:r w:rsidR="00D71CC5">
          <w:rPr>
            <w:webHidden/>
          </w:rPr>
          <w:t>7</w:t>
        </w:r>
        <w:r w:rsidR="00D71CC5">
          <w:rPr>
            <w:webHidden/>
          </w:rPr>
          <w:fldChar w:fldCharType="end"/>
        </w:r>
      </w:hyperlink>
    </w:p>
    <w:p w:rsidR="00D71CC5" w:rsidRDefault="00AB4DF7">
      <w:pPr>
        <w:pStyle w:val="TOC1"/>
        <w:rPr>
          <w:rFonts w:eastAsiaTheme="minorEastAsia"/>
          <w:b w:val="0"/>
          <w:color w:val="auto"/>
          <w:kern w:val="0"/>
          <w:sz w:val="22"/>
          <w:szCs w:val="22"/>
          <w:lang w:val="en-US"/>
        </w:rPr>
      </w:pPr>
      <w:hyperlink w:anchor="_Toc429723460" w:history="1">
        <w:r w:rsidR="00D71CC5" w:rsidRPr="00AE3E77">
          <w:rPr>
            <w:rStyle w:val="Hyperlink"/>
            <w:rFonts w:ascii="Calibri" w:hAnsi="Calibri" w:cs="Calibri"/>
          </w:rPr>
          <w:t>5</w:t>
        </w:r>
        <w:r w:rsidR="00D71CC5">
          <w:rPr>
            <w:rFonts w:eastAsiaTheme="minorEastAsia"/>
            <w:b w:val="0"/>
            <w:color w:val="auto"/>
            <w:kern w:val="0"/>
            <w:sz w:val="22"/>
            <w:szCs w:val="22"/>
            <w:lang w:val="en-US"/>
          </w:rPr>
          <w:tab/>
        </w:r>
        <w:r w:rsidR="00D71CC5" w:rsidRPr="00AE3E77">
          <w:rPr>
            <w:rStyle w:val="Hyperlink"/>
            <w:rFonts w:ascii="Calibri" w:hAnsi="Calibri" w:cs="Calibri"/>
          </w:rPr>
          <w:t>Software Component Implementation</w:t>
        </w:r>
        <w:r w:rsidR="00D71CC5">
          <w:rPr>
            <w:webHidden/>
          </w:rPr>
          <w:tab/>
        </w:r>
        <w:r w:rsidR="00D71CC5">
          <w:rPr>
            <w:webHidden/>
          </w:rPr>
          <w:fldChar w:fldCharType="begin"/>
        </w:r>
        <w:r w:rsidR="00D71CC5">
          <w:rPr>
            <w:webHidden/>
          </w:rPr>
          <w:instrText xml:space="preserve"> PAGEREF _Toc429723460 \h </w:instrText>
        </w:r>
        <w:r w:rsidR="00D71CC5">
          <w:rPr>
            <w:webHidden/>
          </w:rPr>
        </w:r>
        <w:r w:rsidR="00D71CC5">
          <w:rPr>
            <w:webHidden/>
          </w:rPr>
          <w:fldChar w:fldCharType="separate"/>
        </w:r>
        <w:r w:rsidR="00D71CC5">
          <w:rPr>
            <w:webHidden/>
          </w:rPr>
          <w:t>8</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61" w:history="1">
        <w:r w:rsidR="00D71CC5" w:rsidRPr="00AE3E77">
          <w:rPr>
            <w:rStyle w:val="Hyperlink"/>
          </w:rPr>
          <w:t>5.1.1</w:t>
        </w:r>
        <w:r w:rsidR="00D71CC5">
          <w:rPr>
            <w:rFonts w:asciiTheme="minorHAnsi" w:eastAsiaTheme="minorEastAsia" w:hAnsiTheme="minorHAnsi"/>
            <w:color w:val="auto"/>
            <w:kern w:val="0"/>
            <w:sz w:val="22"/>
            <w:szCs w:val="22"/>
          </w:rPr>
          <w:tab/>
        </w:r>
        <w:r w:rsidR="00D71CC5" w:rsidRPr="00AE3E77">
          <w:rPr>
            <w:rStyle w:val="Hyperlink"/>
            <w:rFonts w:cs="Calibri"/>
          </w:rPr>
          <w:t>Sub</w:t>
        </w:r>
        <w:r w:rsidR="00D71CC5" w:rsidRPr="00AE3E77">
          <w:rPr>
            <w:rStyle w:val="Hyperlink"/>
          </w:rPr>
          <w:t>-Module Functions</w:t>
        </w:r>
        <w:r w:rsidR="00D71CC5">
          <w:rPr>
            <w:webHidden/>
          </w:rPr>
          <w:tab/>
        </w:r>
        <w:r w:rsidR="00D71CC5">
          <w:rPr>
            <w:webHidden/>
          </w:rPr>
          <w:fldChar w:fldCharType="begin"/>
        </w:r>
        <w:r w:rsidR="00D71CC5">
          <w:rPr>
            <w:webHidden/>
          </w:rPr>
          <w:instrText xml:space="preserve"> PAGEREF _Toc429723461 \h </w:instrText>
        </w:r>
        <w:r w:rsidR="00D71CC5">
          <w:rPr>
            <w:webHidden/>
          </w:rPr>
        </w:r>
        <w:r w:rsidR="00D71CC5">
          <w:rPr>
            <w:webHidden/>
          </w:rPr>
          <w:fldChar w:fldCharType="separate"/>
        </w:r>
        <w:r w:rsidR="00D71CC5">
          <w:rPr>
            <w:webHidden/>
          </w:rPr>
          <w:t>8</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62" w:history="1">
        <w:r w:rsidR="00D71CC5" w:rsidRPr="00AE3E77">
          <w:rPr>
            <w:rStyle w:val="Hyperlink"/>
          </w:rPr>
          <w:t>5.1.2</w:t>
        </w:r>
        <w:r w:rsidR="00D71CC5">
          <w:rPr>
            <w:rFonts w:asciiTheme="minorHAnsi" w:eastAsiaTheme="minorEastAsia" w:hAnsiTheme="minorHAnsi"/>
            <w:color w:val="auto"/>
            <w:kern w:val="0"/>
            <w:sz w:val="22"/>
            <w:szCs w:val="22"/>
          </w:rPr>
          <w:tab/>
        </w:r>
        <w:r w:rsidR="00D71CC5" w:rsidRPr="00AE3E77">
          <w:rPr>
            <w:rStyle w:val="Hyperlink"/>
          </w:rPr>
          <w:t>Interrupt Service Routines</w:t>
        </w:r>
        <w:r w:rsidR="00D71CC5">
          <w:rPr>
            <w:webHidden/>
          </w:rPr>
          <w:tab/>
        </w:r>
        <w:r w:rsidR="00D71CC5">
          <w:rPr>
            <w:webHidden/>
          </w:rPr>
          <w:fldChar w:fldCharType="begin"/>
        </w:r>
        <w:r w:rsidR="00D71CC5">
          <w:rPr>
            <w:webHidden/>
          </w:rPr>
          <w:instrText xml:space="preserve"> PAGEREF _Toc429723462 \h </w:instrText>
        </w:r>
        <w:r w:rsidR="00D71CC5">
          <w:rPr>
            <w:webHidden/>
          </w:rPr>
        </w:r>
        <w:r w:rsidR="00D71CC5">
          <w:rPr>
            <w:webHidden/>
          </w:rPr>
          <w:fldChar w:fldCharType="separate"/>
        </w:r>
        <w:r w:rsidR="00D71CC5">
          <w:rPr>
            <w:webHidden/>
          </w:rPr>
          <w:t>8</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63" w:history="1">
        <w:r w:rsidR="00D71CC5" w:rsidRPr="00AE3E77">
          <w:rPr>
            <w:rStyle w:val="Hyperlink"/>
          </w:rPr>
          <w:t>5.1.3</w:t>
        </w:r>
        <w:r w:rsidR="00D71CC5">
          <w:rPr>
            <w:rFonts w:asciiTheme="minorHAnsi" w:eastAsiaTheme="minorEastAsia" w:hAnsiTheme="minorHAnsi"/>
            <w:color w:val="auto"/>
            <w:kern w:val="0"/>
            <w:sz w:val="22"/>
            <w:szCs w:val="22"/>
          </w:rPr>
          <w:tab/>
        </w:r>
        <w:r w:rsidR="00D71CC5" w:rsidRPr="00AE3E77">
          <w:rPr>
            <w:rStyle w:val="Hyperlink"/>
          </w:rPr>
          <w:t>Server Runnable Functions</w:t>
        </w:r>
        <w:r w:rsidR="00D71CC5">
          <w:rPr>
            <w:webHidden/>
          </w:rPr>
          <w:tab/>
        </w:r>
        <w:r w:rsidR="00D71CC5">
          <w:rPr>
            <w:webHidden/>
          </w:rPr>
          <w:fldChar w:fldCharType="begin"/>
        </w:r>
        <w:r w:rsidR="00D71CC5">
          <w:rPr>
            <w:webHidden/>
          </w:rPr>
          <w:instrText xml:space="preserve"> PAGEREF _Toc429723463 \h </w:instrText>
        </w:r>
        <w:r w:rsidR="00D71CC5">
          <w:rPr>
            <w:webHidden/>
          </w:rPr>
        </w:r>
        <w:r w:rsidR="00D71CC5">
          <w:rPr>
            <w:webHidden/>
          </w:rPr>
          <w:fldChar w:fldCharType="separate"/>
        </w:r>
        <w:r w:rsidR="00D71CC5">
          <w:rPr>
            <w:webHidden/>
          </w:rPr>
          <w:t>9</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64" w:history="1">
        <w:r w:rsidR="00D71CC5" w:rsidRPr="00AE3E77">
          <w:rPr>
            <w:rStyle w:val="Hyperlink"/>
          </w:rPr>
          <w:t>5.1.4</w:t>
        </w:r>
        <w:r w:rsidR="00D71CC5">
          <w:rPr>
            <w:rFonts w:asciiTheme="minorHAnsi" w:eastAsiaTheme="minorEastAsia" w:hAnsiTheme="minorHAnsi"/>
            <w:color w:val="auto"/>
            <w:kern w:val="0"/>
            <w:sz w:val="22"/>
            <w:szCs w:val="22"/>
          </w:rPr>
          <w:tab/>
        </w:r>
        <w:r w:rsidR="00D71CC5" w:rsidRPr="00AE3E77">
          <w:rPr>
            <w:rStyle w:val="Hyperlink"/>
          </w:rPr>
          <w:t>Module Internal (Local) Functions</w:t>
        </w:r>
        <w:r w:rsidR="00D71CC5">
          <w:rPr>
            <w:webHidden/>
          </w:rPr>
          <w:tab/>
        </w:r>
        <w:r w:rsidR="00D71CC5">
          <w:rPr>
            <w:webHidden/>
          </w:rPr>
          <w:fldChar w:fldCharType="begin"/>
        </w:r>
        <w:r w:rsidR="00D71CC5">
          <w:rPr>
            <w:webHidden/>
          </w:rPr>
          <w:instrText xml:space="preserve"> PAGEREF _Toc429723464 \h </w:instrText>
        </w:r>
        <w:r w:rsidR="00D71CC5">
          <w:rPr>
            <w:webHidden/>
          </w:rPr>
        </w:r>
        <w:r w:rsidR="00D71CC5">
          <w:rPr>
            <w:webHidden/>
          </w:rPr>
          <w:fldChar w:fldCharType="separate"/>
        </w:r>
        <w:r w:rsidR="00D71CC5">
          <w:rPr>
            <w:webHidden/>
          </w:rPr>
          <w:t>9</w:t>
        </w:r>
        <w:r w:rsidR="00D71CC5">
          <w:rPr>
            <w:webHidden/>
          </w:rPr>
          <w:fldChar w:fldCharType="end"/>
        </w:r>
      </w:hyperlink>
    </w:p>
    <w:p w:rsidR="00D71CC5" w:rsidRDefault="00AB4DF7">
      <w:pPr>
        <w:pStyle w:val="TOC2"/>
        <w:rPr>
          <w:rFonts w:asciiTheme="minorHAnsi" w:eastAsiaTheme="minorEastAsia" w:hAnsiTheme="minorHAnsi"/>
          <w:color w:val="auto"/>
          <w:kern w:val="0"/>
          <w:szCs w:val="22"/>
        </w:rPr>
      </w:pPr>
      <w:hyperlink w:anchor="_Toc429723465" w:history="1">
        <w:r w:rsidR="00D71CC5" w:rsidRPr="00AE3E77">
          <w:rPr>
            <w:rStyle w:val="Hyperlink"/>
          </w:rPr>
          <w:t>5.1.4.1</w:t>
        </w:r>
        <w:r w:rsidR="00D71CC5">
          <w:rPr>
            <w:rFonts w:asciiTheme="minorHAnsi" w:eastAsiaTheme="minorEastAsia" w:hAnsiTheme="minorHAnsi"/>
            <w:color w:val="auto"/>
            <w:kern w:val="0"/>
            <w:szCs w:val="22"/>
          </w:rPr>
          <w:tab/>
        </w:r>
        <w:r w:rsidR="00D71CC5" w:rsidRPr="00AE3E77">
          <w:rPr>
            <w:rStyle w:val="Hyperlink"/>
          </w:rPr>
          <w:t>Local Function #1</w:t>
        </w:r>
        <w:r w:rsidR="00D71CC5">
          <w:rPr>
            <w:webHidden/>
          </w:rPr>
          <w:tab/>
        </w:r>
        <w:r w:rsidR="00D71CC5">
          <w:rPr>
            <w:webHidden/>
          </w:rPr>
          <w:fldChar w:fldCharType="begin"/>
        </w:r>
        <w:r w:rsidR="00D71CC5">
          <w:rPr>
            <w:webHidden/>
          </w:rPr>
          <w:instrText xml:space="preserve"> PAGEREF _Toc429723465 \h </w:instrText>
        </w:r>
        <w:r w:rsidR="00D71CC5">
          <w:rPr>
            <w:webHidden/>
          </w:rPr>
        </w:r>
        <w:r w:rsidR="00D71CC5">
          <w:rPr>
            <w:webHidden/>
          </w:rPr>
          <w:fldChar w:fldCharType="separate"/>
        </w:r>
        <w:r w:rsidR="00D71CC5">
          <w:rPr>
            <w:webHidden/>
          </w:rPr>
          <w:t>9</w:t>
        </w:r>
        <w:r w:rsidR="00D71CC5">
          <w:rPr>
            <w:webHidden/>
          </w:rPr>
          <w:fldChar w:fldCharType="end"/>
        </w:r>
      </w:hyperlink>
    </w:p>
    <w:p w:rsidR="00D71CC5" w:rsidRDefault="00AB4DF7">
      <w:pPr>
        <w:pStyle w:val="TOC2"/>
        <w:rPr>
          <w:rFonts w:asciiTheme="minorHAnsi" w:eastAsiaTheme="minorEastAsia" w:hAnsiTheme="minorHAnsi"/>
          <w:color w:val="auto"/>
          <w:kern w:val="0"/>
          <w:szCs w:val="22"/>
        </w:rPr>
      </w:pPr>
      <w:hyperlink w:anchor="_Toc429723466" w:history="1">
        <w:r w:rsidR="00D71CC5" w:rsidRPr="00AE3E77">
          <w:rPr>
            <w:rStyle w:val="Hyperlink"/>
          </w:rPr>
          <w:t>5.1.4.2</w:t>
        </w:r>
        <w:r w:rsidR="00D71CC5">
          <w:rPr>
            <w:rFonts w:asciiTheme="minorHAnsi" w:eastAsiaTheme="minorEastAsia" w:hAnsiTheme="minorHAnsi"/>
            <w:color w:val="auto"/>
            <w:kern w:val="0"/>
            <w:szCs w:val="22"/>
          </w:rPr>
          <w:tab/>
        </w:r>
        <w:r w:rsidR="00D71CC5" w:rsidRPr="00AE3E77">
          <w:rPr>
            <w:rStyle w:val="Hyperlink"/>
          </w:rPr>
          <w:t>Description</w:t>
        </w:r>
        <w:r w:rsidR="00D71CC5">
          <w:rPr>
            <w:webHidden/>
          </w:rPr>
          <w:tab/>
        </w:r>
        <w:r w:rsidR="00D71CC5">
          <w:rPr>
            <w:webHidden/>
          </w:rPr>
          <w:fldChar w:fldCharType="begin"/>
        </w:r>
        <w:r w:rsidR="00D71CC5">
          <w:rPr>
            <w:webHidden/>
          </w:rPr>
          <w:instrText xml:space="preserve"> PAGEREF _Toc429723466 \h </w:instrText>
        </w:r>
        <w:r w:rsidR="00D71CC5">
          <w:rPr>
            <w:webHidden/>
          </w:rPr>
        </w:r>
        <w:r w:rsidR="00D71CC5">
          <w:rPr>
            <w:webHidden/>
          </w:rPr>
          <w:fldChar w:fldCharType="separate"/>
        </w:r>
        <w:r w:rsidR="00D71CC5">
          <w:rPr>
            <w:webHidden/>
          </w:rPr>
          <w:t>9</w:t>
        </w:r>
        <w:r w:rsidR="00D71CC5">
          <w:rPr>
            <w:webHidden/>
          </w:rPr>
          <w:fldChar w:fldCharType="end"/>
        </w:r>
      </w:hyperlink>
    </w:p>
    <w:p w:rsidR="00D71CC5" w:rsidRDefault="00AB4DF7">
      <w:pPr>
        <w:pStyle w:val="TOC3"/>
        <w:tabs>
          <w:tab w:val="left" w:pos="1200"/>
        </w:tabs>
        <w:rPr>
          <w:rFonts w:asciiTheme="minorHAnsi" w:eastAsiaTheme="minorEastAsia" w:hAnsiTheme="minorHAnsi"/>
          <w:color w:val="auto"/>
          <w:kern w:val="0"/>
          <w:sz w:val="22"/>
          <w:szCs w:val="22"/>
        </w:rPr>
      </w:pPr>
      <w:hyperlink w:anchor="_Toc429723467" w:history="1">
        <w:r w:rsidR="00D71CC5" w:rsidRPr="00AE3E77">
          <w:rPr>
            <w:rStyle w:val="Hyperlink"/>
          </w:rPr>
          <w:t>5.1.5</w:t>
        </w:r>
        <w:r w:rsidR="00D71CC5">
          <w:rPr>
            <w:rFonts w:asciiTheme="minorHAnsi" w:eastAsiaTheme="minorEastAsia" w:hAnsiTheme="minorHAnsi"/>
            <w:color w:val="auto"/>
            <w:kern w:val="0"/>
            <w:sz w:val="22"/>
            <w:szCs w:val="22"/>
          </w:rPr>
          <w:tab/>
        </w:r>
        <w:r w:rsidR="00D71CC5" w:rsidRPr="00AE3E77">
          <w:rPr>
            <w:rStyle w:val="Hyperlink"/>
          </w:rPr>
          <w:t>Transition Functions</w:t>
        </w:r>
        <w:r w:rsidR="00D71CC5">
          <w:rPr>
            <w:webHidden/>
          </w:rPr>
          <w:tab/>
        </w:r>
        <w:r w:rsidR="00D71CC5">
          <w:rPr>
            <w:webHidden/>
          </w:rPr>
          <w:fldChar w:fldCharType="begin"/>
        </w:r>
        <w:r w:rsidR="00D71CC5">
          <w:rPr>
            <w:webHidden/>
          </w:rPr>
          <w:instrText xml:space="preserve"> PAGEREF _Toc429723467 \h </w:instrText>
        </w:r>
        <w:r w:rsidR="00D71CC5">
          <w:rPr>
            <w:webHidden/>
          </w:rPr>
        </w:r>
        <w:r w:rsidR="00D71CC5">
          <w:rPr>
            <w:webHidden/>
          </w:rPr>
          <w:fldChar w:fldCharType="separate"/>
        </w:r>
        <w:r w:rsidR="00D71CC5">
          <w:rPr>
            <w:webHidden/>
          </w:rPr>
          <w:t>10</w:t>
        </w:r>
        <w:r w:rsidR="00D71CC5">
          <w:rPr>
            <w:webHidden/>
          </w:rPr>
          <w:fldChar w:fldCharType="end"/>
        </w:r>
      </w:hyperlink>
    </w:p>
    <w:p w:rsidR="00D71CC5" w:rsidRDefault="00AB4DF7">
      <w:pPr>
        <w:pStyle w:val="TOC1"/>
        <w:rPr>
          <w:rFonts w:eastAsiaTheme="minorEastAsia"/>
          <w:b w:val="0"/>
          <w:color w:val="auto"/>
          <w:kern w:val="0"/>
          <w:sz w:val="22"/>
          <w:szCs w:val="22"/>
          <w:lang w:val="en-US"/>
        </w:rPr>
      </w:pPr>
      <w:hyperlink w:anchor="_Toc429723468" w:history="1">
        <w:r w:rsidR="00D71CC5" w:rsidRPr="00AE3E77">
          <w:rPr>
            <w:rStyle w:val="Hyperlink"/>
            <w:rFonts w:ascii="Calibri" w:hAnsi="Calibri" w:cs="Calibri"/>
          </w:rPr>
          <w:t>6</w:t>
        </w:r>
        <w:r w:rsidR="00D71CC5">
          <w:rPr>
            <w:rFonts w:eastAsiaTheme="minorEastAsia"/>
            <w:b w:val="0"/>
            <w:color w:val="auto"/>
            <w:kern w:val="0"/>
            <w:sz w:val="22"/>
            <w:szCs w:val="22"/>
            <w:lang w:val="en-US"/>
          </w:rPr>
          <w:tab/>
        </w:r>
        <w:r w:rsidR="00D71CC5" w:rsidRPr="00AE3E77">
          <w:rPr>
            <w:rStyle w:val="Hyperlink"/>
            <w:rFonts w:ascii="Calibri" w:hAnsi="Calibri"/>
          </w:rPr>
          <w:t>Known</w:t>
        </w:r>
        <w:r w:rsidR="00D71CC5" w:rsidRPr="00AE3E77">
          <w:rPr>
            <w:rStyle w:val="Hyperlink"/>
            <w:rFonts w:ascii="Calibri" w:hAnsi="Calibri" w:cs="Calibri"/>
          </w:rPr>
          <w:t xml:space="preserve"> Limitations with Design</w:t>
        </w:r>
        <w:r w:rsidR="00D71CC5">
          <w:rPr>
            <w:webHidden/>
          </w:rPr>
          <w:tab/>
        </w:r>
        <w:r w:rsidR="00D71CC5">
          <w:rPr>
            <w:webHidden/>
          </w:rPr>
          <w:fldChar w:fldCharType="begin"/>
        </w:r>
        <w:r w:rsidR="00D71CC5">
          <w:rPr>
            <w:webHidden/>
          </w:rPr>
          <w:instrText xml:space="preserve"> PAGEREF _Toc429723468 \h </w:instrText>
        </w:r>
        <w:r w:rsidR="00D71CC5">
          <w:rPr>
            <w:webHidden/>
          </w:rPr>
        </w:r>
        <w:r w:rsidR="00D71CC5">
          <w:rPr>
            <w:webHidden/>
          </w:rPr>
          <w:fldChar w:fldCharType="separate"/>
        </w:r>
        <w:r w:rsidR="00D71CC5">
          <w:rPr>
            <w:webHidden/>
          </w:rPr>
          <w:t>11</w:t>
        </w:r>
        <w:r w:rsidR="00D71CC5">
          <w:rPr>
            <w:webHidden/>
          </w:rPr>
          <w:fldChar w:fldCharType="end"/>
        </w:r>
      </w:hyperlink>
    </w:p>
    <w:p w:rsidR="00D71CC5" w:rsidRDefault="00AB4DF7">
      <w:pPr>
        <w:pStyle w:val="TOC1"/>
        <w:rPr>
          <w:rFonts w:eastAsiaTheme="minorEastAsia"/>
          <w:b w:val="0"/>
          <w:color w:val="auto"/>
          <w:kern w:val="0"/>
          <w:sz w:val="22"/>
          <w:szCs w:val="22"/>
          <w:lang w:val="en-US"/>
        </w:rPr>
      </w:pPr>
      <w:hyperlink w:anchor="_Toc429723469" w:history="1">
        <w:r w:rsidR="00D71CC5" w:rsidRPr="00AE3E77">
          <w:rPr>
            <w:rStyle w:val="Hyperlink"/>
            <w:rFonts w:ascii="Calibri" w:hAnsi="Calibri" w:cs="Calibri"/>
          </w:rPr>
          <w:t>7</w:t>
        </w:r>
        <w:r w:rsidR="00D71CC5">
          <w:rPr>
            <w:rFonts w:eastAsiaTheme="minorEastAsia"/>
            <w:b w:val="0"/>
            <w:color w:val="auto"/>
            <w:kern w:val="0"/>
            <w:sz w:val="22"/>
            <w:szCs w:val="22"/>
            <w:lang w:val="en-US"/>
          </w:rPr>
          <w:tab/>
        </w:r>
        <w:r w:rsidR="00D71CC5" w:rsidRPr="00AE3E77">
          <w:rPr>
            <w:rStyle w:val="Hyperlink"/>
            <w:rFonts w:ascii="Calibri" w:hAnsi="Calibri" w:cs="Calibri"/>
          </w:rPr>
          <w:t>UNIT TEST CONSIDERATION</w:t>
        </w:r>
        <w:r w:rsidR="00D71CC5">
          <w:rPr>
            <w:webHidden/>
          </w:rPr>
          <w:tab/>
        </w:r>
        <w:r w:rsidR="00D71CC5">
          <w:rPr>
            <w:webHidden/>
          </w:rPr>
          <w:fldChar w:fldCharType="begin"/>
        </w:r>
        <w:r w:rsidR="00D71CC5">
          <w:rPr>
            <w:webHidden/>
          </w:rPr>
          <w:instrText xml:space="preserve"> PAGEREF _Toc429723469 \h </w:instrText>
        </w:r>
        <w:r w:rsidR="00D71CC5">
          <w:rPr>
            <w:webHidden/>
          </w:rPr>
        </w:r>
        <w:r w:rsidR="00D71CC5">
          <w:rPr>
            <w:webHidden/>
          </w:rPr>
          <w:fldChar w:fldCharType="separate"/>
        </w:r>
        <w:r w:rsidR="00D71CC5">
          <w:rPr>
            <w:webHidden/>
          </w:rPr>
          <w:t>12</w:t>
        </w:r>
        <w:r w:rsidR="00D71CC5">
          <w:rPr>
            <w:webHidden/>
          </w:rPr>
          <w:fldChar w:fldCharType="end"/>
        </w:r>
      </w:hyperlink>
    </w:p>
    <w:p w:rsidR="00D71CC5" w:rsidRDefault="00AB4DF7">
      <w:pPr>
        <w:pStyle w:val="TOC1"/>
        <w:tabs>
          <w:tab w:val="left" w:pos="1400"/>
        </w:tabs>
        <w:rPr>
          <w:rFonts w:eastAsiaTheme="minorEastAsia"/>
          <w:b w:val="0"/>
          <w:color w:val="auto"/>
          <w:kern w:val="0"/>
          <w:sz w:val="22"/>
          <w:szCs w:val="22"/>
          <w:lang w:val="en-US"/>
        </w:rPr>
      </w:pPr>
      <w:hyperlink w:anchor="_Toc429723470" w:history="1">
        <w:r w:rsidR="00D71CC5" w:rsidRPr="00AE3E77">
          <w:rPr>
            <w:rStyle w:val="Hyperlink"/>
          </w:rPr>
          <w:t>Appendix A</w:t>
        </w:r>
        <w:r w:rsidR="00D71CC5">
          <w:rPr>
            <w:rFonts w:eastAsiaTheme="minorEastAsia"/>
            <w:b w:val="0"/>
            <w:color w:val="auto"/>
            <w:kern w:val="0"/>
            <w:sz w:val="22"/>
            <w:szCs w:val="22"/>
            <w:lang w:val="en-US"/>
          </w:rPr>
          <w:tab/>
        </w:r>
        <w:r w:rsidR="00D71CC5" w:rsidRPr="00AE3E77">
          <w:rPr>
            <w:rStyle w:val="Hyperlink"/>
          </w:rPr>
          <w:t>Abbreviations and Acronyms</w:t>
        </w:r>
        <w:r w:rsidR="00D71CC5">
          <w:rPr>
            <w:webHidden/>
          </w:rPr>
          <w:tab/>
        </w:r>
        <w:r w:rsidR="00D71CC5">
          <w:rPr>
            <w:webHidden/>
          </w:rPr>
          <w:fldChar w:fldCharType="begin"/>
        </w:r>
        <w:r w:rsidR="00D71CC5">
          <w:rPr>
            <w:webHidden/>
          </w:rPr>
          <w:instrText xml:space="preserve"> PAGEREF _Toc429723470 \h </w:instrText>
        </w:r>
        <w:r w:rsidR="00D71CC5">
          <w:rPr>
            <w:webHidden/>
          </w:rPr>
        </w:r>
        <w:r w:rsidR="00D71CC5">
          <w:rPr>
            <w:webHidden/>
          </w:rPr>
          <w:fldChar w:fldCharType="separate"/>
        </w:r>
        <w:r w:rsidR="00D71CC5">
          <w:rPr>
            <w:webHidden/>
          </w:rPr>
          <w:t>13</w:t>
        </w:r>
        <w:r w:rsidR="00D71CC5">
          <w:rPr>
            <w:webHidden/>
          </w:rPr>
          <w:fldChar w:fldCharType="end"/>
        </w:r>
      </w:hyperlink>
    </w:p>
    <w:p w:rsidR="00D71CC5" w:rsidRDefault="00AB4DF7">
      <w:pPr>
        <w:pStyle w:val="TOC1"/>
        <w:tabs>
          <w:tab w:val="left" w:pos="1400"/>
        </w:tabs>
        <w:rPr>
          <w:rFonts w:eastAsiaTheme="minorEastAsia"/>
          <w:b w:val="0"/>
          <w:color w:val="auto"/>
          <w:kern w:val="0"/>
          <w:sz w:val="22"/>
          <w:szCs w:val="22"/>
          <w:lang w:val="en-US"/>
        </w:rPr>
      </w:pPr>
      <w:hyperlink w:anchor="_Toc429723471" w:history="1">
        <w:r w:rsidR="00D71CC5" w:rsidRPr="00AE3E77">
          <w:rPr>
            <w:rStyle w:val="Hyperlink"/>
          </w:rPr>
          <w:t>Appendix B</w:t>
        </w:r>
        <w:r w:rsidR="00D71CC5">
          <w:rPr>
            <w:rFonts w:eastAsiaTheme="minorEastAsia"/>
            <w:b w:val="0"/>
            <w:color w:val="auto"/>
            <w:kern w:val="0"/>
            <w:sz w:val="22"/>
            <w:szCs w:val="22"/>
            <w:lang w:val="en-US"/>
          </w:rPr>
          <w:tab/>
        </w:r>
        <w:r w:rsidR="00D71CC5" w:rsidRPr="00AE3E77">
          <w:rPr>
            <w:rStyle w:val="Hyperlink"/>
          </w:rPr>
          <w:t>Glossary</w:t>
        </w:r>
        <w:r w:rsidR="00D71CC5">
          <w:rPr>
            <w:webHidden/>
          </w:rPr>
          <w:tab/>
        </w:r>
        <w:r w:rsidR="00D71CC5">
          <w:rPr>
            <w:webHidden/>
          </w:rPr>
          <w:fldChar w:fldCharType="begin"/>
        </w:r>
        <w:r w:rsidR="00D71CC5">
          <w:rPr>
            <w:webHidden/>
          </w:rPr>
          <w:instrText xml:space="preserve"> PAGEREF _Toc429723471 \h </w:instrText>
        </w:r>
        <w:r w:rsidR="00D71CC5">
          <w:rPr>
            <w:webHidden/>
          </w:rPr>
        </w:r>
        <w:r w:rsidR="00D71CC5">
          <w:rPr>
            <w:webHidden/>
          </w:rPr>
          <w:fldChar w:fldCharType="separate"/>
        </w:r>
        <w:r w:rsidR="00D71CC5">
          <w:rPr>
            <w:webHidden/>
          </w:rPr>
          <w:t>14</w:t>
        </w:r>
        <w:r w:rsidR="00D71CC5">
          <w:rPr>
            <w:webHidden/>
          </w:rPr>
          <w:fldChar w:fldCharType="end"/>
        </w:r>
      </w:hyperlink>
    </w:p>
    <w:p w:rsidR="00D71CC5" w:rsidRDefault="00AB4DF7">
      <w:pPr>
        <w:pStyle w:val="TOC1"/>
        <w:tabs>
          <w:tab w:val="left" w:pos="1400"/>
        </w:tabs>
        <w:rPr>
          <w:rFonts w:eastAsiaTheme="minorEastAsia"/>
          <w:b w:val="0"/>
          <w:color w:val="auto"/>
          <w:kern w:val="0"/>
          <w:sz w:val="22"/>
          <w:szCs w:val="22"/>
          <w:lang w:val="en-US"/>
        </w:rPr>
      </w:pPr>
      <w:hyperlink w:anchor="_Toc429723472" w:history="1">
        <w:r w:rsidR="00D71CC5" w:rsidRPr="00AE3E77">
          <w:rPr>
            <w:rStyle w:val="Hyperlink"/>
          </w:rPr>
          <w:t>Appendix C</w:t>
        </w:r>
        <w:r w:rsidR="00D71CC5">
          <w:rPr>
            <w:rFonts w:eastAsiaTheme="minorEastAsia"/>
            <w:b w:val="0"/>
            <w:color w:val="auto"/>
            <w:kern w:val="0"/>
            <w:sz w:val="22"/>
            <w:szCs w:val="22"/>
            <w:lang w:val="en-US"/>
          </w:rPr>
          <w:tab/>
        </w:r>
        <w:r w:rsidR="00D71CC5" w:rsidRPr="00AE3E77">
          <w:rPr>
            <w:rStyle w:val="Hyperlink"/>
          </w:rPr>
          <w:t>References</w:t>
        </w:r>
        <w:r w:rsidR="00D71CC5">
          <w:rPr>
            <w:webHidden/>
          </w:rPr>
          <w:tab/>
        </w:r>
        <w:r w:rsidR="00D71CC5">
          <w:rPr>
            <w:webHidden/>
          </w:rPr>
          <w:fldChar w:fldCharType="begin"/>
        </w:r>
        <w:r w:rsidR="00D71CC5">
          <w:rPr>
            <w:webHidden/>
          </w:rPr>
          <w:instrText xml:space="preserve"> PAGEREF _Toc429723472 \h </w:instrText>
        </w:r>
        <w:r w:rsidR="00D71CC5">
          <w:rPr>
            <w:webHidden/>
          </w:rPr>
        </w:r>
        <w:r w:rsidR="00D71CC5">
          <w:rPr>
            <w:webHidden/>
          </w:rPr>
          <w:fldChar w:fldCharType="separate"/>
        </w:r>
        <w:r w:rsidR="00D71CC5">
          <w:rPr>
            <w:webHidden/>
          </w:rPr>
          <w:t>15</w:t>
        </w:r>
        <w:r w:rsidR="00D71CC5">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49" w:name="_Toc429723448"/>
      <w:r w:rsidRPr="00A158C7">
        <w:lastRenderedPageBreak/>
        <w:t>Introduction</w:t>
      </w:r>
      <w:bookmarkEnd w:id="49"/>
    </w:p>
    <w:p w:rsidR="00063A7A" w:rsidRPr="00A158C7" w:rsidRDefault="00FE5DF5" w:rsidP="000B37D5">
      <w:pPr>
        <w:pStyle w:val="Heading2"/>
      </w:pPr>
      <w:bookmarkStart w:id="50" w:name="_Toc429723449"/>
      <w:r w:rsidRPr="00A158C7">
        <w:t>Purpose</w:t>
      </w:r>
      <w:bookmarkEnd w:id="50"/>
    </w:p>
    <w:p w:rsidR="00DC0959" w:rsidRPr="00A158C7" w:rsidRDefault="00F141E7" w:rsidP="00DC0959">
      <w:pPr>
        <w:rPr>
          <w:lang w:bidi="ar-SA"/>
        </w:rPr>
      </w:pPr>
      <w:r>
        <w:rPr>
          <w:lang w:bidi="ar-SA"/>
        </w:rPr>
        <w:t>MDD for HwAg1.</w:t>
      </w:r>
    </w:p>
    <w:p w:rsidR="00AE0435" w:rsidRPr="00A158C7" w:rsidRDefault="00FE5DF5" w:rsidP="000B37D5">
      <w:pPr>
        <w:pStyle w:val="Heading2"/>
      </w:pPr>
      <w:bookmarkStart w:id="51" w:name="_Toc429723450"/>
      <w:r w:rsidRPr="00A158C7">
        <w:t>Scope</w:t>
      </w:r>
      <w:bookmarkEnd w:id="51"/>
    </w:p>
    <w:p w:rsidR="00DC0959" w:rsidRDefault="00DC0959" w:rsidP="00DC0959">
      <w:pPr>
        <w:rPr>
          <w:lang w:bidi="ar-SA"/>
        </w:rPr>
      </w:pPr>
    </w:p>
    <w:p w:rsidR="00DC0959" w:rsidRPr="008C412D" w:rsidRDefault="00DC0959" w:rsidP="00B14A28">
      <w:pPr>
        <w:keepNext/>
        <w:jc w:val="both"/>
        <w:rPr>
          <w:rFonts w:cs="Calibri"/>
        </w:rPr>
      </w:pPr>
    </w:p>
    <w:p w:rsidR="00F95E33" w:rsidRPr="00A158C7" w:rsidRDefault="00F95E33" w:rsidP="00E16D14"/>
    <w:p w:rsidR="00312179" w:rsidRDefault="00D04EC2" w:rsidP="00F43F8E">
      <w:pPr>
        <w:pStyle w:val="Heading1"/>
        <w:rPr>
          <w:rFonts w:ascii="Calibri" w:hAnsi="Calibri" w:cs="Calibri"/>
        </w:rPr>
      </w:pPr>
      <w:bookmarkStart w:id="52" w:name="_Toc406065228"/>
      <w:bookmarkStart w:id="53" w:name="_Toc429723451"/>
      <w:bookmarkEnd w:id="19"/>
      <w:bookmarkEnd w:id="20"/>
      <w:bookmarkEnd w:id="21"/>
      <w:bookmarkEnd w:id="22"/>
      <w:bookmarkEnd w:id="23"/>
      <w:r>
        <w:rPr>
          <w:rFonts w:ascii="Calibri" w:hAnsi="Calibri" w:cs="Calibri"/>
        </w:rPr>
        <w:lastRenderedPageBreak/>
        <w:t>Hw</w:t>
      </w:r>
      <w:r w:rsidR="00783714">
        <w:rPr>
          <w:rFonts w:ascii="Calibri" w:hAnsi="Calibri" w:cs="Calibri"/>
        </w:rPr>
        <w:t>Ag1</w:t>
      </w:r>
      <w:r>
        <w:rPr>
          <w:rFonts w:ascii="Calibri" w:hAnsi="Calibri" w:cs="Calibri"/>
        </w:rPr>
        <w:t>Meas</w:t>
      </w:r>
      <w:r w:rsidR="00D229A6">
        <w:rPr>
          <w:rFonts w:ascii="Calibri" w:hAnsi="Calibri" w:cs="Calibri"/>
        </w:rPr>
        <w:t xml:space="preserve"> </w:t>
      </w:r>
      <w:r w:rsidR="00D229A6" w:rsidRPr="00AA38E8">
        <w:rPr>
          <w:rFonts w:ascii="Calibri" w:hAnsi="Calibri" w:cs="Calibri"/>
        </w:rPr>
        <w:t>High-Level Description</w:t>
      </w:r>
      <w:bookmarkEnd w:id="52"/>
      <w:bookmarkEnd w:id="53"/>
    </w:p>
    <w:p w:rsidR="00D229A6" w:rsidRPr="002D6391" w:rsidRDefault="00B14A28" w:rsidP="00D229A6">
      <w:pPr>
        <w:rPr>
          <w:rFonts w:cs="Calibri"/>
          <w:i/>
        </w:rPr>
      </w:pPr>
      <w:r>
        <w:rPr>
          <w:rFonts w:cs="Calibri"/>
          <w:i/>
        </w:rPr>
        <w:t>Refer to FDD</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54" w:name="_Toc406065229"/>
      <w:bookmarkStart w:id="55" w:name="_Toc429723452"/>
      <w:r w:rsidRPr="00AA38E8">
        <w:rPr>
          <w:rFonts w:ascii="Calibri" w:hAnsi="Calibri" w:cs="Calibri"/>
        </w:rPr>
        <w:lastRenderedPageBreak/>
        <w:t>Design details of software module</w:t>
      </w:r>
      <w:bookmarkEnd w:id="54"/>
      <w:bookmarkEnd w:id="55"/>
    </w:p>
    <w:p w:rsidR="00D229A6" w:rsidRPr="00D953C4" w:rsidRDefault="00D229A6" w:rsidP="00D229A6">
      <w:pPr>
        <w:rPr>
          <w:rFonts w:cs="Calibri"/>
          <w:i/>
        </w:rPr>
      </w:pPr>
      <w:bookmarkStart w:id="56" w:name="_Toc406065230"/>
    </w:p>
    <w:p w:rsidR="00D229A6" w:rsidRPr="00AA38E8" w:rsidRDefault="00D229A6" w:rsidP="00D229A6">
      <w:pPr>
        <w:pStyle w:val="Heading2"/>
        <w:rPr>
          <w:rFonts w:ascii="Calibri" w:hAnsi="Calibri" w:cs="Calibri"/>
        </w:rPr>
      </w:pPr>
      <w:bookmarkStart w:id="57" w:name="_Toc429723453"/>
      <w:r w:rsidRPr="00D229A6">
        <w:t>Graphical</w:t>
      </w:r>
      <w:r>
        <w:rPr>
          <w:rFonts w:ascii="Calibri" w:hAnsi="Calibri" w:cs="Calibri"/>
        </w:rPr>
        <w:t xml:space="preserve"> representation of </w:t>
      </w:r>
      <w:bookmarkEnd w:id="56"/>
      <w:r w:rsidR="00D04EC2">
        <w:rPr>
          <w:rFonts w:ascii="Calibri" w:hAnsi="Calibri" w:cs="Calibri"/>
        </w:rPr>
        <w:t>Hw</w:t>
      </w:r>
      <w:r w:rsidR="00783714">
        <w:rPr>
          <w:rFonts w:ascii="Calibri" w:hAnsi="Calibri" w:cs="Calibri"/>
        </w:rPr>
        <w:t>Ag1</w:t>
      </w:r>
      <w:r w:rsidR="00D04EC2">
        <w:rPr>
          <w:rFonts w:ascii="Calibri" w:hAnsi="Calibri" w:cs="Calibri"/>
        </w:rPr>
        <w:t>Meas</w:t>
      </w:r>
      <w:bookmarkEnd w:id="57"/>
    </w:p>
    <w:p w:rsidR="00D229A6" w:rsidRDefault="00D71CC5" w:rsidP="00D229A6">
      <w:pPr>
        <w:rPr>
          <w:rFonts w:cs="Calibri"/>
          <w:i/>
        </w:rPr>
      </w:pPr>
      <w:del w:id="58" w:author="Sengottaiyan, Selva" w:date="2016-01-05T12:22:00Z">
        <w:r w:rsidDel="00A542B6">
          <w:rPr>
            <w:noProof/>
            <w:lang w:val="en-IN" w:eastAsia="en-IN" w:bidi="ar-SA"/>
          </w:rPr>
          <w:drawing>
            <wp:inline distT="0" distB="0" distL="0" distR="0" wp14:anchorId="4D9D80CD" wp14:editId="2E630C05">
              <wp:extent cx="4732020" cy="4671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32020" cy="4671060"/>
                      </a:xfrm>
                      <a:prstGeom prst="rect">
                        <a:avLst/>
                      </a:prstGeom>
                    </pic:spPr>
                  </pic:pic>
                </a:graphicData>
              </a:graphic>
            </wp:inline>
          </w:drawing>
        </w:r>
      </w:del>
      <w:ins w:id="59" w:author="Sengottaiyan, Selva" w:date="2016-01-05T12:23:00Z">
        <w:del w:id="60" w:author="Vignesh L S K" w:date="2016-06-21T12:42:00Z">
          <w:r w:rsidR="00A542B6" w:rsidDel="0095721D">
            <w:rPr>
              <w:noProof/>
              <w:lang w:val="en-IN" w:eastAsia="en-IN" w:bidi="ar-SA"/>
            </w:rPr>
            <w:drawing>
              <wp:inline distT="0" distB="0" distL="0" distR="0" wp14:anchorId="1158B4EE" wp14:editId="1321C516">
                <wp:extent cx="5227320" cy="4770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27320" cy="4770120"/>
                        </a:xfrm>
                        <a:prstGeom prst="rect">
                          <a:avLst/>
                        </a:prstGeom>
                      </pic:spPr>
                    </pic:pic>
                  </a:graphicData>
                </a:graphic>
              </wp:inline>
            </w:drawing>
          </w:r>
        </w:del>
      </w:ins>
      <w:ins w:id="61" w:author="Vignesh L S K" w:date="2016-06-21T12:42:00Z">
        <w:r w:rsidR="0095721D" w:rsidRPr="0095721D">
          <w:rPr>
            <w:rStyle w:val="Normal"/>
            <w:rFonts w:ascii="Times New Roman" w:hAnsi="Times New Roman"/>
            <w:snapToGrid w:val="0"/>
            <w:color w:val="000000"/>
            <w:w w:val="0"/>
            <w:sz w:val="0"/>
            <w:szCs w:val="0"/>
            <w:u w:color="000000"/>
            <w:bdr w:val="none" w:sz="0" w:space="0" w:color="000000"/>
            <w:shd w:val="clear" w:color="000000" w:fill="000000"/>
            <w:lang w:val="x-none" w:eastAsia="x-none" w:bidi="x-none"/>
          </w:rPr>
          <w:t xml:space="preserve"> </w:t>
        </w:r>
        <w:r w:rsidR="0095721D" w:rsidRPr="0095721D">
          <w:rPr>
            <w:rFonts w:cs="Calibri"/>
            <w:i/>
            <w:noProof/>
            <w:lang w:val="en-IN" w:eastAsia="en-IN" w:bidi="ar-SA"/>
          </w:rPr>
          <w:drawing>
            <wp:inline distT="0" distB="0" distL="0" distR="0">
              <wp:extent cx="4657725" cy="4191000"/>
              <wp:effectExtent l="0" t="0" r="9525" b="0"/>
              <wp:docPr id="4" name="Picture 4" descr="C:\Users\vignesh.l\Desktop\CM6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gnesh.l\Desktop\CM67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7725" cy="4191000"/>
                      </a:xfrm>
                      <a:prstGeom prst="rect">
                        <a:avLst/>
                      </a:prstGeom>
                      <a:noFill/>
                      <a:ln>
                        <a:noFill/>
                      </a:ln>
                    </pic:spPr>
                  </pic:pic>
                </a:graphicData>
              </a:graphic>
            </wp:inline>
          </w:drawing>
        </w:r>
      </w:ins>
    </w:p>
    <w:p w:rsidR="00D229A6" w:rsidRPr="002D6391" w:rsidRDefault="00D229A6" w:rsidP="00D229A6">
      <w:pPr>
        <w:pStyle w:val="Heading2"/>
        <w:rPr>
          <w:rFonts w:ascii="Calibri" w:hAnsi="Calibri" w:cs="Calibri"/>
        </w:rPr>
      </w:pPr>
      <w:bookmarkStart w:id="62" w:name="_Toc406065231"/>
      <w:bookmarkStart w:id="63" w:name="_Toc429723454"/>
      <w:r w:rsidRPr="002D6391">
        <w:rPr>
          <w:rFonts w:ascii="Calibri" w:hAnsi="Calibri" w:cs="Calibri"/>
        </w:rPr>
        <w:t>Data Flow Diagram</w:t>
      </w:r>
      <w:bookmarkEnd w:id="62"/>
      <w:bookmarkEnd w:id="63"/>
    </w:p>
    <w:p w:rsidR="00D229A6" w:rsidRPr="002B094F" w:rsidRDefault="00D229A6" w:rsidP="00D229A6">
      <w:pPr>
        <w:rPr>
          <w:rFonts w:cs="Calibri"/>
        </w:rPr>
      </w:pPr>
    </w:p>
    <w:p w:rsidR="00D229A6" w:rsidRPr="002D6391" w:rsidRDefault="00AC4CD8" w:rsidP="00387BF4">
      <w:pPr>
        <w:pStyle w:val="Heading3"/>
        <w:tabs>
          <w:tab w:val="clear" w:pos="1017"/>
        </w:tabs>
        <w:ind w:left="562" w:hanging="562"/>
        <w:rPr>
          <w:rFonts w:ascii="Calibri" w:hAnsi="Calibri" w:cs="Calibri"/>
        </w:rPr>
      </w:pPr>
      <w:bookmarkStart w:id="64" w:name="_Toc375924736"/>
      <w:bookmarkStart w:id="65" w:name="_Toc406065232"/>
      <w:bookmarkStart w:id="66" w:name="_Toc42972345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64"/>
      <w:bookmarkEnd w:id="65"/>
      <w:bookmarkEnd w:id="66"/>
    </w:p>
    <w:p w:rsidR="00D229A6" w:rsidRPr="002B094F" w:rsidRDefault="00D02C87"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67" w:name="_Toc375924737"/>
      <w:bookmarkStart w:id="68" w:name="_Toc406065233"/>
      <w:bookmarkStart w:id="69" w:name="_Toc42972345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67"/>
      <w:bookmarkEnd w:id="68"/>
      <w:bookmarkEnd w:id="69"/>
    </w:p>
    <w:p w:rsidR="00D02C87" w:rsidRPr="002B094F" w:rsidRDefault="00D02C87" w:rsidP="00D02C87">
      <w:pPr>
        <w:rPr>
          <w:lang w:bidi="ar-SA"/>
        </w:rPr>
      </w:pPr>
      <w:r>
        <w:rPr>
          <w:lang w:bidi="ar-SA"/>
        </w:rPr>
        <w:t>Refer FDD</w:t>
      </w:r>
    </w:p>
    <w:p w:rsidR="002B094F" w:rsidRDefault="002B094F" w:rsidP="002B094F">
      <w:pPr>
        <w:rPr>
          <w:lang w:bidi="ar-SA"/>
        </w:rPr>
      </w:pPr>
    </w:p>
    <w:p w:rsidR="002B094F" w:rsidRPr="00AC4CD8" w:rsidRDefault="002B094F" w:rsidP="00AC4CD8">
      <w:pPr>
        <w:pStyle w:val="Heading1"/>
        <w:ind w:left="562" w:hanging="562"/>
        <w:rPr>
          <w:rFonts w:ascii="Calibri" w:hAnsi="Calibri" w:cs="Calibri"/>
        </w:rPr>
      </w:pPr>
      <w:bookmarkStart w:id="70" w:name="_Toc338170479"/>
      <w:bookmarkStart w:id="71" w:name="_Toc375678228"/>
      <w:bookmarkStart w:id="72" w:name="_Toc418080062"/>
      <w:bookmarkStart w:id="73" w:name="_Toc421709912"/>
      <w:bookmarkStart w:id="74" w:name="_Toc429723457"/>
      <w:r w:rsidRPr="00AC4CD8">
        <w:rPr>
          <w:rFonts w:ascii="Calibri" w:hAnsi="Calibri" w:cs="Calibri"/>
        </w:rPr>
        <w:lastRenderedPageBreak/>
        <w:t>Constant Data Dictionary</w:t>
      </w:r>
      <w:bookmarkEnd w:id="70"/>
      <w:bookmarkEnd w:id="71"/>
      <w:bookmarkEnd w:id="72"/>
      <w:bookmarkEnd w:id="73"/>
      <w:bookmarkEnd w:id="74"/>
    </w:p>
    <w:p w:rsidR="00AC4CD8" w:rsidRPr="00DA5500" w:rsidRDefault="00AC4CD8" w:rsidP="00AC4CD8">
      <w:pPr>
        <w:pStyle w:val="Heading2"/>
        <w:spacing w:after="60"/>
        <w:rPr>
          <w:rFonts w:ascii="Calibri" w:hAnsi="Calibri"/>
        </w:rPr>
      </w:pPr>
      <w:bookmarkStart w:id="75" w:name="_Toc421011506"/>
      <w:bookmarkStart w:id="76" w:name="_Toc421786527"/>
      <w:bookmarkStart w:id="77" w:name="_Toc429723458"/>
      <w:bookmarkStart w:id="78" w:name="_Toc418080064"/>
      <w:r w:rsidRPr="00DA5500">
        <w:rPr>
          <w:rFonts w:ascii="Calibri" w:hAnsi="Calibri"/>
        </w:rPr>
        <w:t>Program (fixed) Constants</w:t>
      </w:r>
      <w:bookmarkEnd w:id="75"/>
      <w:bookmarkEnd w:id="76"/>
      <w:bookmarkEnd w:id="77"/>
    </w:p>
    <w:p w:rsidR="00AC4CD8" w:rsidRPr="00DA5500" w:rsidRDefault="00AC4CD8" w:rsidP="00AC4CD8">
      <w:pPr>
        <w:pStyle w:val="Heading3"/>
        <w:tabs>
          <w:tab w:val="clear" w:pos="1017"/>
          <w:tab w:val="num" w:pos="567"/>
        </w:tabs>
        <w:ind w:left="567"/>
        <w:rPr>
          <w:rFonts w:ascii="Calibri" w:hAnsi="Calibri"/>
        </w:rPr>
      </w:pPr>
      <w:bookmarkStart w:id="79" w:name="_Toc429723459"/>
      <w:bookmarkEnd w:id="78"/>
      <w:r w:rsidRPr="00DA5500">
        <w:rPr>
          <w:rFonts w:ascii="Calibri" w:hAnsi="Calibri"/>
        </w:rPr>
        <w:t>Embedded Constants</w:t>
      </w:r>
      <w:bookmarkEnd w:id="79"/>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Style w:val="TableGrid"/>
        <w:tblW w:w="0" w:type="auto"/>
        <w:tblLook w:val="04A0" w:firstRow="1" w:lastRow="0" w:firstColumn="1" w:lastColumn="0" w:noHBand="0" w:noVBand="1"/>
      </w:tblPr>
      <w:tblGrid>
        <w:gridCol w:w="5076"/>
        <w:gridCol w:w="5076"/>
      </w:tblGrid>
      <w:tr w:rsidR="00D71CC5" w:rsidTr="008B38CC">
        <w:tc>
          <w:tcPr>
            <w:tcW w:w="5076" w:type="dxa"/>
          </w:tcPr>
          <w:p w:rsidR="00D71CC5" w:rsidRDefault="00D71CC5" w:rsidP="008B38CC">
            <w:pPr>
              <w:pStyle w:val="BodyText3"/>
              <w:rPr>
                <w:rFonts w:cs="Calibri"/>
                <w:sz w:val="20"/>
                <w:szCs w:val="20"/>
              </w:rPr>
            </w:pPr>
            <w:r>
              <w:rPr>
                <w:rFonts w:cs="Calibri"/>
                <w:sz w:val="20"/>
                <w:szCs w:val="20"/>
              </w:rPr>
              <w:t>Constant Name</w:t>
            </w:r>
          </w:p>
        </w:tc>
        <w:tc>
          <w:tcPr>
            <w:tcW w:w="5076" w:type="dxa"/>
          </w:tcPr>
          <w:p w:rsidR="00D71CC5" w:rsidRDefault="00D71CC5" w:rsidP="008B38CC">
            <w:pPr>
              <w:pStyle w:val="BodyText3"/>
              <w:rPr>
                <w:rFonts w:cs="Calibri"/>
                <w:sz w:val="20"/>
                <w:szCs w:val="20"/>
              </w:rPr>
            </w:pPr>
            <w:r>
              <w:rPr>
                <w:rFonts w:cs="Calibri"/>
                <w:sz w:val="20"/>
                <w:szCs w:val="20"/>
              </w:rPr>
              <w:t>Value</w:t>
            </w:r>
          </w:p>
        </w:tc>
      </w:tr>
      <w:tr w:rsidR="00D71CC5" w:rsidTr="008B38CC">
        <w:tc>
          <w:tcPr>
            <w:tcW w:w="5076" w:type="dxa"/>
          </w:tcPr>
          <w:p w:rsidR="00D71CC5" w:rsidRDefault="00D71CC5" w:rsidP="008B38CC">
            <w:pPr>
              <w:pStyle w:val="BodyText3"/>
              <w:rPr>
                <w:rFonts w:cs="Calibri"/>
                <w:sz w:val="20"/>
                <w:szCs w:val="20"/>
              </w:rPr>
            </w:pPr>
            <w:r w:rsidRPr="00D13F73">
              <w:t xml:space="preserve">MAXWAITININ_MICROSEC_U32          </w:t>
            </w:r>
          </w:p>
        </w:tc>
        <w:tc>
          <w:tcPr>
            <w:tcW w:w="5076" w:type="dxa"/>
          </w:tcPr>
          <w:p w:rsidR="00D71CC5" w:rsidRDefault="00D71CC5" w:rsidP="008B38CC">
            <w:pPr>
              <w:pStyle w:val="BodyText3"/>
              <w:rPr>
                <w:rFonts w:cs="Calibri"/>
                <w:sz w:val="20"/>
                <w:szCs w:val="20"/>
              </w:rPr>
            </w:pPr>
            <w:r w:rsidRPr="00D13F73">
              <w:t xml:space="preserve"> ((uint32)2U)</w:t>
            </w:r>
          </w:p>
        </w:tc>
      </w:tr>
      <w:tr w:rsidR="00D71CC5" w:rsidTr="008B38CC">
        <w:tc>
          <w:tcPr>
            <w:tcW w:w="5076" w:type="dxa"/>
          </w:tcPr>
          <w:p w:rsidR="00D71CC5" w:rsidRDefault="00D71CC5" w:rsidP="008B38CC">
            <w:pPr>
              <w:pStyle w:val="BodyText3"/>
              <w:rPr>
                <w:rFonts w:cs="Calibri"/>
                <w:sz w:val="20"/>
                <w:szCs w:val="20"/>
              </w:rPr>
            </w:pPr>
            <w:r w:rsidRPr="00D13F73">
              <w:t xml:space="preserve">DATAAVLMAXWAIT_MICROSEC_U32       </w:t>
            </w:r>
          </w:p>
        </w:tc>
        <w:tc>
          <w:tcPr>
            <w:tcW w:w="5076" w:type="dxa"/>
          </w:tcPr>
          <w:p w:rsidR="00D71CC5" w:rsidRDefault="00D71CC5" w:rsidP="008B38CC">
            <w:pPr>
              <w:pStyle w:val="BodyText3"/>
              <w:rPr>
                <w:rFonts w:cs="Calibri"/>
                <w:sz w:val="20"/>
                <w:szCs w:val="20"/>
              </w:rPr>
            </w:pPr>
            <w:r w:rsidRPr="00D13F73">
              <w:t xml:space="preserve"> ((uint32)300U)</w:t>
            </w:r>
          </w:p>
        </w:tc>
      </w:tr>
      <w:tr w:rsidR="00D71CC5" w:rsidTr="008B38CC">
        <w:tc>
          <w:tcPr>
            <w:tcW w:w="5076" w:type="dxa"/>
          </w:tcPr>
          <w:p w:rsidR="00D71CC5" w:rsidRDefault="00D71CC5" w:rsidP="008B38CC">
            <w:pPr>
              <w:pStyle w:val="BodyText3"/>
              <w:rPr>
                <w:rFonts w:cs="Calibri"/>
                <w:sz w:val="20"/>
                <w:szCs w:val="20"/>
              </w:rPr>
            </w:pPr>
            <w:r w:rsidRPr="00D13F73">
              <w:t xml:space="preserve">COMSTSMAXWAIT_MICROSEC_U32        </w:t>
            </w:r>
          </w:p>
        </w:tc>
        <w:tc>
          <w:tcPr>
            <w:tcW w:w="5076" w:type="dxa"/>
          </w:tcPr>
          <w:p w:rsidR="00D71CC5" w:rsidRDefault="00D71CC5" w:rsidP="008B38CC">
            <w:pPr>
              <w:pStyle w:val="BodyText3"/>
              <w:rPr>
                <w:rFonts w:cs="Calibri"/>
                <w:sz w:val="20"/>
                <w:szCs w:val="20"/>
              </w:rPr>
            </w:pPr>
            <w:r w:rsidRPr="00D13F73">
              <w:t xml:space="preserve"> ((uint32)5U)</w:t>
            </w:r>
          </w:p>
        </w:tc>
      </w:tr>
      <w:tr w:rsidR="00D71CC5" w:rsidTr="008B38CC">
        <w:tc>
          <w:tcPr>
            <w:tcW w:w="5076" w:type="dxa"/>
          </w:tcPr>
          <w:p w:rsidR="00D71CC5" w:rsidRDefault="00D71CC5" w:rsidP="008B38CC">
            <w:pPr>
              <w:pStyle w:val="BodyText3"/>
              <w:rPr>
                <w:rFonts w:cs="Calibri"/>
                <w:sz w:val="20"/>
                <w:szCs w:val="20"/>
              </w:rPr>
            </w:pPr>
            <w:r w:rsidRPr="00D13F73">
              <w:t xml:space="preserve">PRTCLFLTMASK_CNT_U32              </w:t>
            </w:r>
          </w:p>
        </w:tc>
        <w:tc>
          <w:tcPr>
            <w:tcW w:w="5076" w:type="dxa"/>
          </w:tcPr>
          <w:p w:rsidR="00D71CC5" w:rsidRDefault="00D71CC5" w:rsidP="008B38CC">
            <w:pPr>
              <w:pStyle w:val="BodyText3"/>
              <w:rPr>
                <w:rFonts w:cs="Calibri"/>
                <w:sz w:val="20"/>
                <w:szCs w:val="20"/>
              </w:rPr>
            </w:pPr>
            <w:r w:rsidRPr="00D13F73">
              <w:t>0xFEU</w:t>
            </w:r>
          </w:p>
        </w:tc>
      </w:tr>
      <w:tr w:rsidR="00D71CC5" w:rsidTr="008B38CC">
        <w:tc>
          <w:tcPr>
            <w:tcW w:w="5076" w:type="dxa"/>
          </w:tcPr>
          <w:p w:rsidR="00D71CC5" w:rsidRDefault="00D71CC5" w:rsidP="008B38CC">
            <w:pPr>
              <w:pStyle w:val="BodyText3"/>
              <w:rPr>
                <w:rFonts w:cs="Calibri"/>
                <w:sz w:val="20"/>
                <w:szCs w:val="20"/>
              </w:rPr>
            </w:pPr>
            <w:r w:rsidRPr="00D13F73">
              <w:t xml:space="preserve">SNSRIDMASK_CNT_U08                </w:t>
            </w:r>
          </w:p>
        </w:tc>
        <w:tc>
          <w:tcPr>
            <w:tcW w:w="5076" w:type="dxa"/>
          </w:tcPr>
          <w:p w:rsidR="00D71CC5" w:rsidRDefault="00D71CC5" w:rsidP="008B38CC">
            <w:pPr>
              <w:pStyle w:val="BodyText3"/>
              <w:rPr>
                <w:rFonts w:cs="Calibri"/>
                <w:sz w:val="20"/>
                <w:szCs w:val="20"/>
              </w:rPr>
            </w:pPr>
            <w:r w:rsidRPr="00D13F73">
              <w:t>0x00FU</w:t>
            </w:r>
          </w:p>
        </w:tc>
      </w:tr>
      <w:tr w:rsidR="00D71CC5" w:rsidTr="008B38CC">
        <w:tc>
          <w:tcPr>
            <w:tcW w:w="5076" w:type="dxa"/>
          </w:tcPr>
          <w:p w:rsidR="00D71CC5" w:rsidRDefault="00D71CC5" w:rsidP="008B38CC">
            <w:pPr>
              <w:pStyle w:val="BodyText3"/>
              <w:rPr>
                <w:rFonts w:cs="Calibri"/>
                <w:sz w:val="20"/>
                <w:szCs w:val="20"/>
              </w:rPr>
            </w:pPr>
            <w:r w:rsidRPr="00D13F73">
              <w:t xml:space="preserve">MSGSTSMASK_CNT_U08                </w:t>
            </w:r>
          </w:p>
        </w:tc>
        <w:tc>
          <w:tcPr>
            <w:tcW w:w="5076" w:type="dxa"/>
          </w:tcPr>
          <w:p w:rsidR="00D71CC5" w:rsidRDefault="00D71CC5" w:rsidP="008B38CC">
            <w:pPr>
              <w:pStyle w:val="BodyText3"/>
              <w:rPr>
                <w:rFonts w:cs="Calibri"/>
                <w:sz w:val="20"/>
                <w:szCs w:val="20"/>
              </w:rPr>
            </w:pPr>
            <w:r w:rsidRPr="00D13F73">
              <w:t xml:space="preserve"> 0x01U</w:t>
            </w:r>
          </w:p>
        </w:tc>
      </w:tr>
      <w:tr w:rsidR="00D71CC5" w:rsidTr="008B38CC">
        <w:tc>
          <w:tcPr>
            <w:tcW w:w="5076" w:type="dxa"/>
          </w:tcPr>
          <w:p w:rsidR="00D71CC5" w:rsidRDefault="00D71CC5" w:rsidP="008B38CC">
            <w:pPr>
              <w:pStyle w:val="BodyText3"/>
              <w:rPr>
                <w:rFonts w:cs="Calibri"/>
                <w:sz w:val="20"/>
                <w:szCs w:val="20"/>
              </w:rPr>
            </w:pPr>
            <w:r w:rsidRPr="00D13F73">
              <w:t xml:space="preserve">COMSTSMASK_CNT_U32                </w:t>
            </w:r>
          </w:p>
        </w:tc>
        <w:tc>
          <w:tcPr>
            <w:tcW w:w="5076" w:type="dxa"/>
          </w:tcPr>
          <w:p w:rsidR="00D71CC5" w:rsidRDefault="00D71CC5" w:rsidP="008B38CC">
            <w:pPr>
              <w:pStyle w:val="BodyText3"/>
              <w:rPr>
                <w:rFonts w:cs="Calibri"/>
                <w:sz w:val="20"/>
                <w:szCs w:val="20"/>
              </w:rPr>
            </w:pPr>
            <w:r w:rsidRPr="00D13F73">
              <w:t>0x30000000UL</w:t>
            </w:r>
          </w:p>
        </w:tc>
      </w:tr>
      <w:tr w:rsidR="00D71CC5" w:rsidTr="008B38CC">
        <w:tc>
          <w:tcPr>
            <w:tcW w:w="5076" w:type="dxa"/>
          </w:tcPr>
          <w:p w:rsidR="00D71CC5" w:rsidRDefault="00D71CC5" w:rsidP="008B38CC">
            <w:pPr>
              <w:pStyle w:val="BodyText3"/>
              <w:rPr>
                <w:rFonts w:cs="Calibri"/>
                <w:sz w:val="20"/>
                <w:szCs w:val="20"/>
              </w:rPr>
            </w:pPr>
            <w:r w:rsidRPr="00D13F73">
              <w:t xml:space="preserve">DATAMASK_CNT_U16                  </w:t>
            </w:r>
          </w:p>
        </w:tc>
        <w:tc>
          <w:tcPr>
            <w:tcW w:w="5076" w:type="dxa"/>
          </w:tcPr>
          <w:p w:rsidR="00D71CC5" w:rsidRDefault="00D71CC5" w:rsidP="008B38CC">
            <w:pPr>
              <w:pStyle w:val="BodyText3"/>
              <w:rPr>
                <w:rFonts w:cs="Calibri"/>
                <w:sz w:val="20"/>
                <w:szCs w:val="20"/>
              </w:rPr>
            </w:pPr>
            <w:r w:rsidRPr="00D13F73">
              <w:t>0xFFF0U</w:t>
            </w: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80" w:name="_Ref87065593"/>
      <w:bookmarkStart w:id="81" w:name="_Toc338170483"/>
      <w:bookmarkStart w:id="82" w:name="_Toc375678229"/>
      <w:bookmarkStart w:id="83" w:name="_Toc418080067"/>
      <w:bookmarkStart w:id="84" w:name="_Toc421786702"/>
      <w:bookmarkStart w:id="85" w:name="_Toc42972346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80"/>
      <w:bookmarkEnd w:id="81"/>
      <w:bookmarkEnd w:id="82"/>
      <w:bookmarkEnd w:id="83"/>
      <w:bookmarkEnd w:id="84"/>
      <w:bookmarkEnd w:id="85"/>
    </w:p>
    <w:p w:rsidR="002B094F" w:rsidRPr="00987B4A" w:rsidRDefault="002B094F" w:rsidP="002B094F">
      <w:pPr>
        <w:pStyle w:val="Heading3"/>
        <w:tabs>
          <w:tab w:val="clear" w:pos="1017"/>
          <w:tab w:val="num" w:pos="567"/>
        </w:tabs>
        <w:ind w:left="567"/>
        <w:rPr>
          <w:rFonts w:ascii="Calibri" w:hAnsi="Calibri"/>
        </w:rPr>
      </w:pPr>
      <w:bookmarkStart w:id="86" w:name="_Toc338170484"/>
      <w:bookmarkStart w:id="87" w:name="_Toc418080068"/>
      <w:bookmarkStart w:id="88" w:name="_Toc421709916"/>
      <w:bookmarkStart w:id="89" w:name="_Toc429723461"/>
      <w:r w:rsidRPr="002E3F2E">
        <w:rPr>
          <w:rFonts w:ascii="Calibri" w:hAnsi="Calibri" w:cs="Calibri"/>
        </w:rPr>
        <w:t>Sub</w:t>
      </w:r>
      <w:r w:rsidRPr="00987B4A">
        <w:rPr>
          <w:rFonts w:ascii="Calibri" w:hAnsi="Calibri"/>
        </w:rPr>
        <w:t>-Module Functions</w:t>
      </w:r>
      <w:bookmarkEnd w:id="86"/>
      <w:bookmarkEnd w:id="87"/>
      <w:bookmarkEnd w:id="88"/>
      <w:bookmarkEnd w:id="89"/>
    </w:p>
    <w:p w:rsidR="002B094F" w:rsidRPr="00987B4A" w:rsidRDefault="002B094F" w:rsidP="002B094F">
      <w:pPr>
        <w:pStyle w:val="Heading4"/>
        <w:rPr>
          <w:rFonts w:ascii="Calibri" w:hAnsi="Calibri"/>
        </w:rPr>
      </w:pPr>
      <w:bookmarkStart w:id="90" w:name="_Toc418080069"/>
      <w:r w:rsidRPr="00460D68">
        <w:rPr>
          <w:rFonts w:ascii="Calibri" w:hAnsi="Calibri"/>
        </w:rPr>
        <w:t>Initialization</w:t>
      </w:r>
      <w:r w:rsidRPr="00987B4A">
        <w:rPr>
          <w:rFonts w:ascii="Calibri" w:hAnsi="Calibri"/>
        </w:rPr>
        <w:t xml:space="preserve"> sub-module {_Init()}</w:t>
      </w:r>
      <w:bookmarkEnd w:id="90"/>
    </w:p>
    <w:p w:rsidR="00D53C6B" w:rsidRPr="00F21A60" w:rsidRDefault="00D02C87" w:rsidP="00A542B6">
      <w:pPr>
        <w:pStyle w:val="BodyText"/>
        <w:rPr>
          <w:ins w:id="91" w:author="Sengottaiyan, Selva" w:date="2015-12-02T15:02:00Z"/>
          <w:rFonts w:ascii="Calibri" w:hAnsi="Calibri" w:cs="Calibri"/>
          <w:sz w:val="20"/>
        </w:rPr>
      </w:pPr>
      <w:r>
        <w:rPr>
          <w:rFonts w:ascii="Calibri" w:hAnsi="Calibri" w:cs="Calibri"/>
          <w:sz w:val="20"/>
        </w:rPr>
        <w:t xml:space="preserve"> </w:t>
      </w:r>
      <w:r w:rsidR="00D04EC2">
        <w:rPr>
          <w:rFonts w:ascii="Calibri" w:hAnsi="Calibri" w:cs="Calibri"/>
          <w:sz w:val="20"/>
        </w:rPr>
        <w:t>Hw</w:t>
      </w:r>
      <w:r w:rsidR="00783714">
        <w:rPr>
          <w:rFonts w:ascii="Calibri" w:hAnsi="Calibri" w:cs="Calibri"/>
          <w:sz w:val="20"/>
        </w:rPr>
        <w:t>Ag1</w:t>
      </w:r>
      <w:r w:rsidR="00D04EC2">
        <w:rPr>
          <w:rFonts w:ascii="Calibri" w:hAnsi="Calibri" w:cs="Calibri"/>
          <w:sz w:val="20"/>
        </w:rPr>
        <w:t>Meas</w:t>
      </w:r>
      <w:r w:rsidRPr="00D02C87">
        <w:rPr>
          <w:rFonts w:ascii="Calibri" w:hAnsi="Calibri" w:cs="Calibri"/>
          <w:sz w:val="20"/>
        </w:rPr>
        <w:t>Init1</w:t>
      </w:r>
      <w:r w:rsidR="00B14A28">
        <w:rPr>
          <w:rFonts w:ascii="Calibri" w:hAnsi="Calibri" w:cs="Calibri"/>
          <w:sz w:val="20"/>
        </w:rPr>
        <w:t xml:space="preserve">  (Refer FDD for details)</w:t>
      </w:r>
    </w:p>
    <w:p w:rsidR="00D53C6B" w:rsidRPr="00F21A60" w:rsidRDefault="00D53C6B" w:rsidP="002B094F">
      <w:pPr>
        <w:pStyle w:val="BodyText"/>
        <w:rPr>
          <w:rFonts w:ascii="Calibri" w:hAnsi="Calibri" w:cs="Calibri"/>
          <w:sz w:val="20"/>
        </w:rPr>
      </w:pPr>
    </w:p>
    <w:p w:rsidR="002B094F" w:rsidRPr="00987B4A" w:rsidRDefault="002B094F" w:rsidP="002B094F">
      <w:pPr>
        <w:pStyle w:val="Heading4"/>
        <w:rPr>
          <w:rFonts w:ascii="Calibri" w:hAnsi="Calibri"/>
        </w:rPr>
      </w:pPr>
      <w:bookmarkStart w:id="92" w:name="_Toc418080070"/>
      <w:r w:rsidRPr="00460D68">
        <w:rPr>
          <w:rFonts w:ascii="Calibri" w:hAnsi="Calibri"/>
        </w:rPr>
        <w:t>Periodic</w:t>
      </w:r>
      <w:r w:rsidRPr="00987B4A">
        <w:rPr>
          <w:rFonts w:ascii="Calibri" w:hAnsi="Calibri"/>
        </w:rPr>
        <w:t xml:space="preserve"> sub-module {_Per()}</w:t>
      </w:r>
      <w:bookmarkEnd w:id="92"/>
    </w:p>
    <w:p w:rsidR="002B094F" w:rsidRDefault="00D04EC2" w:rsidP="002B094F">
      <w:pPr>
        <w:pStyle w:val="BodyText"/>
        <w:rPr>
          <w:rFonts w:ascii="Calibri" w:hAnsi="Calibri" w:cs="Calibri"/>
          <w:sz w:val="20"/>
        </w:rPr>
      </w:pPr>
      <w:r>
        <w:rPr>
          <w:rFonts w:ascii="Calibri" w:hAnsi="Calibri" w:cs="Calibri"/>
          <w:sz w:val="20"/>
        </w:rPr>
        <w:t>Hw</w:t>
      </w:r>
      <w:r w:rsidR="00783714">
        <w:rPr>
          <w:rFonts w:ascii="Calibri" w:hAnsi="Calibri" w:cs="Calibri"/>
          <w:sz w:val="20"/>
        </w:rPr>
        <w:t>Ag1</w:t>
      </w:r>
      <w:r>
        <w:rPr>
          <w:rFonts w:ascii="Calibri" w:hAnsi="Calibri" w:cs="Calibri"/>
          <w:sz w:val="20"/>
        </w:rPr>
        <w:t>Meas</w:t>
      </w:r>
      <w:r w:rsidR="00D02C87" w:rsidRPr="00D02C87">
        <w:rPr>
          <w:rFonts w:ascii="Calibri" w:hAnsi="Calibri" w:cs="Calibri"/>
          <w:sz w:val="20"/>
        </w:rPr>
        <w:t>Per1</w:t>
      </w:r>
      <w:r w:rsidR="00B14A28">
        <w:rPr>
          <w:rFonts w:ascii="Calibri" w:hAnsi="Calibri" w:cs="Calibri"/>
          <w:sz w:val="20"/>
        </w:rPr>
        <w:t xml:space="preserve">  (Refer FDD for details)</w:t>
      </w: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{_Per()}</w:t>
      </w:r>
    </w:p>
    <w:p w:rsidR="003A7C16" w:rsidRDefault="003A7C16" w:rsidP="003A7C16">
      <w:pPr>
        <w:pStyle w:val="BodyText"/>
        <w:rPr>
          <w:rFonts w:ascii="Calibri" w:hAnsi="Calibri" w:cs="Calibri"/>
          <w:sz w:val="20"/>
        </w:rPr>
      </w:pPr>
      <w:r>
        <w:rPr>
          <w:rFonts w:ascii="Calibri" w:hAnsi="Calibri" w:cs="Calibri"/>
          <w:sz w:val="20"/>
        </w:rPr>
        <w:t>Hw</w:t>
      </w:r>
      <w:r w:rsidR="00783714">
        <w:rPr>
          <w:rFonts w:ascii="Calibri" w:hAnsi="Calibri" w:cs="Calibri"/>
          <w:sz w:val="20"/>
        </w:rPr>
        <w:t>Ag1</w:t>
      </w:r>
      <w:r>
        <w:rPr>
          <w:rFonts w:ascii="Calibri" w:hAnsi="Calibri" w:cs="Calibri"/>
          <w:sz w:val="20"/>
        </w:rPr>
        <w:t>Meas</w:t>
      </w:r>
      <w:r w:rsidRPr="00D02C87">
        <w:rPr>
          <w:rFonts w:ascii="Calibri" w:hAnsi="Calibri" w:cs="Calibri"/>
          <w:sz w:val="20"/>
        </w:rPr>
        <w:t>Per</w:t>
      </w:r>
      <w:r>
        <w:rPr>
          <w:rFonts w:ascii="Calibri" w:hAnsi="Calibri" w:cs="Calibri"/>
          <w:sz w:val="20"/>
        </w:rPr>
        <w:t>2  (Refer FDD for details)</w:t>
      </w: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{_Per()}</w:t>
      </w:r>
    </w:p>
    <w:p w:rsidR="003A7C16" w:rsidRPr="00987B4A" w:rsidRDefault="003A7C16" w:rsidP="003A7C16">
      <w:pPr>
        <w:pStyle w:val="BodyText"/>
        <w:rPr>
          <w:rFonts w:ascii="Calibri" w:hAnsi="Calibri" w:cs="Calibri"/>
          <w:sz w:val="20"/>
        </w:rPr>
      </w:pPr>
      <w:r>
        <w:rPr>
          <w:rFonts w:ascii="Calibri" w:hAnsi="Calibri" w:cs="Calibri"/>
          <w:sz w:val="20"/>
        </w:rPr>
        <w:t>Hw</w:t>
      </w:r>
      <w:r w:rsidR="00783714">
        <w:rPr>
          <w:rFonts w:ascii="Calibri" w:hAnsi="Calibri" w:cs="Calibri"/>
          <w:sz w:val="20"/>
        </w:rPr>
        <w:t>Ag1</w:t>
      </w:r>
      <w:r>
        <w:rPr>
          <w:rFonts w:ascii="Calibri" w:hAnsi="Calibri" w:cs="Calibri"/>
          <w:sz w:val="20"/>
        </w:rPr>
        <w:t>Meas</w:t>
      </w:r>
      <w:r w:rsidRPr="00D02C87">
        <w:rPr>
          <w:rFonts w:ascii="Calibri" w:hAnsi="Calibri" w:cs="Calibri"/>
          <w:sz w:val="20"/>
        </w:rPr>
        <w:t>Per</w:t>
      </w:r>
      <w:r>
        <w:rPr>
          <w:rFonts w:ascii="Calibri" w:hAnsi="Calibri" w:cs="Calibri"/>
          <w:sz w:val="20"/>
        </w:rPr>
        <w:t>3  (Refer FDD for details)</w:t>
      </w:r>
    </w:p>
    <w:p w:rsidR="003A7C16" w:rsidRDefault="003A7C16" w:rsidP="003A7C16">
      <w:pPr>
        <w:pStyle w:val="BodyText"/>
        <w:rPr>
          <w:rFonts w:ascii="Calibri" w:hAnsi="Calibri" w:cs="Calibri"/>
          <w:sz w:val="20"/>
        </w:rPr>
      </w:pP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{_Per()}</w:t>
      </w:r>
    </w:p>
    <w:p w:rsidR="003A7C16" w:rsidRPr="00987B4A" w:rsidRDefault="003A7C16" w:rsidP="003A7C16">
      <w:pPr>
        <w:pStyle w:val="BodyText"/>
        <w:rPr>
          <w:rFonts w:ascii="Calibri" w:hAnsi="Calibri" w:cs="Calibri"/>
          <w:sz w:val="20"/>
        </w:rPr>
      </w:pPr>
      <w:r>
        <w:rPr>
          <w:rFonts w:ascii="Calibri" w:hAnsi="Calibri" w:cs="Calibri"/>
          <w:sz w:val="20"/>
        </w:rPr>
        <w:t>Hw</w:t>
      </w:r>
      <w:r w:rsidR="00783714">
        <w:rPr>
          <w:rFonts w:ascii="Calibri" w:hAnsi="Calibri" w:cs="Calibri"/>
          <w:sz w:val="20"/>
        </w:rPr>
        <w:t>Ag1</w:t>
      </w:r>
      <w:r>
        <w:rPr>
          <w:rFonts w:ascii="Calibri" w:hAnsi="Calibri" w:cs="Calibri"/>
          <w:sz w:val="20"/>
        </w:rPr>
        <w:t>Meas</w:t>
      </w:r>
      <w:r w:rsidRPr="00D02C87">
        <w:rPr>
          <w:rFonts w:ascii="Calibri" w:hAnsi="Calibri" w:cs="Calibri"/>
          <w:sz w:val="20"/>
        </w:rPr>
        <w:t>Per</w:t>
      </w:r>
      <w:r>
        <w:rPr>
          <w:rFonts w:ascii="Calibri" w:hAnsi="Calibri" w:cs="Calibri"/>
          <w:sz w:val="20"/>
        </w:rPr>
        <w:t>4  (Refer FDD for details)</w:t>
      </w:r>
    </w:p>
    <w:p w:rsidR="003A7C16" w:rsidRDefault="003A7C16" w:rsidP="003A7C16">
      <w:pPr>
        <w:pStyle w:val="BodyText"/>
        <w:rPr>
          <w:rFonts w:ascii="Calibri" w:hAnsi="Calibri" w:cs="Calibri"/>
          <w:sz w:val="20"/>
        </w:rPr>
      </w:pPr>
    </w:p>
    <w:p w:rsidR="003A7C16" w:rsidRPr="00987B4A" w:rsidRDefault="003A7C16" w:rsidP="003A7C16">
      <w:pPr>
        <w:pStyle w:val="Heading4"/>
        <w:rPr>
          <w:rFonts w:ascii="Calibri" w:hAnsi="Calibri"/>
        </w:rPr>
      </w:pPr>
      <w:r w:rsidRPr="00460D68">
        <w:rPr>
          <w:rFonts w:ascii="Calibri" w:hAnsi="Calibri"/>
        </w:rPr>
        <w:t>Periodic</w:t>
      </w:r>
      <w:r w:rsidRPr="00987B4A">
        <w:rPr>
          <w:rFonts w:ascii="Calibri" w:hAnsi="Calibri"/>
        </w:rPr>
        <w:t xml:space="preserve"> sub-module {_Per()}</w:t>
      </w:r>
    </w:p>
    <w:p w:rsidR="003A7C16" w:rsidRDefault="003A7C16" w:rsidP="003A7C16">
      <w:pPr>
        <w:pStyle w:val="BodyText"/>
        <w:rPr>
          <w:rFonts w:ascii="Calibri" w:hAnsi="Calibri" w:cs="Calibri"/>
          <w:sz w:val="20"/>
        </w:rPr>
      </w:pPr>
      <w:r>
        <w:rPr>
          <w:rFonts w:ascii="Calibri" w:hAnsi="Calibri" w:cs="Calibri"/>
          <w:sz w:val="20"/>
        </w:rPr>
        <w:t>Hw</w:t>
      </w:r>
      <w:r w:rsidR="00783714">
        <w:rPr>
          <w:rFonts w:ascii="Calibri" w:hAnsi="Calibri" w:cs="Calibri"/>
          <w:sz w:val="20"/>
        </w:rPr>
        <w:t>Ag1</w:t>
      </w:r>
      <w:r>
        <w:rPr>
          <w:rFonts w:ascii="Calibri" w:hAnsi="Calibri" w:cs="Calibri"/>
          <w:sz w:val="20"/>
        </w:rPr>
        <w:t>Meas</w:t>
      </w:r>
      <w:r w:rsidRPr="00D02C87">
        <w:rPr>
          <w:rFonts w:ascii="Calibri" w:hAnsi="Calibri" w:cs="Calibri"/>
          <w:sz w:val="20"/>
        </w:rPr>
        <w:t>Per</w:t>
      </w:r>
      <w:r>
        <w:rPr>
          <w:rFonts w:ascii="Calibri" w:hAnsi="Calibri" w:cs="Calibri"/>
          <w:sz w:val="20"/>
        </w:rPr>
        <w:t>5  (Refer FDD for details)</w:t>
      </w:r>
    </w:p>
    <w:p w:rsidR="00564B75" w:rsidRDefault="00564B75" w:rsidP="00564B75">
      <w:pPr>
        <w:pStyle w:val="BodyText"/>
        <w:rPr>
          <w:rFonts w:ascii="Calibri" w:hAnsi="Calibri" w:cs="Calibri"/>
          <w:sz w:val="20"/>
        </w:rPr>
      </w:pPr>
      <w:r>
        <w:rPr>
          <w:rFonts w:ascii="Calibri" w:hAnsi="Calibri" w:cs="Calibri"/>
          <w:sz w:val="20"/>
        </w:rPr>
        <w:t>Design Rationale:</w:t>
      </w:r>
    </w:p>
    <w:p w:rsidR="00564B75" w:rsidRDefault="00564B75" w:rsidP="00564B75">
      <w:pPr>
        <w:pStyle w:val="BodyText"/>
        <w:rPr>
          <w:rFonts w:ascii="Calibri" w:hAnsi="Calibri" w:cs="Calibri"/>
          <w:sz w:val="20"/>
        </w:rPr>
      </w:pPr>
      <w:r>
        <w:rPr>
          <w:rFonts w:ascii="Calibri" w:hAnsi="Calibri" w:cs="Calibri"/>
          <w:sz w:val="20"/>
        </w:rPr>
        <w:t>The implementation brings in the block “</w:t>
      </w:r>
      <w:r w:rsidRPr="008762DF">
        <w:rPr>
          <w:rFonts w:ascii="Calibri" w:hAnsi="Calibri" w:cs="Calibri"/>
          <w:sz w:val="20"/>
        </w:rPr>
        <w:t>HwAg</w:t>
      </w:r>
      <w:r w:rsidR="007439FE">
        <w:rPr>
          <w:rFonts w:ascii="Calibri" w:hAnsi="Calibri" w:cs="Calibri"/>
          <w:sz w:val="20"/>
        </w:rPr>
        <w:t>1</w:t>
      </w:r>
      <w:r w:rsidRPr="008762DF">
        <w:rPr>
          <w:rFonts w:ascii="Calibri" w:hAnsi="Calibri" w:cs="Calibri"/>
          <w:sz w:val="20"/>
        </w:rPr>
        <w:t>Final” inside the</w:t>
      </w:r>
      <w:r>
        <w:rPr>
          <w:rFonts w:ascii="Calibri" w:hAnsi="Calibri" w:cs="Calibri"/>
          <w:sz w:val="20"/>
        </w:rPr>
        <w:t xml:space="preserve"> True Condition of the “</w:t>
      </w:r>
      <w:r w:rsidRPr="008762DF">
        <w:rPr>
          <w:rFonts w:ascii="Calibri" w:hAnsi="Calibri" w:cs="Calibri"/>
          <w:sz w:val="20"/>
        </w:rPr>
        <w:t>finalAbsAg”</w:t>
      </w:r>
      <w:r>
        <w:rPr>
          <w:rFonts w:ascii="Calibri" w:hAnsi="Calibri" w:cs="Calibri"/>
          <w:sz w:val="20"/>
        </w:rPr>
        <w:t xml:space="preserve">  as the other error condition will just retain the previous value and rolling counter will not change. It saves extra instructions in the implementation to the match the FDD. Final Functionality is still the same.</w:t>
      </w:r>
    </w:p>
    <w:p w:rsidR="00564B75" w:rsidRPr="00987B4A" w:rsidDel="0095721D" w:rsidRDefault="00564B75" w:rsidP="003A7C16">
      <w:pPr>
        <w:pStyle w:val="BodyText"/>
        <w:rPr>
          <w:del w:id="93" w:author="Vignesh L S K" w:date="2016-06-21T12:43:00Z"/>
          <w:rFonts w:ascii="Calibri" w:hAnsi="Calibri" w:cs="Calibri"/>
          <w:sz w:val="20"/>
        </w:rPr>
      </w:pPr>
    </w:p>
    <w:p w:rsidR="003A7C16" w:rsidRPr="00987B4A" w:rsidDel="0095721D" w:rsidRDefault="003A7C16" w:rsidP="003A7C16">
      <w:pPr>
        <w:pStyle w:val="Heading4"/>
        <w:rPr>
          <w:del w:id="94" w:author="Vignesh L S K" w:date="2016-06-21T12:43:00Z"/>
          <w:rFonts w:ascii="Calibri" w:hAnsi="Calibri"/>
        </w:rPr>
      </w:pPr>
      <w:del w:id="95" w:author="Vignesh L S K" w:date="2016-06-21T12:43:00Z">
        <w:r w:rsidRPr="00460D68" w:rsidDel="0095721D">
          <w:rPr>
            <w:rFonts w:ascii="Calibri" w:hAnsi="Calibri"/>
          </w:rPr>
          <w:delText>Periodic</w:delText>
        </w:r>
        <w:r w:rsidRPr="00987B4A" w:rsidDel="0095721D">
          <w:rPr>
            <w:rFonts w:ascii="Calibri" w:hAnsi="Calibri"/>
          </w:rPr>
          <w:delText xml:space="preserve"> sub-module {_Per()}</w:delText>
        </w:r>
      </w:del>
    </w:p>
    <w:p w:rsidR="003A7C16" w:rsidRPr="00987B4A" w:rsidDel="0095721D" w:rsidRDefault="003A7C16" w:rsidP="003A7C16">
      <w:pPr>
        <w:pStyle w:val="BodyText"/>
        <w:rPr>
          <w:del w:id="96" w:author="Vignesh L S K" w:date="2016-06-21T12:43:00Z"/>
          <w:rFonts w:ascii="Calibri" w:hAnsi="Calibri" w:cs="Calibri"/>
          <w:sz w:val="20"/>
        </w:rPr>
      </w:pPr>
      <w:del w:id="97" w:author="Vignesh L S K" w:date="2016-06-21T12:43:00Z">
        <w:r w:rsidDel="0095721D">
          <w:rPr>
            <w:rFonts w:ascii="Calibri" w:hAnsi="Calibri" w:cs="Calibri"/>
            <w:sz w:val="20"/>
          </w:rPr>
          <w:delText>Hw</w:delText>
        </w:r>
        <w:r w:rsidR="00783714" w:rsidDel="0095721D">
          <w:rPr>
            <w:rFonts w:ascii="Calibri" w:hAnsi="Calibri" w:cs="Calibri"/>
            <w:sz w:val="20"/>
          </w:rPr>
          <w:delText>Ag1</w:delText>
        </w:r>
        <w:r w:rsidDel="0095721D">
          <w:rPr>
            <w:rFonts w:ascii="Calibri" w:hAnsi="Calibri" w:cs="Calibri"/>
            <w:sz w:val="20"/>
          </w:rPr>
          <w:delText>Meas</w:delText>
        </w:r>
        <w:r w:rsidRPr="00D02C87" w:rsidDel="0095721D">
          <w:rPr>
            <w:rFonts w:ascii="Calibri" w:hAnsi="Calibri" w:cs="Calibri"/>
            <w:sz w:val="20"/>
          </w:rPr>
          <w:delText>Per</w:delText>
        </w:r>
        <w:r w:rsidDel="0095721D">
          <w:rPr>
            <w:rFonts w:ascii="Calibri" w:hAnsi="Calibri" w:cs="Calibri"/>
            <w:sz w:val="20"/>
          </w:rPr>
          <w:delText>6  (Refer FDD for details)</w:delText>
        </w:r>
      </w:del>
    </w:p>
    <w:p w:rsidR="003A7C16" w:rsidRPr="00987B4A" w:rsidRDefault="003A7C16" w:rsidP="003A7C16">
      <w:pPr>
        <w:pStyle w:val="BodyText"/>
        <w:rPr>
          <w:rFonts w:ascii="Calibri" w:hAnsi="Calibri" w:cs="Calibri"/>
          <w:sz w:val="20"/>
        </w:rPr>
      </w:pPr>
    </w:p>
    <w:p w:rsidR="002B094F" w:rsidRPr="00987B4A" w:rsidRDefault="002B094F" w:rsidP="002B094F">
      <w:pPr>
        <w:pStyle w:val="Heading3"/>
        <w:tabs>
          <w:tab w:val="clear" w:pos="1017"/>
          <w:tab w:val="num" w:pos="567"/>
        </w:tabs>
        <w:ind w:left="567"/>
        <w:rPr>
          <w:rFonts w:ascii="Calibri" w:hAnsi="Calibri"/>
        </w:rPr>
      </w:pPr>
      <w:bookmarkStart w:id="98" w:name="_Toc382301471"/>
      <w:bookmarkStart w:id="99" w:name="_Toc383698997"/>
      <w:bookmarkStart w:id="100" w:name="_Toc418080072"/>
      <w:bookmarkStart w:id="101" w:name="_Toc421709917"/>
      <w:bookmarkStart w:id="102" w:name="_Toc429723462"/>
      <w:bookmarkEnd w:id="98"/>
      <w:bookmarkEnd w:id="99"/>
      <w:r w:rsidRPr="00987B4A">
        <w:rPr>
          <w:rFonts w:ascii="Calibri" w:hAnsi="Calibri"/>
        </w:rPr>
        <w:t>Interrupt Service Routines</w:t>
      </w:r>
      <w:bookmarkEnd w:id="100"/>
      <w:bookmarkEnd w:id="101"/>
      <w:bookmarkEnd w:id="102"/>
    </w:p>
    <w:p w:rsidR="002B094F" w:rsidRPr="00B64C5D" w:rsidRDefault="00D02C87" w:rsidP="002B094F">
      <w:pPr>
        <w:pStyle w:val="BodyText"/>
        <w:rPr>
          <w:rFonts w:ascii="Calibri" w:hAnsi="Calibri" w:cs="Calibri"/>
          <w:sz w:val="20"/>
        </w:rPr>
      </w:pPr>
      <w:r>
        <w:rPr>
          <w:rFonts w:ascii="Calibri" w:hAnsi="Calibri" w:cs="Calibri"/>
          <w:sz w:val="20"/>
        </w:rPr>
        <w:t>None</w:t>
      </w:r>
    </w:p>
    <w:p w:rsidR="002B094F" w:rsidRPr="00987B4A" w:rsidRDefault="00341ED6" w:rsidP="002B094F">
      <w:pPr>
        <w:pStyle w:val="Heading3"/>
        <w:tabs>
          <w:tab w:val="clear" w:pos="1017"/>
          <w:tab w:val="num" w:pos="567"/>
        </w:tabs>
        <w:ind w:left="567"/>
        <w:rPr>
          <w:rFonts w:ascii="Calibri" w:hAnsi="Calibri"/>
        </w:rPr>
      </w:pPr>
      <w:bookmarkStart w:id="103" w:name="_Toc418080073"/>
      <w:bookmarkStart w:id="104" w:name="_Toc421709918"/>
      <w:bookmarkStart w:id="105" w:name="_Toc429723463"/>
      <w:r>
        <w:rPr>
          <w:rFonts w:ascii="Calibri" w:hAnsi="Calibri"/>
        </w:rPr>
        <w:t>Server Runnable</w:t>
      </w:r>
      <w:r w:rsidR="002B094F" w:rsidRPr="00987B4A">
        <w:rPr>
          <w:rFonts w:ascii="Calibri" w:hAnsi="Calibri"/>
        </w:rPr>
        <w:t xml:space="preserve"> Functions</w:t>
      </w:r>
      <w:bookmarkEnd w:id="103"/>
      <w:bookmarkEnd w:id="104"/>
      <w:bookmarkEnd w:id="105"/>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w:t>
      </w:r>
      <w:r w:rsidR="00783714">
        <w:rPr>
          <w:rFonts w:ascii="Calibri" w:hAnsi="Calibri"/>
        </w:rPr>
        <w:t>Ag1</w:t>
      </w:r>
      <w:r w:rsidRPr="002B244D">
        <w:rPr>
          <w:rFonts w:ascii="Calibri" w:hAnsi="Calibri"/>
        </w:rPr>
        <w:t>MeasHw</w:t>
      </w:r>
      <w:r w:rsidR="00783714">
        <w:rPr>
          <w:rFonts w:ascii="Calibri" w:hAnsi="Calibri"/>
        </w:rPr>
        <w:t>Ag1</w:t>
      </w:r>
      <w:r w:rsidRPr="002B244D">
        <w:rPr>
          <w:rFonts w:ascii="Calibri" w:hAnsi="Calibri"/>
        </w:rPr>
        <w:t>AutTrim</w:t>
      </w:r>
    </w:p>
    <w:p w:rsidR="002B244D" w:rsidRDefault="002B244D" w:rsidP="002B244D">
      <w:pPr>
        <w:pStyle w:val="BodyText"/>
        <w:rPr>
          <w:rFonts w:ascii="Calibri" w:hAnsi="Calibri" w:cs="Calibri"/>
          <w:sz w:val="20"/>
        </w:rPr>
      </w:pPr>
      <w:r>
        <w:rPr>
          <w:rFonts w:ascii="Calibri" w:hAnsi="Calibri" w:cs="Calibri"/>
          <w:sz w:val="20"/>
        </w:rPr>
        <w:t>Refer FDD for details</w:t>
      </w:r>
    </w:p>
    <w:p w:rsidR="002B244D" w:rsidRPr="00987B4A" w:rsidRDefault="002B244D" w:rsidP="002B244D">
      <w:pPr>
        <w:pStyle w:val="Heading4"/>
        <w:rPr>
          <w:rFonts w:ascii="Calibri" w:hAnsi="Calibri"/>
        </w:rPr>
      </w:pPr>
      <w:r>
        <w:rPr>
          <w:rFonts w:ascii="Calibri" w:hAnsi="Calibri"/>
        </w:rPr>
        <w:lastRenderedPageBreak/>
        <w:t xml:space="preserve">Server Runnable: </w:t>
      </w:r>
      <w:r w:rsidRPr="002B244D">
        <w:rPr>
          <w:rFonts w:ascii="Calibri" w:hAnsi="Calibri"/>
        </w:rPr>
        <w:t>Hw</w:t>
      </w:r>
      <w:r w:rsidR="00783714">
        <w:rPr>
          <w:rFonts w:ascii="Calibri" w:hAnsi="Calibri"/>
        </w:rPr>
        <w:t>Ag1</w:t>
      </w:r>
      <w:r w:rsidRPr="002B244D">
        <w:rPr>
          <w:rFonts w:ascii="Calibri" w:hAnsi="Calibri"/>
        </w:rPr>
        <w:t>MeasHw</w:t>
      </w:r>
      <w:r w:rsidR="00783714">
        <w:rPr>
          <w:rFonts w:ascii="Calibri" w:hAnsi="Calibri"/>
        </w:rPr>
        <w:t>Ag1</w:t>
      </w:r>
      <w:r w:rsidRPr="002B244D">
        <w:rPr>
          <w:rFonts w:ascii="Calibri" w:hAnsi="Calibri"/>
        </w:rPr>
        <w:t>ClrTrim</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Default="002B244D" w:rsidP="002B244D">
      <w:pPr>
        <w:pStyle w:val="BodyText"/>
        <w:rPr>
          <w:rFonts w:ascii="Calibri" w:hAnsi="Calibri" w:cs="Calibri"/>
          <w:sz w:val="20"/>
        </w:rPr>
      </w:pPr>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w:t>
      </w:r>
      <w:r w:rsidR="00783714">
        <w:rPr>
          <w:rFonts w:ascii="Calibri" w:hAnsi="Calibri"/>
        </w:rPr>
        <w:t>Ag1</w:t>
      </w:r>
      <w:r w:rsidRPr="002B244D">
        <w:rPr>
          <w:rFonts w:ascii="Calibri" w:hAnsi="Calibri"/>
        </w:rPr>
        <w:t>MeasHw</w:t>
      </w:r>
      <w:r w:rsidR="00783714">
        <w:rPr>
          <w:rFonts w:ascii="Calibri" w:hAnsi="Calibri"/>
        </w:rPr>
        <w:t>Ag1</w:t>
      </w:r>
      <w:r w:rsidRPr="002B244D">
        <w:rPr>
          <w:rFonts w:ascii="Calibri" w:hAnsi="Calibri"/>
        </w:rPr>
        <w:t>ReadTrim</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Default="002B244D" w:rsidP="002B244D">
      <w:pPr>
        <w:pStyle w:val="BodyText"/>
        <w:rPr>
          <w:rFonts w:ascii="Calibri" w:hAnsi="Calibri" w:cs="Calibri"/>
          <w:sz w:val="20"/>
        </w:rPr>
      </w:pPr>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w:t>
      </w:r>
      <w:r w:rsidR="00783714">
        <w:rPr>
          <w:rFonts w:ascii="Calibri" w:hAnsi="Calibri"/>
        </w:rPr>
        <w:t>Ag1</w:t>
      </w:r>
      <w:r w:rsidRPr="002B244D">
        <w:rPr>
          <w:rFonts w:ascii="Calibri" w:hAnsi="Calibri"/>
        </w:rPr>
        <w:t>MeasHw</w:t>
      </w:r>
      <w:r w:rsidR="00783714">
        <w:rPr>
          <w:rFonts w:ascii="Calibri" w:hAnsi="Calibri"/>
        </w:rPr>
        <w:t>Ag1</w:t>
      </w:r>
      <w:r w:rsidRPr="002B244D">
        <w:rPr>
          <w:rFonts w:ascii="Calibri" w:hAnsi="Calibri"/>
        </w:rPr>
        <w:t>TrimPrfmdSts</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Default="002B244D" w:rsidP="002B244D">
      <w:pPr>
        <w:pStyle w:val="BodyText"/>
        <w:rPr>
          <w:rFonts w:ascii="Calibri" w:hAnsi="Calibri" w:cs="Calibri"/>
          <w:sz w:val="20"/>
        </w:rPr>
      </w:pPr>
    </w:p>
    <w:p w:rsidR="002B244D" w:rsidRPr="00987B4A" w:rsidRDefault="002B244D" w:rsidP="002B244D">
      <w:pPr>
        <w:pStyle w:val="Heading4"/>
        <w:rPr>
          <w:rFonts w:ascii="Calibri" w:hAnsi="Calibri"/>
        </w:rPr>
      </w:pPr>
      <w:r>
        <w:rPr>
          <w:rFonts w:ascii="Calibri" w:hAnsi="Calibri"/>
        </w:rPr>
        <w:t xml:space="preserve">Server Runnable: </w:t>
      </w:r>
      <w:r w:rsidRPr="002B244D">
        <w:rPr>
          <w:rFonts w:ascii="Calibri" w:hAnsi="Calibri"/>
        </w:rPr>
        <w:t>Hw</w:t>
      </w:r>
      <w:r w:rsidR="00783714">
        <w:rPr>
          <w:rFonts w:ascii="Calibri" w:hAnsi="Calibri"/>
        </w:rPr>
        <w:t>Ag1</w:t>
      </w:r>
      <w:r w:rsidRPr="002B244D">
        <w:rPr>
          <w:rFonts w:ascii="Calibri" w:hAnsi="Calibri"/>
        </w:rPr>
        <w:t>MeasHw</w:t>
      </w:r>
      <w:r w:rsidR="00783714">
        <w:rPr>
          <w:rFonts w:ascii="Calibri" w:hAnsi="Calibri"/>
        </w:rPr>
        <w:t>Ag1</w:t>
      </w:r>
      <w:r w:rsidRPr="002B244D">
        <w:rPr>
          <w:rFonts w:ascii="Calibri" w:hAnsi="Calibri"/>
        </w:rPr>
        <w:t>WrTrim</w:t>
      </w:r>
    </w:p>
    <w:p w:rsidR="002B244D" w:rsidRPr="00987B4A" w:rsidRDefault="002B244D" w:rsidP="002B244D">
      <w:pPr>
        <w:pStyle w:val="BodyText"/>
        <w:rPr>
          <w:rFonts w:ascii="Calibri" w:hAnsi="Calibri" w:cs="Calibri"/>
          <w:sz w:val="20"/>
        </w:rPr>
      </w:pPr>
      <w:r>
        <w:rPr>
          <w:rFonts w:ascii="Calibri" w:hAnsi="Calibri" w:cs="Calibri"/>
          <w:sz w:val="20"/>
        </w:rPr>
        <w:t>Refer FDD for details</w:t>
      </w:r>
    </w:p>
    <w:p w:rsidR="002B244D" w:rsidRPr="00987B4A" w:rsidRDefault="002B244D" w:rsidP="002B244D">
      <w:pPr>
        <w:pStyle w:val="BodyText"/>
        <w:rPr>
          <w:rFonts w:ascii="Calibri" w:hAnsi="Calibri" w:cs="Calibri"/>
          <w:sz w:val="20"/>
        </w:rPr>
      </w:pPr>
    </w:p>
    <w:p w:rsidR="002B094F" w:rsidRPr="00B64C5D" w:rsidRDefault="002B094F" w:rsidP="002B094F">
      <w:pPr>
        <w:pStyle w:val="BodyText"/>
        <w:rPr>
          <w:rFonts w:ascii="Calibri" w:hAnsi="Calibri" w:cs="Calibri"/>
          <w:sz w:val="20"/>
        </w:rPr>
      </w:pPr>
    </w:p>
    <w:p w:rsidR="002B094F" w:rsidRPr="002518E0" w:rsidRDefault="002B094F" w:rsidP="002B094F">
      <w:pPr>
        <w:pStyle w:val="Heading3"/>
        <w:tabs>
          <w:tab w:val="clear" w:pos="1017"/>
          <w:tab w:val="num" w:pos="567"/>
        </w:tabs>
        <w:ind w:left="567"/>
        <w:rPr>
          <w:rFonts w:ascii="Calibri" w:hAnsi="Calibri"/>
        </w:rPr>
      </w:pPr>
      <w:bookmarkStart w:id="106" w:name="_Toc338170485"/>
      <w:bookmarkStart w:id="107" w:name="_Toc418080074"/>
      <w:bookmarkStart w:id="108" w:name="_Toc421709919"/>
      <w:bookmarkStart w:id="109" w:name="_Toc429723464"/>
      <w:r w:rsidRPr="00987B4A">
        <w:rPr>
          <w:rFonts w:ascii="Calibri" w:hAnsi="Calibri"/>
        </w:rPr>
        <w:t>Module Internal (Local) Functions</w:t>
      </w:r>
      <w:bookmarkEnd w:id="106"/>
      <w:bookmarkEnd w:id="107"/>
      <w:bookmarkEnd w:id="108"/>
      <w:bookmarkEnd w:id="109"/>
    </w:p>
    <w:p w:rsidR="003877CA" w:rsidRPr="003877CA" w:rsidRDefault="003877CA" w:rsidP="003877CA">
      <w:pPr>
        <w:pStyle w:val="Heading2"/>
        <w:numPr>
          <w:ilvl w:val="3"/>
          <w:numId w:val="11"/>
        </w:numPr>
        <w:spacing w:after="60"/>
        <w:rPr>
          <w:rFonts w:ascii="Calibri" w:hAnsi="Calibri"/>
          <w:sz w:val="24"/>
        </w:rPr>
      </w:pPr>
      <w:bookmarkStart w:id="110" w:name="_Toc414443275"/>
      <w:bookmarkStart w:id="111" w:name="_Toc420488402"/>
      <w:bookmarkStart w:id="112" w:name="_Toc429723465"/>
      <w:r w:rsidRPr="003877CA">
        <w:rPr>
          <w:rFonts w:ascii="Calibri" w:hAnsi="Calibri"/>
          <w:sz w:val="24"/>
        </w:rPr>
        <w:t>Local Function #1</w:t>
      </w:r>
      <w:bookmarkEnd w:id="110"/>
      <w:bookmarkEnd w:id="111"/>
      <w:bookmarkEnd w:id="11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0"/>
        <w:gridCol w:w="2764"/>
        <w:gridCol w:w="1671"/>
        <w:gridCol w:w="1429"/>
        <w:gridCol w:w="1344"/>
      </w:tblGrid>
      <w:tr w:rsidR="003877CA" w:rsidRPr="00AA38E8" w:rsidTr="00EB39A3">
        <w:tc>
          <w:tcPr>
            <w:tcW w:w="1720" w:type="dxa"/>
          </w:tcPr>
          <w:p w:rsidR="003877CA" w:rsidRPr="003877CA" w:rsidRDefault="003877CA" w:rsidP="00C148DB">
            <w:pPr>
              <w:spacing w:before="60"/>
              <w:rPr>
                <w:rFonts w:cs="Calibri"/>
                <w:b/>
                <w:bCs/>
                <w:sz w:val="18"/>
                <w:szCs w:val="18"/>
              </w:rPr>
            </w:pPr>
            <w:r w:rsidRPr="003877CA">
              <w:rPr>
                <w:rFonts w:cs="Calibri"/>
                <w:b/>
                <w:bCs/>
                <w:sz w:val="18"/>
                <w:szCs w:val="18"/>
              </w:rPr>
              <w:t>Function Name</w:t>
            </w:r>
          </w:p>
        </w:tc>
        <w:tc>
          <w:tcPr>
            <w:tcW w:w="2764" w:type="dxa"/>
          </w:tcPr>
          <w:p w:rsidR="003877CA" w:rsidRPr="003877CA" w:rsidRDefault="00487725" w:rsidP="00C148DB">
            <w:pPr>
              <w:spacing w:before="60"/>
              <w:rPr>
                <w:rFonts w:cs="Calibri"/>
                <w:sz w:val="18"/>
                <w:szCs w:val="18"/>
              </w:rPr>
            </w:pPr>
            <w:r w:rsidRPr="00487725">
              <w:rPr>
                <w:rFonts w:cs="Calibri"/>
                <w:sz w:val="18"/>
                <w:szCs w:val="18"/>
              </w:rPr>
              <w:t>CalcHwAgIdx</w:t>
            </w:r>
          </w:p>
        </w:tc>
        <w:tc>
          <w:tcPr>
            <w:tcW w:w="1671" w:type="dxa"/>
            <w:shd w:val="pct30" w:color="FFFF00" w:fill="auto"/>
          </w:tcPr>
          <w:p w:rsidR="003877CA" w:rsidRPr="003877CA" w:rsidRDefault="003877CA" w:rsidP="00C148DB">
            <w:pPr>
              <w:spacing w:before="60"/>
              <w:jc w:val="center"/>
              <w:rPr>
                <w:rFonts w:cs="Calibri"/>
                <w:sz w:val="18"/>
                <w:szCs w:val="18"/>
              </w:rPr>
            </w:pPr>
            <w:r w:rsidRPr="003877CA">
              <w:rPr>
                <w:rFonts w:cs="Calibri"/>
                <w:sz w:val="18"/>
                <w:szCs w:val="18"/>
              </w:rPr>
              <w:t>Type</w:t>
            </w:r>
          </w:p>
        </w:tc>
        <w:tc>
          <w:tcPr>
            <w:tcW w:w="1429" w:type="dxa"/>
            <w:shd w:val="pct30" w:color="FFFF00" w:fill="auto"/>
          </w:tcPr>
          <w:p w:rsidR="003877CA" w:rsidRPr="003877CA" w:rsidRDefault="003877CA" w:rsidP="00C148DB">
            <w:pPr>
              <w:spacing w:before="60"/>
              <w:jc w:val="center"/>
              <w:rPr>
                <w:rFonts w:cs="Calibri"/>
                <w:sz w:val="18"/>
                <w:szCs w:val="18"/>
              </w:rPr>
            </w:pPr>
            <w:r w:rsidRPr="003877CA">
              <w:rPr>
                <w:rFonts w:cs="Calibri"/>
                <w:sz w:val="18"/>
                <w:szCs w:val="18"/>
              </w:rPr>
              <w:t>Min</w:t>
            </w:r>
          </w:p>
        </w:tc>
        <w:tc>
          <w:tcPr>
            <w:tcW w:w="1344" w:type="dxa"/>
            <w:shd w:val="pct30" w:color="FFFF00" w:fill="auto"/>
          </w:tcPr>
          <w:p w:rsidR="003877CA" w:rsidRPr="003877CA" w:rsidRDefault="003877CA" w:rsidP="00C148DB">
            <w:pPr>
              <w:spacing w:before="60"/>
              <w:jc w:val="center"/>
              <w:rPr>
                <w:rFonts w:cs="Calibri"/>
                <w:sz w:val="18"/>
                <w:szCs w:val="18"/>
              </w:rPr>
            </w:pPr>
            <w:r w:rsidRPr="003877CA">
              <w:rPr>
                <w:rFonts w:cs="Calibri"/>
                <w:sz w:val="18"/>
                <w:szCs w:val="18"/>
              </w:rPr>
              <w:t>Max</w:t>
            </w:r>
          </w:p>
        </w:tc>
      </w:tr>
      <w:tr w:rsidR="003877CA" w:rsidRPr="00AA38E8" w:rsidTr="00EB39A3">
        <w:tc>
          <w:tcPr>
            <w:tcW w:w="1720" w:type="dxa"/>
          </w:tcPr>
          <w:p w:rsidR="003877CA" w:rsidRPr="003877CA" w:rsidRDefault="003877CA" w:rsidP="00C148DB">
            <w:pPr>
              <w:spacing w:before="60"/>
              <w:rPr>
                <w:rFonts w:cs="Calibri"/>
                <w:b/>
                <w:bCs/>
                <w:sz w:val="18"/>
                <w:szCs w:val="18"/>
              </w:rPr>
            </w:pPr>
            <w:r w:rsidRPr="003877CA">
              <w:rPr>
                <w:rFonts w:cs="Calibri"/>
                <w:b/>
                <w:bCs/>
                <w:sz w:val="18"/>
                <w:szCs w:val="18"/>
              </w:rPr>
              <w:t xml:space="preserve">Arguments Passed </w:t>
            </w:r>
          </w:p>
        </w:tc>
        <w:tc>
          <w:tcPr>
            <w:tcW w:w="2764" w:type="dxa"/>
          </w:tcPr>
          <w:p w:rsidR="003877CA" w:rsidRPr="003877CA" w:rsidRDefault="004B5CF7" w:rsidP="00C148DB">
            <w:pPr>
              <w:spacing w:before="60"/>
              <w:rPr>
                <w:rFonts w:cs="Calibri"/>
                <w:sz w:val="18"/>
                <w:szCs w:val="18"/>
              </w:rPr>
            </w:pPr>
            <w:r>
              <w:rPr>
                <w:rFonts w:cs="Calibri"/>
                <w:sz w:val="18"/>
                <w:szCs w:val="18"/>
              </w:rPr>
              <w:t>HwA</w:t>
            </w:r>
            <w:r w:rsidR="003A7C16" w:rsidRPr="003A7C16">
              <w:rPr>
                <w:rFonts w:cs="Calibri"/>
                <w:sz w:val="18"/>
                <w:szCs w:val="18"/>
              </w:rPr>
              <w:t>gStep_HwDeg_T_f32</w:t>
            </w:r>
          </w:p>
        </w:tc>
        <w:tc>
          <w:tcPr>
            <w:tcW w:w="1671" w:type="dxa"/>
          </w:tcPr>
          <w:p w:rsidR="003877CA" w:rsidRPr="003877CA" w:rsidRDefault="00FC6844" w:rsidP="00EB39A3">
            <w:pPr>
              <w:rPr>
                <w:rFonts w:cs="Calibri"/>
                <w:sz w:val="18"/>
                <w:szCs w:val="18"/>
              </w:rPr>
            </w:pPr>
            <w:r>
              <w:rPr>
                <w:rFonts w:cs="Calibri"/>
                <w:sz w:val="18"/>
                <w:szCs w:val="18"/>
              </w:rPr>
              <w:t>f</w:t>
            </w:r>
            <w:r w:rsidR="003A7C16">
              <w:rPr>
                <w:rFonts w:cs="Calibri"/>
                <w:sz w:val="18"/>
                <w:szCs w:val="18"/>
              </w:rPr>
              <w:t>loat32</w:t>
            </w:r>
          </w:p>
        </w:tc>
        <w:tc>
          <w:tcPr>
            <w:tcW w:w="1429" w:type="dxa"/>
          </w:tcPr>
          <w:p w:rsidR="003877CA" w:rsidRPr="00EB39A3" w:rsidRDefault="00EB39A3" w:rsidP="003A7C16">
            <w:pPr>
              <w:autoSpaceDE w:val="0"/>
              <w:autoSpaceDN w:val="0"/>
              <w:adjustRightInd w:val="0"/>
              <w:spacing w:after="0"/>
              <w:rPr>
                <w:rFonts w:cs="Calibri"/>
                <w:sz w:val="18"/>
                <w:szCs w:val="18"/>
              </w:rPr>
            </w:pPr>
            <w:r>
              <w:rPr>
                <w:rFonts w:cs="Calibri"/>
                <w:sz w:val="18"/>
                <w:szCs w:val="18"/>
              </w:rPr>
              <w:t>-</w:t>
            </w:r>
            <w:r w:rsidR="003A7C16">
              <w:rPr>
                <w:rFonts w:cs="Calibri"/>
                <w:sz w:val="18"/>
                <w:szCs w:val="18"/>
              </w:rPr>
              <w:t>900</w:t>
            </w:r>
          </w:p>
        </w:tc>
        <w:tc>
          <w:tcPr>
            <w:tcW w:w="1344" w:type="dxa"/>
          </w:tcPr>
          <w:p w:rsidR="003877CA" w:rsidRPr="003877CA" w:rsidRDefault="003A7C16" w:rsidP="00EB39A3">
            <w:pPr>
              <w:rPr>
                <w:rFonts w:cs="Calibri"/>
                <w:sz w:val="18"/>
                <w:szCs w:val="18"/>
              </w:rPr>
            </w:pPr>
            <w:r>
              <w:rPr>
                <w:rFonts w:cs="Calibri"/>
                <w:sz w:val="18"/>
                <w:szCs w:val="18"/>
              </w:rPr>
              <w:t>900</w:t>
            </w:r>
          </w:p>
        </w:tc>
      </w:tr>
      <w:tr w:rsidR="00EB39A3" w:rsidRPr="00AA38E8" w:rsidTr="00EB39A3">
        <w:tc>
          <w:tcPr>
            <w:tcW w:w="1720" w:type="dxa"/>
          </w:tcPr>
          <w:p w:rsidR="00EB39A3" w:rsidRPr="003877CA" w:rsidRDefault="00EB39A3" w:rsidP="00C148DB">
            <w:pPr>
              <w:spacing w:before="60"/>
              <w:rPr>
                <w:rFonts w:cs="Calibri"/>
                <w:b/>
                <w:bCs/>
                <w:sz w:val="18"/>
                <w:szCs w:val="18"/>
              </w:rPr>
            </w:pPr>
          </w:p>
        </w:tc>
        <w:tc>
          <w:tcPr>
            <w:tcW w:w="2764" w:type="dxa"/>
          </w:tcPr>
          <w:p w:rsidR="00EB39A3" w:rsidRPr="003877CA" w:rsidRDefault="00EB39A3" w:rsidP="00C148DB">
            <w:pPr>
              <w:spacing w:before="60"/>
              <w:rPr>
                <w:rFonts w:cs="Calibri"/>
                <w:sz w:val="18"/>
                <w:szCs w:val="18"/>
              </w:rPr>
            </w:pPr>
          </w:p>
        </w:tc>
        <w:tc>
          <w:tcPr>
            <w:tcW w:w="1671" w:type="dxa"/>
          </w:tcPr>
          <w:p w:rsidR="00EB39A3" w:rsidRPr="00EB39A3" w:rsidRDefault="00EB39A3">
            <w:pPr>
              <w:rPr>
                <w:rFonts w:cs="Calibri"/>
                <w:sz w:val="18"/>
                <w:szCs w:val="18"/>
              </w:rPr>
            </w:pPr>
          </w:p>
        </w:tc>
        <w:tc>
          <w:tcPr>
            <w:tcW w:w="1429" w:type="dxa"/>
          </w:tcPr>
          <w:p w:rsidR="00EB39A3" w:rsidRPr="003877CA" w:rsidRDefault="00EB39A3" w:rsidP="00C148DB">
            <w:pPr>
              <w:spacing w:before="60"/>
              <w:rPr>
                <w:rFonts w:cs="Calibri"/>
                <w:sz w:val="18"/>
                <w:szCs w:val="18"/>
              </w:rPr>
            </w:pPr>
          </w:p>
        </w:tc>
        <w:tc>
          <w:tcPr>
            <w:tcW w:w="1344" w:type="dxa"/>
          </w:tcPr>
          <w:p w:rsidR="00EB39A3" w:rsidRPr="003877CA" w:rsidRDefault="00EB39A3" w:rsidP="00C148DB">
            <w:pPr>
              <w:spacing w:before="60"/>
              <w:rPr>
                <w:rFonts w:cs="Calibri"/>
                <w:sz w:val="18"/>
                <w:szCs w:val="18"/>
              </w:rPr>
            </w:pPr>
          </w:p>
        </w:tc>
      </w:tr>
      <w:tr w:rsidR="00EB39A3" w:rsidRPr="00AA38E8" w:rsidTr="00EB39A3">
        <w:tc>
          <w:tcPr>
            <w:tcW w:w="1720" w:type="dxa"/>
          </w:tcPr>
          <w:p w:rsidR="00EB39A3" w:rsidRPr="003877CA" w:rsidRDefault="00EB39A3" w:rsidP="00C148DB">
            <w:pPr>
              <w:spacing w:before="60"/>
              <w:rPr>
                <w:rFonts w:cs="Calibri"/>
                <w:b/>
                <w:bCs/>
                <w:sz w:val="18"/>
                <w:szCs w:val="18"/>
              </w:rPr>
            </w:pPr>
          </w:p>
        </w:tc>
        <w:tc>
          <w:tcPr>
            <w:tcW w:w="2764" w:type="dxa"/>
          </w:tcPr>
          <w:p w:rsidR="00EB39A3" w:rsidRPr="003877CA" w:rsidRDefault="00EB39A3" w:rsidP="00C148DB">
            <w:pPr>
              <w:spacing w:before="60"/>
              <w:rPr>
                <w:rFonts w:cs="Calibri"/>
                <w:sz w:val="18"/>
                <w:szCs w:val="18"/>
              </w:rPr>
            </w:pPr>
          </w:p>
        </w:tc>
        <w:tc>
          <w:tcPr>
            <w:tcW w:w="1671" w:type="dxa"/>
          </w:tcPr>
          <w:p w:rsidR="00EB39A3" w:rsidRDefault="00EB39A3"/>
        </w:tc>
        <w:tc>
          <w:tcPr>
            <w:tcW w:w="1429" w:type="dxa"/>
          </w:tcPr>
          <w:p w:rsidR="00EB39A3" w:rsidRPr="003877CA" w:rsidRDefault="00EB39A3" w:rsidP="00C148DB">
            <w:pPr>
              <w:spacing w:before="60"/>
              <w:rPr>
                <w:rFonts w:cs="Calibri"/>
                <w:sz w:val="18"/>
                <w:szCs w:val="18"/>
              </w:rPr>
            </w:pPr>
          </w:p>
        </w:tc>
        <w:tc>
          <w:tcPr>
            <w:tcW w:w="1344" w:type="dxa"/>
          </w:tcPr>
          <w:p w:rsidR="00EB39A3" w:rsidRPr="003877CA" w:rsidRDefault="00EB39A3" w:rsidP="00C148DB">
            <w:pPr>
              <w:spacing w:before="60"/>
              <w:rPr>
                <w:rFonts w:cs="Calibri"/>
                <w:sz w:val="18"/>
                <w:szCs w:val="18"/>
              </w:rPr>
            </w:pPr>
          </w:p>
        </w:tc>
      </w:tr>
      <w:tr w:rsidR="00EB39A3" w:rsidRPr="00AA38E8" w:rsidTr="00EB39A3">
        <w:tc>
          <w:tcPr>
            <w:tcW w:w="1720" w:type="dxa"/>
          </w:tcPr>
          <w:p w:rsidR="00EB39A3" w:rsidRPr="003877CA" w:rsidRDefault="00EB39A3" w:rsidP="00C148DB">
            <w:pPr>
              <w:spacing w:before="60"/>
              <w:rPr>
                <w:rFonts w:cs="Calibri"/>
                <w:b/>
                <w:bCs/>
                <w:sz w:val="18"/>
                <w:szCs w:val="18"/>
              </w:rPr>
            </w:pPr>
          </w:p>
        </w:tc>
        <w:tc>
          <w:tcPr>
            <w:tcW w:w="2764" w:type="dxa"/>
          </w:tcPr>
          <w:p w:rsidR="00EB39A3" w:rsidRPr="003877CA" w:rsidRDefault="00EB39A3" w:rsidP="00C148DB">
            <w:pPr>
              <w:spacing w:before="60"/>
              <w:rPr>
                <w:rFonts w:cs="Calibri"/>
                <w:sz w:val="18"/>
                <w:szCs w:val="18"/>
              </w:rPr>
            </w:pPr>
          </w:p>
        </w:tc>
        <w:tc>
          <w:tcPr>
            <w:tcW w:w="1671" w:type="dxa"/>
          </w:tcPr>
          <w:p w:rsidR="00EB39A3" w:rsidRDefault="00EB39A3"/>
        </w:tc>
        <w:tc>
          <w:tcPr>
            <w:tcW w:w="1429" w:type="dxa"/>
          </w:tcPr>
          <w:p w:rsidR="00EB39A3" w:rsidRPr="003877CA" w:rsidRDefault="00EB39A3" w:rsidP="00C148DB">
            <w:pPr>
              <w:spacing w:before="60"/>
              <w:rPr>
                <w:rFonts w:cs="Calibri"/>
                <w:sz w:val="18"/>
                <w:szCs w:val="18"/>
              </w:rPr>
            </w:pPr>
          </w:p>
        </w:tc>
        <w:tc>
          <w:tcPr>
            <w:tcW w:w="1344" w:type="dxa"/>
          </w:tcPr>
          <w:p w:rsidR="00EB39A3" w:rsidRPr="003877CA" w:rsidRDefault="00EB39A3" w:rsidP="00C148DB">
            <w:pPr>
              <w:spacing w:before="60"/>
              <w:rPr>
                <w:rFonts w:cs="Calibri"/>
                <w:sz w:val="18"/>
                <w:szCs w:val="18"/>
              </w:rPr>
            </w:pPr>
          </w:p>
        </w:tc>
      </w:tr>
      <w:tr w:rsidR="00EB39A3" w:rsidRPr="00AA38E8" w:rsidTr="00EB39A3">
        <w:tc>
          <w:tcPr>
            <w:tcW w:w="1720" w:type="dxa"/>
          </w:tcPr>
          <w:p w:rsidR="00EB39A3" w:rsidRPr="003877CA" w:rsidRDefault="00EB39A3" w:rsidP="00C148DB">
            <w:pPr>
              <w:spacing w:before="60"/>
              <w:rPr>
                <w:rFonts w:cs="Calibri"/>
                <w:b/>
                <w:bCs/>
                <w:sz w:val="18"/>
                <w:szCs w:val="18"/>
              </w:rPr>
            </w:pPr>
            <w:r w:rsidRPr="003877CA">
              <w:rPr>
                <w:rFonts w:cs="Calibri"/>
                <w:b/>
                <w:bCs/>
                <w:sz w:val="18"/>
                <w:szCs w:val="18"/>
              </w:rPr>
              <w:t>Return Value</w:t>
            </w:r>
          </w:p>
        </w:tc>
        <w:tc>
          <w:tcPr>
            <w:tcW w:w="2764" w:type="dxa"/>
          </w:tcPr>
          <w:p w:rsidR="00EB39A3" w:rsidRPr="003877CA" w:rsidRDefault="003A7C16" w:rsidP="003A7C16">
            <w:pPr>
              <w:spacing w:before="60"/>
              <w:rPr>
                <w:rFonts w:cs="Calibri"/>
                <w:sz w:val="18"/>
                <w:szCs w:val="18"/>
              </w:rPr>
            </w:pPr>
            <w:r w:rsidRPr="003A7C16">
              <w:rPr>
                <w:rFonts w:cs="Calibri"/>
                <w:sz w:val="18"/>
                <w:szCs w:val="18"/>
              </w:rPr>
              <w:t>Index_Cnt_T_u08</w:t>
            </w:r>
          </w:p>
        </w:tc>
        <w:tc>
          <w:tcPr>
            <w:tcW w:w="1671" w:type="dxa"/>
          </w:tcPr>
          <w:p w:rsidR="00EB39A3" w:rsidRDefault="003A7C16">
            <w:r>
              <w:rPr>
                <w:rFonts w:cs="Calibri"/>
                <w:sz w:val="18"/>
                <w:szCs w:val="18"/>
              </w:rPr>
              <w:t>uint16</w:t>
            </w:r>
          </w:p>
        </w:tc>
        <w:tc>
          <w:tcPr>
            <w:tcW w:w="1429" w:type="dxa"/>
          </w:tcPr>
          <w:p w:rsidR="00EB39A3" w:rsidRPr="003877CA" w:rsidRDefault="003A7C16" w:rsidP="00C148DB">
            <w:pPr>
              <w:spacing w:before="60"/>
              <w:rPr>
                <w:rFonts w:cs="Calibri"/>
                <w:sz w:val="18"/>
                <w:szCs w:val="18"/>
              </w:rPr>
            </w:pPr>
            <w:r>
              <w:rPr>
                <w:rFonts w:cs="Calibri"/>
                <w:sz w:val="18"/>
                <w:szCs w:val="18"/>
              </w:rPr>
              <w:t>0</w:t>
            </w:r>
          </w:p>
        </w:tc>
        <w:tc>
          <w:tcPr>
            <w:tcW w:w="1344" w:type="dxa"/>
          </w:tcPr>
          <w:p w:rsidR="00EB39A3" w:rsidRPr="003877CA" w:rsidRDefault="003A7C16" w:rsidP="00C148DB">
            <w:pPr>
              <w:spacing w:before="60"/>
              <w:rPr>
                <w:rFonts w:cs="Calibri"/>
                <w:sz w:val="18"/>
                <w:szCs w:val="18"/>
              </w:rPr>
            </w:pPr>
            <w:r>
              <w:rPr>
                <w:rFonts w:cs="Calibri"/>
                <w:sz w:val="18"/>
                <w:szCs w:val="18"/>
              </w:rPr>
              <w:t>22</w:t>
            </w:r>
          </w:p>
        </w:tc>
      </w:tr>
    </w:tbl>
    <w:p w:rsidR="003877CA" w:rsidRPr="003877CA" w:rsidRDefault="003877CA" w:rsidP="003877CA">
      <w:pPr>
        <w:pStyle w:val="Heading2"/>
        <w:numPr>
          <w:ilvl w:val="3"/>
          <w:numId w:val="11"/>
        </w:numPr>
        <w:spacing w:after="60"/>
        <w:rPr>
          <w:rFonts w:ascii="Calibri" w:hAnsi="Calibri"/>
          <w:sz w:val="24"/>
        </w:rPr>
      </w:pPr>
      <w:bookmarkStart w:id="113" w:name="_Toc406065269"/>
      <w:bookmarkStart w:id="114" w:name="_Toc414443276"/>
      <w:bookmarkStart w:id="115" w:name="_Toc420488403"/>
      <w:bookmarkStart w:id="116" w:name="_Toc429723466"/>
      <w:r w:rsidRPr="003877CA">
        <w:rPr>
          <w:rFonts w:ascii="Calibri" w:hAnsi="Calibri"/>
          <w:sz w:val="24"/>
        </w:rPr>
        <w:t>Description</w:t>
      </w:r>
      <w:bookmarkEnd w:id="113"/>
      <w:bookmarkEnd w:id="114"/>
      <w:bookmarkEnd w:id="115"/>
      <w:bookmarkEnd w:id="116"/>
    </w:p>
    <w:p w:rsidR="00B43282" w:rsidRDefault="008E350F" w:rsidP="003877CA">
      <w:pPr>
        <w:autoSpaceDE w:val="0"/>
        <w:autoSpaceDN w:val="0"/>
        <w:adjustRightInd w:val="0"/>
        <w:rPr>
          <w:ins w:id="117" w:author="Sengottaiyan, Selva" w:date="2016-01-05T12:23:00Z"/>
        </w:rPr>
      </w:pPr>
      <w:r>
        <w:rPr>
          <w:sz w:val="18"/>
          <w:szCs w:val="18"/>
          <w:lang w:bidi="ar-SA"/>
        </w:rPr>
        <w:t>The implementation deviates from the FDD block “</w:t>
      </w:r>
      <w:r>
        <w:t>Intpn” block.   The implementation finds the minimum of  absolute values of the difference between Hw</w:t>
      </w:r>
      <w:r w:rsidR="00783714">
        <w:t>Ag1</w:t>
      </w:r>
      <w:r>
        <w:t xml:space="preserve">Step with all the values from the Calibration table and find the index  associated with minimum value of the difference in the calibration table. </w:t>
      </w:r>
    </w:p>
    <w:p w:rsidR="00A542B6" w:rsidRPr="00AA38E8" w:rsidRDefault="00A542B6" w:rsidP="00A542B6">
      <w:pPr>
        <w:pStyle w:val="Heading2"/>
        <w:numPr>
          <w:ilvl w:val="2"/>
          <w:numId w:val="11"/>
        </w:numPr>
        <w:tabs>
          <w:tab w:val="clear" w:pos="1017"/>
          <w:tab w:val="num" w:pos="567"/>
        </w:tabs>
        <w:spacing w:after="60"/>
        <w:ind w:left="567"/>
        <w:rPr>
          <w:ins w:id="118" w:author="Sengottaiyan, Selva" w:date="2016-01-05T12:24:00Z"/>
          <w:rFonts w:ascii="Calibri" w:hAnsi="Calibri" w:cs="Calibri"/>
        </w:rPr>
      </w:pPr>
      <w:bookmarkStart w:id="119" w:name="_Toc438496808"/>
      <w:bookmarkStart w:id="120" w:name="_Toc438640237"/>
      <w:ins w:id="121" w:author="Sengottaiyan, Selva" w:date="2016-01-05T12:24:00Z">
        <w:r w:rsidRPr="00AA38E8">
          <w:rPr>
            <w:rFonts w:ascii="Calibri" w:hAnsi="Calibri" w:cs="Calibri"/>
          </w:rPr>
          <w:t>Local Function #</w:t>
        </w:r>
        <w:bookmarkEnd w:id="119"/>
        <w:bookmarkEnd w:id="120"/>
        <w:r>
          <w:rPr>
            <w:rFonts w:ascii="Calibri" w:hAnsi="Calibri" w:cs="Calibri"/>
          </w:rPr>
          <w:t>2</w:t>
        </w:r>
      </w:ins>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9"/>
        <w:gridCol w:w="3834"/>
        <w:gridCol w:w="1135"/>
        <w:gridCol w:w="1135"/>
        <w:gridCol w:w="1135"/>
      </w:tblGrid>
      <w:tr w:rsidR="00A542B6" w:rsidRPr="00AA38E8" w:rsidTr="00D070B7">
        <w:trPr>
          <w:ins w:id="122" w:author="Sengottaiyan, Selva" w:date="2016-01-05T12:24:00Z"/>
        </w:trPr>
        <w:tc>
          <w:tcPr>
            <w:tcW w:w="1689" w:type="dxa"/>
          </w:tcPr>
          <w:p w:rsidR="00A542B6" w:rsidRPr="00AA38E8" w:rsidRDefault="00A542B6" w:rsidP="00D070B7">
            <w:pPr>
              <w:spacing w:before="60"/>
              <w:rPr>
                <w:ins w:id="123" w:author="Sengottaiyan, Selva" w:date="2016-01-05T12:24:00Z"/>
                <w:rFonts w:cs="Calibri"/>
                <w:b/>
                <w:bCs/>
                <w:sz w:val="16"/>
              </w:rPr>
            </w:pPr>
            <w:ins w:id="124" w:author="Sengottaiyan, Selva" w:date="2016-01-05T12:24:00Z">
              <w:r w:rsidRPr="00AA38E8">
                <w:rPr>
                  <w:rFonts w:cs="Calibri"/>
                  <w:b/>
                  <w:bCs/>
                  <w:sz w:val="16"/>
                </w:rPr>
                <w:t>Function Name</w:t>
              </w:r>
            </w:ins>
          </w:p>
        </w:tc>
        <w:tc>
          <w:tcPr>
            <w:tcW w:w="3834" w:type="dxa"/>
          </w:tcPr>
          <w:p w:rsidR="00A542B6" w:rsidRPr="00AA38E8" w:rsidRDefault="00A542B6" w:rsidP="00D070B7">
            <w:pPr>
              <w:spacing w:before="60"/>
              <w:rPr>
                <w:ins w:id="125" w:author="Sengottaiyan, Selva" w:date="2016-01-05T12:24:00Z"/>
                <w:rFonts w:cs="Calibri"/>
                <w:sz w:val="16"/>
              </w:rPr>
            </w:pPr>
            <w:ins w:id="126" w:author="Sengottaiyan, Selva" w:date="2016-01-05T12:24:00Z">
              <w:r w:rsidRPr="004F4D9F">
                <w:rPr>
                  <w:rFonts w:cs="Calibri"/>
                  <w:sz w:val="16"/>
                </w:rPr>
                <w:t>ReadRegister</w:t>
              </w:r>
            </w:ins>
          </w:p>
        </w:tc>
        <w:tc>
          <w:tcPr>
            <w:tcW w:w="1135" w:type="dxa"/>
            <w:shd w:val="pct30" w:color="FFFF00" w:fill="auto"/>
          </w:tcPr>
          <w:p w:rsidR="00A542B6" w:rsidRPr="00AA38E8" w:rsidRDefault="00A542B6" w:rsidP="00D070B7">
            <w:pPr>
              <w:spacing w:before="60"/>
              <w:jc w:val="center"/>
              <w:rPr>
                <w:ins w:id="127" w:author="Sengottaiyan, Selva" w:date="2016-01-05T12:24:00Z"/>
                <w:rFonts w:cs="Calibri"/>
                <w:sz w:val="16"/>
              </w:rPr>
            </w:pPr>
            <w:ins w:id="128" w:author="Sengottaiyan, Selva" w:date="2016-01-05T12:24:00Z">
              <w:r w:rsidRPr="00AA38E8">
                <w:rPr>
                  <w:rFonts w:cs="Calibri"/>
                  <w:sz w:val="16"/>
                </w:rPr>
                <w:t>Type</w:t>
              </w:r>
            </w:ins>
          </w:p>
        </w:tc>
        <w:tc>
          <w:tcPr>
            <w:tcW w:w="1135" w:type="dxa"/>
            <w:shd w:val="pct30" w:color="FFFF00" w:fill="auto"/>
          </w:tcPr>
          <w:p w:rsidR="00A542B6" w:rsidRPr="00AA38E8" w:rsidRDefault="00A542B6" w:rsidP="00D070B7">
            <w:pPr>
              <w:spacing w:before="60"/>
              <w:jc w:val="center"/>
              <w:rPr>
                <w:ins w:id="129" w:author="Sengottaiyan, Selva" w:date="2016-01-05T12:24:00Z"/>
                <w:rFonts w:cs="Calibri"/>
                <w:sz w:val="16"/>
              </w:rPr>
            </w:pPr>
            <w:ins w:id="130" w:author="Sengottaiyan, Selva" w:date="2016-01-05T12:24:00Z">
              <w:r w:rsidRPr="00AA38E8">
                <w:rPr>
                  <w:rFonts w:cs="Calibri"/>
                  <w:sz w:val="16"/>
                </w:rPr>
                <w:t>Min</w:t>
              </w:r>
            </w:ins>
          </w:p>
        </w:tc>
        <w:tc>
          <w:tcPr>
            <w:tcW w:w="1135" w:type="dxa"/>
            <w:shd w:val="pct30" w:color="FFFF00" w:fill="auto"/>
          </w:tcPr>
          <w:p w:rsidR="00A542B6" w:rsidRPr="00AA38E8" w:rsidRDefault="00A542B6" w:rsidP="00D070B7">
            <w:pPr>
              <w:spacing w:before="60"/>
              <w:jc w:val="center"/>
              <w:rPr>
                <w:ins w:id="131" w:author="Sengottaiyan, Selva" w:date="2016-01-05T12:24:00Z"/>
                <w:rFonts w:cs="Calibri"/>
                <w:sz w:val="16"/>
              </w:rPr>
            </w:pPr>
            <w:ins w:id="132" w:author="Sengottaiyan, Selva" w:date="2016-01-05T12:24:00Z">
              <w:r w:rsidRPr="00AA38E8">
                <w:rPr>
                  <w:rFonts w:cs="Calibri"/>
                  <w:sz w:val="16"/>
                </w:rPr>
                <w:t>Max</w:t>
              </w:r>
            </w:ins>
          </w:p>
        </w:tc>
      </w:tr>
      <w:tr w:rsidR="00A542B6" w:rsidRPr="00AA38E8" w:rsidTr="00D070B7">
        <w:trPr>
          <w:ins w:id="133" w:author="Sengottaiyan, Selva" w:date="2016-01-05T12:24:00Z"/>
        </w:trPr>
        <w:tc>
          <w:tcPr>
            <w:tcW w:w="1689" w:type="dxa"/>
          </w:tcPr>
          <w:p w:rsidR="00A542B6" w:rsidRPr="00AA38E8" w:rsidRDefault="00A542B6" w:rsidP="00D070B7">
            <w:pPr>
              <w:spacing w:before="60"/>
              <w:rPr>
                <w:ins w:id="134" w:author="Sengottaiyan, Selva" w:date="2016-01-05T12:24:00Z"/>
                <w:rFonts w:cs="Calibri"/>
                <w:b/>
                <w:bCs/>
                <w:sz w:val="16"/>
              </w:rPr>
            </w:pPr>
            <w:ins w:id="135" w:author="Sengottaiyan, Selva" w:date="2016-01-05T12:24:00Z">
              <w:r w:rsidRPr="00AA38E8">
                <w:rPr>
                  <w:rFonts w:cs="Calibri"/>
                  <w:b/>
                  <w:bCs/>
                  <w:sz w:val="16"/>
                </w:rPr>
                <w:t xml:space="preserve">Arguments Passed </w:t>
              </w:r>
            </w:ins>
          </w:p>
        </w:tc>
        <w:tc>
          <w:tcPr>
            <w:tcW w:w="3834" w:type="dxa"/>
          </w:tcPr>
          <w:p w:rsidR="00A542B6" w:rsidRPr="00AA38E8" w:rsidRDefault="00A542B6" w:rsidP="00D070B7">
            <w:pPr>
              <w:spacing w:before="60"/>
              <w:rPr>
                <w:ins w:id="136" w:author="Sengottaiyan, Selva" w:date="2016-01-05T12:24:00Z"/>
                <w:rFonts w:cs="Calibri"/>
                <w:sz w:val="16"/>
              </w:rPr>
            </w:pPr>
            <w:ins w:id="137" w:author="Sengottaiyan, Selva" w:date="2016-01-05T12:24:00Z">
              <w:r w:rsidRPr="004F4D9F">
                <w:rPr>
                  <w:rFonts w:cs="Calibri"/>
                  <w:sz w:val="16"/>
                </w:rPr>
                <w:t>RegisterDummyRead_Cnt_T_u32</w:t>
              </w:r>
            </w:ins>
          </w:p>
        </w:tc>
        <w:tc>
          <w:tcPr>
            <w:tcW w:w="1135" w:type="dxa"/>
          </w:tcPr>
          <w:p w:rsidR="00A542B6" w:rsidRPr="00AA38E8" w:rsidRDefault="00A542B6" w:rsidP="00D070B7">
            <w:pPr>
              <w:spacing w:before="60"/>
              <w:rPr>
                <w:ins w:id="138" w:author="Sengottaiyan, Selva" w:date="2016-01-05T12:24:00Z"/>
                <w:rFonts w:cs="Calibri"/>
                <w:sz w:val="16"/>
              </w:rPr>
            </w:pPr>
            <w:ins w:id="139" w:author="Sengottaiyan, Selva" w:date="2016-01-05T12:24:00Z">
              <w:r>
                <w:rPr>
                  <w:rFonts w:cs="Calibri"/>
                  <w:sz w:val="16"/>
                </w:rPr>
                <w:t>N/A</w:t>
              </w:r>
            </w:ins>
          </w:p>
        </w:tc>
        <w:tc>
          <w:tcPr>
            <w:tcW w:w="1135" w:type="dxa"/>
          </w:tcPr>
          <w:p w:rsidR="00A542B6" w:rsidRPr="00AA38E8" w:rsidRDefault="00A542B6" w:rsidP="00D070B7">
            <w:pPr>
              <w:spacing w:before="60"/>
              <w:rPr>
                <w:ins w:id="140" w:author="Sengottaiyan, Selva" w:date="2016-01-05T12:24:00Z"/>
                <w:rFonts w:cs="Calibri"/>
                <w:sz w:val="16"/>
              </w:rPr>
            </w:pPr>
            <w:ins w:id="141" w:author="Sengottaiyan, Selva" w:date="2016-01-05T12:24:00Z">
              <w:r>
                <w:rPr>
                  <w:rFonts w:cs="Calibri"/>
                  <w:sz w:val="16"/>
                </w:rPr>
                <w:t>N/A</w:t>
              </w:r>
            </w:ins>
          </w:p>
        </w:tc>
        <w:tc>
          <w:tcPr>
            <w:tcW w:w="1135" w:type="dxa"/>
          </w:tcPr>
          <w:p w:rsidR="00A542B6" w:rsidRPr="00AA38E8" w:rsidRDefault="00A542B6" w:rsidP="00D070B7">
            <w:pPr>
              <w:spacing w:before="60"/>
              <w:rPr>
                <w:ins w:id="142" w:author="Sengottaiyan, Selva" w:date="2016-01-05T12:24:00Z"/>
                <w:rFonts w:cs="Calibri"/>
                <w:sz w:val="16"/>
              </w:rPr>
            </w:pPr>
            <w:ins w:id="143" w:author="Sengottaiyan, Selva" w:date="2016-01-05T12:24:00Z">
              <w:r>
                <w:rPr>
                  <w:rFonts w:cs="Calibri"/>
                  <w:sz w:val="16"/>
                </w:rPr>
                <w:t>N/A</w:t>
              </w:r>
            </w:ins>
          </w:p>
        </w:tc>
      </w:tr>
      <w:tr w:rsidR="00A542B6" w:rsidRPr="00AA38E8" w:rsidTr="00D070B7">
        <w:trPr>
          <w:ins w:id="144" w:author="Sengottaiyan, Selva" w:date="2016-01-05T12:24:00Z"/>
        </w:trPr>
        <w:tc>
          <w:tcPr>
            <w:tcW w:w="1689" w:type="dxa"/>
          </w:tcPr>
          <w:p w:rsidR="00A542B6" w:rsidRPr="00AA38E8" w:rsidRDefault="00A542B6" w:rsidP="00D070B7">
            <w:pPr>
              <w:spacing w:before="60"/>
              <w:rPr>
                <w:ins w:id="145" w:author="Sengottaiyan, Selva" w:date="2016-01-05T12:24:00Z"/>
                <w:rFonts w:cs="Calibri"/>
                <w:b/>
                <w:bCs/>
                <w:sz w:val="16"/>
              </w:rPr>
            </w:pPr>
            <w:ins w:id="146" w:author="Sengottaiyan, Selva" w:date="2016-01-05T12:24:00Z">
              <w:r w:rsidRPr="00AA38E8">
                <w:rPr>
                  <w:rFonts w:cs="Calibri"/>
                  <w:b/>
                  <w:bCs/>
                  <w:sz w:val="16"/>
                </w:rPr>
                <w:t>Return Value</w:t>
              </w:r>
            </w:ins>
          </w:p>
        </w:tc>
        <w:tc>
          <w:tcPr>
            <w:tcW w:w="3834" w:type="dxa"/>
          </w:tcPr>
          <w:p w:rsidR="00A542B6" w:rsidRPr="00AA38E8" w:rsidRDefault="00A542B6" w:rsidP="00D070B7">
            <w:pPr>
              <w:spacing w:before="60"/>
              <w:rPr>
                <w:ins w:id="147" w:author="Sengottaiyan, Selva" w:date="2016-01-05T12:24:00Z"/>
                <w:rFonts w:cs="Calibri"/>
                <w:sz w:val="16"/>
              </w:rPr>
            </w:pPr>
            <w:ins w:id="148" w:author="Sengottaiyan, Selva" w:date="2016-01-05T12:24:00Z">
              <w:r w:rsidRPr="004F4D9F">
                <w:rPr>
                  <w:rFonts w:cs="Calibri"/>
                  <w:sz w:val="16"/>
                </w:rPr>
                <w:t>RegisterDummyRead_Cnt_T_u32</w:t>
              </w:r>
            </w:ins>
          </w:p>
        </w:tc>
        <w:tc>
          <w:tcPr>
            <w:tcW w:w="1135" w:type="dxa"/>
          </w:tcPr>
          <w:p w:rsidR="00A542B6" w:rsidRPr="00AA38E8" w:rsidRDefault="00A542B6" w:rsidP="00D070B7">
            <w:pPr>
              <w:spacing w:before="60"/>
              <w:rPr>
                <w:ins w:id="149" w:author="Sengottaiyan, Selva" w:date="2016-01-05T12:24:00Z"/>
                <w:rFonts w:cs="Calibri"/>
                <w:sz w:val="16"/>
              </w:rPr>
            </w:pPr>
            <w:ins w:id="150" w:author="Sengottaiyan, Selva" w:date="2016-01-05T12:24:00Z">
              <w:r>
                <w:rPr>
                  <w:rFonts w:cs="Calibri"/>
                  <w:sz w:val="16"/>
                </w:rPr>
                <w:t>N/A</w:t>
              </w:r>
            </w:ins>
          </w:p>
        </w:tc>
        <w:tc>
          <w:tcPr>
            <w:tcW w:w="1135" w:type="dxa"/>
          </w:tcPr>
          <w:p w:rsidR="00A542B6" w:rsidRPr="00AA38E8" w:rsidRDefault="00A542B6" w:rsidP="00D070B7">
            <w:pPr>
              <w:spacing w:before="60"/>
              <w:rPr>
                <w:ins w:id="151" w:author="Sengottaiyan, Selva" w:date="2016-01-05T12:24:00Z"/>
                <w:rFonts w:cs="Calibri"/>
                <w:sz w:val="16"/>
              </w:rPr>
            </w:pPr>
            <w:ins w:id="152" w:author="Sengottaiyan, Selva" w:date="2016-01-05T12:24:00Z">
              <w:r>
                <w:rPr>
                  <w:rFonts w:cs="Calibri"/>
                  <w:sz w:val="16"/>
                </w:rPr>
                <w:t>N/A</w:t>
              </w:r>
            </w:ins>
          </w:p>
        </w:tc>
        <w:tc>
          <w:tcPr>
            <w:tcW w:w="1135" w:type="dxa"/>
          </w:tcPr>
          <w:p w:rsidR="00A542B6" w:rsidRPr="00AA38E8" w:rsidRDefault="00A542B6" w:rsidP="00D070B7">
            <w:pPr>
              <w:spacing w:before="60"/>
              <w:rPr>
                <w:ins w:id="153" w:author="Sengottaiyan, Selva" w:date="2016-01-05T12:24:00Z"/>
                <w:rFonts w:cs="Calibri"/>
                <w:sz w:val="16"/>
              </w:rPr>
            </w:pPr>
            <w:ins w:id="154" w:author="Sengottaiyan, Selva" w:date="2016-01-05T12:24:00Z">
              <w:r>
                <w:rPr>
                  <w:rFonts w:cs="Calibri"/>
                  <w:sz w:val="16"/>
                </w:rPr>
                <w:t>N/A</w:t>
              </w:r>
            </w:ins>
          </w:p>
        </w:tc>
      </w:tr>
    </w:tbl>
    <w:p w:rsidR="00A542B6" w:rsidRDefault="00A542B6" w:rsidP="00A542B6">
      <w:pPr>
        <w:pStyle w:val="Heading2"/>
        <w:numPr>
          <w:ilvl w:val="3"/>
          <w:numId w:val="11"/>
        </w:numPr>
        <w:spacing w:after="60"/>
        <w:rPr>
          <w:ins w:id="155" w:author="Sengottaiyan, Selva" w:date="2016-01-05T12:24:00Z"/>
          <w:rFonts w:ascii="Calibri" w:hAnsi="Calibri" w:cs="Calibri"/>
        </w:rPr>
      </w:pPr>
      <w:bookmarkStart w:id="156" w:name="_Toc438496809"/>
      <w:bookmarkStart w:id="157" w:name="_Toc438640238"/>
      <w:ins w:id="158" w:author="Sengottaiyan, Selva" w:date="2016-01-05T12:24:00Z">
        <w:r>
          <w:rPr>
            <w:rFonts w:ascii="Calibri" w:hAnsi="Calibri" w:cs="Calibri"/>
          </w:rPr>
          <w:lastRenderedPageBreak/>
          <w:t>Design Rationale</w:t>
        </w:r>
        <w:bookmarkEnd w:id="156"/>
        <w:bookmarkEnd w:id="157"/>
      </w:ins>
    </w:p>
    <w:p w:rsidR="00A542B6" w:rsidRPr="00492F94" w:rsidRDefault="00A542B6" w:rsidP="00A542B6">
      <w:pPr>
        <w:rPr>
          <w:ins w:id="159" w:author="Sengottaiyan, Selva" w:date="2016-01-05T12:24:00Z"/>
          <w:rFonts w:cs="Calibri"/>
          <w:i/>
        </w:rPr>
      </w:pPr>
      <w:ins w:id="160" w:author="Sengottaiyan, Selva" w:date="2016-01-05T12:24:00Z">
        <w:r w:rsidRPr="004F4D9F">
          <w:rPr>
            <w:lang w:bidi="ar-SA"/>
          </w:rPr>
          <w:t>This function can be used both for read-and-use and for read-and-discard</w:t>
        </w:r>
      </w:ins>
    </w:p>
    <w:p w:rsidR="00A542B6" w:rsidRPr="003877CA" w:rsidRDefault="00A542B6" w:rsidP="003877CA">
      <w:pPr>
        <w:autoSpaceDE w:val="0"/>
        <w:autoSpaceDN w:val="0"/>
        <w:adjustRightInd w:val="0"/>
        <w:rPr>
          <w:sz w:val="18"/>
          <w:szCs w:val="18"/>
          <w:lang w:bidi="ar-SA"/>
        </w:rPr>
      </w:pPr>
    </w:p>
    <w:p w:rsidR="002B094F" w:rsidRPr="002E3F2E" w:rsidRDefault="002B094F" w:rsidP="002B094F">
      <w:pPr>
        <w:pStyle w:val="Heading3"/>
        <w:tabs>
          <w:tab w:val="clear" w:pos="1017"/>
          <w:tab w:val="num" w:pos="927"/>
        </w:tabs>
        <w:ind w:left="567"/>
        <w:rPr>
          <w:rFonts w:ascii="Calibri" w:hAnsi="Calibri"/>
        </w:rPr>
      </w:pPr>
      <w:bookmarkStart w:id="161" w:name="_Toc418080075"/>
      <w:bookmarkStart w:id="162" w:name="_Toc421709920"/>
      <w:bookmarkStart w:id="163" w:name="_Toc429723467"/>
      <w:r w:rsidRPr="002E3F2E">
        <w:rPr>
          <w:rFonts w:ascii="Calibri" w:hAnsi="Calibri"/>
        </w:rPr>
        <w:t>Transition Functions</w:t>
      </w:r>
      <w:bookmarkEnd w:id="161"/>
      <w:bookmarkEnd w:id="162"/>
      <w:bookmarkEnd w:id="163"/>
    </w:p>
    <w:p w:rsidR="002B094F" w:rsidRDefault="00D02C87" w:rsidP="002B094F">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64" w:name="_Toc418080076"/>
      <w:bookmarkStart w:id="165" w:name="_Toc421709921"/>
      <w:bookmarkStart w:id="166" w:name="_Toc429723468"/>
      <w:r w:rsidRPr="002E3F2E">
        <w:rPr>
          <w:rFonts w:ascii="Calibri" w:hAnsi="Calibri"/>
        </w:rPr>
        <w:lastRenderedPageBreak/>
        <w:t>Known</w:t>
      </w:r>
      <w:r w:rsidRPr="00AA38E8">
        <w:rPr>
          <w:rFonts w:ascii="Calibri" w:hAnsi="Calibri" w:cs="Calibri"/>
        </w:rPr>
        <w:t xml:space="preserve"> Limitations with Design</w:t>
      </w:r>
      <w:bookmarkEnd w:id="164"/>
      <w:bookmarkEnd w:id="165"/>
      <w:bookmarkEnd w:id="166"/>
    </w:p>
    <w:p w:rsidR="00531B8C" w:rsidRDefault="003877CA"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67" w:name="_Toc382297449"/>
      <w:bookmarkStart w:id="168" w:name="_Toc418080077"/>
      <w:bookmarkStart w:id="169" w:name="_Toc421709922"/>
      <w:bookmarkStart w:id="170" w:name="_Toc429723469"/>
      <w:r w:rsidRPr="00E75CFE">
        <w:rPr>
          <w:rFonts w:ascii="Calibri" w:hAnsi="Calibri" w:cs="Calibri"/>
        </w:rPr>
        <w:lastRenderedPageBreak/>
        <w:t>UNIT TEST CONSIDERATION</w:t>
      </w:r>
      <w:bookmarkEnd w:id="167"/>
      <w:bookmarkEnd w:id="168"/>
      <w:bookmarkEnd w:id="169"/>
      <w:bookmarkEnd w:id="170"/>
    </w:p>
    <w:p w:rsidR="00A542B6" w:rsidRPr="00E90DF5" w:rsidRDefault="00A542B6" w:rsidP="00A542B6">
      <w:pPr>
        <w:pStyle w:val="ListParagraph"/>
        <w:numPr>
          <w:ilvl w:val="0"/>
          <w:numId w:val="16"/>
        </w:numPr>
        <w:rPr>
          <w:ins w:id="171" w:author="Sengottaiyan, Selva" w:date="2016-01-05T12:25:00Z"/>
          <w:lang w:bidi="ar-SA"/>
        </w:rPr>
      </w:pPr>
      <w:ins w:id="172" w:author="Sengottaiyan, Selva" w:date="2016-01-05T12:25:00Z">
        <w:r w:rsidRPr="00C13585">
          <w:rPr>
            <w:rFonts w:cs="Calibri"/>
          </w:rPr>
          <w:t xml:space="preserve">Roll Over is intentional for </w:t>
        </w:r>
      </w:ins>
    </w:p>
    <w:p w:rsidR="00A542B6" w:rsidRPr="00E90DF5" w:rsidRDefault="00A542B6" w:rsidP="00A542B6">
      <w:pPr>
        <w:pStyle w:val="ListParagraph"/>
        <w:numPr>
          <w:ilvl w:val="1"/>
          <w:numId w:val="16"/>
        </w:numPr>
        <w:rPr>
          <w:ins w:id="173" w:author="Sengottaiyan, Selva" w:date="2016-01-05T12:25:00Z"/>
          <w:rFonts w:cs="Calibri"/>
        </w:rPr>
      </w:pPr>
      <w:ins w:id="174" w:author="Sengottaiyan, Selva" w:date="2016-01-05T12:25:00Z">
        <w:r>
          <w:rPr>
            <w:rFonts w:cs="Calibri"/>
          </w:rPr>
          <w:t>*Rte_Pim_</w:t>
        </w:r>
        <w:bookmarkStart w:id="175" w:name="_GoBack"/>
        <w:r>
          <w:rPr>
            <w:rFonts w:cs="Calibri"/>
          </w:rPr>
          <w:t>HwAg1</w:t>
        </w:r>
        <w:r w:rsidRPr="00E90DF5">
          <w:rPr>
            <w:rFonts w:cs="Calibri"/>
          </w:rPr>
          <w:t>Snsr0ComStsErrCntr</w:t>
        </w:r>
        <w:bookmarkEnd w:id="175"/>
        <w:r w:rsidRPr="00E90DF5">
          <w:rPr>
            <w:rFonts w:cs="Calibri"/>
          </w:rPr>
          <w:t>()</w:t>
        </w:r>
      </w:ins>
    </w:p>
    <w:p w:rsidR="00A542B6" w:rsidRPr="00E90DF5" w:rsidRDefault="00A542B6" w:rsidP="00A542B6">
      <w:pPr>
        <w:pStyle w:val="ListParagraph"/>
        <w:numPr>
          <w:ilvl w:val="1"/>
          <w:numId w:val="16"/>
        </w:numPr>
        <w:rPr>
          <w:ins w:id="176" w:author="Sengottaiyan, Selva" w:date="2016-01-05T12:25:00Z"/>
          <w:rFonts w:cs="Calibri"/>
        </w:rPr>
      </w:pPr>
      <w:ins w:id="177" w:author="Sengottaiyan, Selva" w:date="2016-01-05T12:25:00Z">
        <w:r>
          <w:rPr>
            <w:rFonts w:cs="Calibri"/>
          </w:rPr>
          <w:t>*Rte_Pim_HwAg1</w:t>
        </w:r>
        <w:r w:rsidRPr="00E90DF5">
          <w:rPr>
            <w:rFonts w:cs="Calibri"/>
          </w:rPr>
          <w:t>Snsr0IdErrCntr()</w:t>
        </w:r>
      </w:ins>
    </w:p>
    <w:p w:rsidR="00A542B6" w:rsidRPr="00E90DF5" w:rsidRDefault="00A542B6" w:rsidP="00A542B6">
      <w:pPr>
        <w:pStyle w:val="ListParagraph"/>
        <w:numPr>
          <w:ilvl w:val="1"/>
          <w:numId w:val="16"/>
        </w:numPr>
        <w:rPr>
          <w:ins w:id="178" w:author="Sengottaiyan, Selva" w:date="2016-01-05T12:25:00Z"/>
          <w:rFonts w:cs="Calibri"/>
        </w:rPr>
      </w:pPr>
      <w:ins w:id="179" w:author="Sengottaiyan, Selva" w:date="2016-01-05T12:25:00Z">
        <w:r>
          <w:rPr>
            <w:rFonts w:cs="Calibri"/>
          </w:rPr>
          <w:t>*Rte_Pim_HwAg1</w:t>
        </w:r>
        <w:r w:rsidRPr="00E90DF5">
          <w:rPr>
            <w:rFonts w:cs="Calibri"/>
          </w:rPr>
          <w:t>Snsr0IntSnsrErrCntr()</w:t>
        </w:r>
      </w:ins>
    </w:p>
    <w:p w:rsidR="00A542B6" w:rsidRPr="00E90DF5" w:rsidRDefault="00A542B6" w:rsidP="00A542B6">
      <w:pPr>
        <w:pStyle w:val="ListParagraph"/>
        <w:numPr>
          <w:ilvl w:val="1"/>
          <w:numId w:val="16"/>
        </w:numPr>
        <w:rPr>
          <w:ins w:id="180" w:author="Sengottaiyan, Selva" w:date="2016-01-05T12:25:00Z"/>
          <w:rFonts w:cs="Calibri"/>
        </w:rPr>
      </w:pPr>
      <w:ins w:id="181" w:author="Sengottaiyan, Selva" w:date="2016-01-05T12:25:00Z">
        <w:r>
          <w:rPr>
            <w:rFonts w:cs="Calibri"/>
          </w:rPr>
          <w:t>*Rte_Pim_HwAg1</w:t>
        </w:r>
        <w:r w:rsidRPr="00E90DF5">
          <w:rPr>
            <w:rFonts w:cs="Calibri"/>
          </w:rPr>
          <w:t>Snsr0NoMsgErrCntr()</w:t>
        </w:r>
      </w:ins>
    </w:p>
    <w:p w:rsidR="00A542B6" w:rsidRPr="00E90DF5" w:rsidRDefault="00A542B6" w:rsidP="00A542B6">
      <w:pPr>
        <w:pStyle w:val="ListParagraph"/>
        <w:numPr>
          <w:ilvl w:val="1"/>
          <w:numId w:val="16"/>
        </w:numPr>
        <w:rPr>
          <w:ins w:id="182" w:author="Sengottaiyan, Selva" w:date="2016-01-05T12:25:00Z"/>
          <w:rFonts w:cs="Calibri"/>
        </w:rPr>
      </w:pPr>
      <w:ins w:id="183" w:author="Sengottaiyan, Selva" w:date="2016-01-05T12:25:00Z">
        <w:r>
          <w:rPr>
            <w:rFonts w:cs="Calibri"/>
          </w:rPr>
          <w:t>*Rte_Pim_HwAg1</w:t>
        </w:r>
        <w:r w:rsidRPr="00E90DF5">
          <w:rPr>
            <w:rFonts w:cs="Calibri"/>
          </w:rPr>
          <w:t>Snsr1ComStsErrCntr()</w:t>
        </w:r>
      </w:ins>
    </w:p>
    <w:p w:rsidR="00A542B6" w:rsidRPr="00E90DF5" w:rsidRDefault="00A542B6" w:rsidP="00A542B6">
      <w:pPr>
        <w:pStyle w:val="ListParagraph"/>
        <w:numPr>
          <w:ilvl w:val="1"/>
          <w:numId w:val="16"/>
        </w:numPr>
        <w:rPr>
          <w:ins w:id="184" w:author="Sengottaiyan, Selva" w:date="2016-01-05T12:25:00Z"/>
          <w:rFonts w:cs="Calibri"/>
        </w:rPr>
      </w:pPr>
      <w:ins w:id="185" w:author="Sengottaiyan, Selva" w:date="2016-01-05T12:25:00Z">
        <w:r>
          <w:rPr>
            <w:rFonts w:cs="Calibri"/>
          </w:rPr>
          <w:t>*Rte_Pim_HwAg1</w:t>
        </w:r>
        <w:r w:rsidRPr="00E90DF5">
          <w:rPr>
            <w:rFonts w:cs="Calibri"/>
          </w:rPr>
          <w:t>Snsr1IdErrCntr()</w:t>
        </w:r>
      </w:ins>
    </w:p>
    <w:p w:rsidR="00A542B6" w:rsidRPr="00E90DF5" w:rsidRDefault="00A542B6" w:rsidP="00A542B6">
      <w:pPr>
        <w:pStyle w:val="ListParagraph"/>
        <w:numPr>
          <w:ilvl w:val="1"/>
          <w:numId w:val="16"/>
        </w:numPr>
        <w:rPr>
          <w:ins w:id="186" w:author="Sengottaiyan, Selva" w:date="2016-01-05T12:25:00Z"/>
          <w:rFonts w:cs="Calibri"/>
        </w:rPr>
      </w:pPr>
      <w:ins w:id="187" w:author="Sengottaiyan, Selva" w:date="2016-01-05T12:25:00Z">
        <w:r>
          <w:rPr>
            <w:rFonts w:cs="Calibri"/>
          </w:rPr>
          <w:t>*Rte_Pim_HwAg1</w:t>
        </w:r>
        <w:r w:rsidRPr="00E90DF5">
          <w:rPr>
            <w:rFonts w:cs="Calibri"/>
          </w:rPr>
          <w:t>Snsr1IntSnsrErrCntr()</w:t>
        </w:r>
      </w:ins>
    </w:p>
    <w:p w:rsidR="00A542B6" w:rsidRPr="00E90DF5" w:rsidRDefault="00A542B6" w:rsidP="00A542B6">
      <w:pPr>
        <w:pStyle w:val="ListParagraph"/>
        <w:numPr>
          <w:ilvl w:val="1"/>
          <w:numId w:val="16"/>
        </w:numPr>
        <w:rPr>
          <w:ins w:id="188" w:author="Sengottaiyan, Selva" w:date="2016-01-05T12:25:00Z"/>
          <w:lang w:bidi="ar-SA"/>
        </w:rPr>
      </w:pPr>
      <w:ins w:id="189" w:author="Sengottaiyan, Selva" w:date="2016-01-05T12:25:00Z">
        <w:r>
          <w:rPr>
            <w:rFonts w:cs="Calibri"/>
          </w:rPr>
          <w:t>*Rte_Pim_HwAg1</w:t>
        </w:r>
        <w:r w:rsidRPr="00E90DF5">
          <w:rPr>
            <w:rFonts w:cs="Calibri"/>
          </w:rPr>
          <w:t>Snsr1NoMsgErrCntr()</w:t>
        </w:r>
      </w:ins>
    </w:p>
    <w:p w:rsidR="00A542B6" w:rsidRPr="00E90DF5" w:rsidRDefault="00A542B6" w:rsidP="00A542B6">
      <w:pPr>
        <w:pStyle w:val="ListParagraph"/>
        <w:numPr>
          <w:ilvl w:val="1"/>
          <w:numId w:val="16"/>
        </w:numPr>
        <w:rPr>
          <w:ins w:id="190" w:author="Sengottaiyan, Selva" w:date="2016-01-05T12:25:00Z"/>
          <w:lang w:bidi="ar-SA"/>
        </w:rPr>
      </w:pPr>
      <w:ins w:id="191" w:author="Sengottaiyan, Selva" w:date="2016-01-05T12:25:00Z">
        <w:r w:rsidRPr="00C13585">
          <w:rPr>
            <w:rFonts w:cs="Calibri"/>
          </w:rPr>
          <w:t>(</w:t>
        </w:r>
        <w:r>
          <w:rPr>
            <w:rFonts w:cs="Calibri"/>
          </w:rPr>
          <w:t>*</w:t>
        </w:r>
        <w:r w:rsidRPr="00C13585">
          <w:rPr>
            <w:rFonts w:cs="Calibri"/>
          </w:rPr>
          <w:t>Rte_Pim_HwAg</w:t>
        </w:r>
        <w:r>
          <w:rPr>
            <w:rFonts w:cs="Calibri"/>
          </w:rPr>
          <w:t>1</w:t>
        </w:r>
        <w:r w:rsidRPr="00C13585">
          <w:rPr>
            <w:rFonts w:cs="Calibri"/>
          </w:rPr>
          <w:t xml:space="preserve">PrevRollCnt). </w:t>
        </w:r>
      </w:ins>
    </w:p>
    <w:p w:rsidR="00A542B6" w:rsidRPr="00531B8C" w:rsidRDefault="00A542B6" w:rsidP="00A542B6">
      <w:pPr>
        <w:pStyle w:val="ListParagraph"/>
        <w:numPr>
          <w:ilvl w:val="0"/>
          <w:numId w:val="16"/>
        </w:numPr>
        <w:rPr>
          <w:ins w:id="192" w:author="Sengottaiyan, Selva" w:date="2016-01-05T12:25:00Z"/>
          <w:lang w:bidi="ar-SA"/>
        </w:rPr>
      </w:pPr>
      <w:ins w:id="193" w:author="Sengottaiyan, Selva" w:date="2016-01-05T12:25:00Z">
        <w:r w:rsidRPr="00E90DF5">
          <w:rPr>
            <w:rFonts w:cs="Calibri"/>
          </w:rPr>
          <w:t>Thus counter acts in circular</w:t>
        </w:r>
      </w:ins>
    </w:p>
    <w:p w:rsidR="00564B75" w:rsidRPr="00531B8C" w:rsidDel="00A542B6" w:rsidRDefault="00564B75" w:rsidP="00564B75">
      <w:pPr>
        <w:pStyle w:val="ListParagraph"/>
        <w:numPr>
          <w:ilvl w:val="0"/>
          <w:numId w:val="16"/>
        </w:numPr>
        <w:rPr>
          <w:del w:id="194" w:author="Sengottaiyan, Selva" w:date="2016-01-05T12:25:00Z"/>
          <w:lang w:bidi="ar-SA"/>
        </w:rPr>
      </w:pPr>
      <w:del w:id="195" w:author="Sengottaiyan, Selva" w:date="2016-01-05T12:25:00Z">
        <w:r w:rsidRPr="00C13585" w:rsidDel="00A542B6">
          <w:rPr>
            <w:rFonts w:cs="Calibri"/>
          </w:rPr>
          <w:delText>Roll Over is intentional for Rolling counter(</w:delText>
        </w:r>
        <w:r w:rsidDel="00A542B6">
          <w:rPr>
            <w:rFonts w:cs="Calibri"/>
          </w:rPr>
          <w:delText>*</w:delText>
        </w:r>
        <w:r w:rsidRPr="00C13585" w:rsidDel="00A542B6">
          <w:rPr>
            <w:rFonts w:cs="Calibri"/>
          </w:rPr>
          <w:delText>Rte_Pim_HwAg</w:delText>
        </w:r>
        <w:r w:rsidR="007439FE" w:rsidDel="00A542B6">
          <w:rPr>
            <w:rFonts w:cs="Calibri"/>
          </w:rPr>
          <w:delText>1</w:delText>
        </w:r>
        <w:r w:rsidRPr="00C13585" w:rsidDel="00A542B6">
          <w:rPr>
            <w:rFonts w:cs="Calibri"/>
          </w:rPr>
          <w:delText>PrevRollCnt). Thus counter acts in circular</w:delText>
        </w:r>
      </w:del>
    </w:p>
    <w:p w:rsidR="00786BDF" w:rsidRPr="00A158C7" w:rsidRDefault="00786BDF" w:rsidP="000B37D5">
      <w:pPr>
        <w:pStyle w:val="Heading7"/>
      </w:pPr>
      <w:bookmarkStart w:id="196" w:name="_Toc429723470"/>
      <w:r w:rsidRPr="00A158C7">
        <w:lastRenderedPageBreak/>
        <w:t>Abbreviations and Acronyms</w:t>
      </w:r>
      <w:bookmarkEnd w:id="19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97" w:name="_Toc429723471"/>
      <w:r w:rsidRPr="00A158C7">
        <w:lastRenderedPageBreak/>
        <w:t>Glossary</w:t>
      </w:r>
      <w:bookmarkEnd w:id="197"/>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98" w:name="_Toc429723472"/>
      <w:r w:rsidRPr="00A158C7">
        <w:lastRenderedPageBreak/>
        <w:t>References</w:t>
      </w:r>
      <w:bookmarkEnd w:id="1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199" w:name="_Ref313612389"/>
            <w:r>
              <w:t>AUTOSAR Specification of Memory Mapping (Link:</w:t>
            </w:r>
            <w:hyperlink r:id="rId15" w:history="1">
              <w:r w:rsidRPr="00F35C33">
                <w:rPr>
                  <w:rStyle w:val="Hyperlink"/>
                </w:rPr>
                <w:t>AUTOSAR_SWS_MemoryMapping.pdf</w:t>
              </w:r>
            </w:hyperlink>
            <w:r>
              <w:t>)</w:t>
            </w:r>
            <w:bookmarkEnd w:id="199"/>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 xml:space="preserve">MDD Guideline </w:t>
            </w:r>
          </w:p>
        </w:tc>
        <w:tc>
          <w:tcPr>
            <w:tcW w:w="2091" w:type="dxa"/>
            <w:shd w:val="clear" w:color="auto" w:fill="auto"/>
          </w:tcPr>
          <w:p w:rsidR="00531B8C" w:rsidRDefault="00AC4CD8" w:rsidP="00B758D2">
            <w:pPr>
              <w:rPr>
                <w:lang w:bidi="ar-SA"/>
              </w:rPr>
            </w:pPr>
            <w:r>
              <w:rPr>
                <w:lang w:bidi="ar-SA"/>
              </w:rPr>
              <w:t>EA4 01.00</w:t>
            </w:r>
            <w:r w:rsidR="00531B8C">
              <w:rPr>
                <w:lang w:bidi="ar-SA"/>
              </w:rPr>
              <w:t>.00</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AB4DF7" w:rsidP="00B758D2">
            <w:pPr>
              <w:keepNext/>
            </w:pPr>
            <w:hyperlink r:id="rId16" w:history="1">
              <w:bookmarkStart w:id="200" w:name="_Ref335300243"/>
              <w:r w:rsidR="00531B8C" w:rsidRPr="00FC427F">
                <w:t>Software Naming Conventions.doc</w:t>
              </w:r>
              <w:bookmarkEnd w:id="200"/>
            </w:hyperlink>
          </w:p>
        </w:tc>
        <w:tc>
          <w:tcPr>
            <w:tcW w:w="2091" w:type="dxa"/>
            <w:shd w:val="clear" w:color="auto" w:fill="auto"/>
          </w:tcPr>
          <w:p w:rsidR="00531B8C" w:rsidRDefault="00531B8C" w:rsidP="00B758D2">
            <w:pPr>
              <w:rPr>
                <w:lang w:bidi="ar-SA"/>
              </w:rPr>
            </w:pPr>
            <w:r>
              <w:rPr>
                <w:lang w:bidi="ar-SA"/>
              </w:rPr>
              <w:t>1.0</w:t>
            </w:r>
          </w:p>
        </w:tc>
      </w:tr>
      <w:tr w:rsidR="00531B8C" w:rsidRPr="00A158C7" w:rsidTr="00B758D2">
        <w:tc>
          <w:tcPr>
            <w:tcW w:w="738" w:type="dxa"/>
            <w:shd w:val="clear" w:color="auto" w:fill="auto"/>
          </w:tcPr>
          <w:p w:rsidR="00531B8C" w:rsidRDefault="00531B8C" w:rsidP="00B758D2">
            <w:pPr>
              <w:jc w:val="center"/>
            </w:pPr>
            <w:r>
              <w:t>4</w:t>
            </w:r>
          </w:p>
        </w:tc>
        <w:bookmarkStart w:id="201"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201"/>
          </w:p>
        </w:tc>
        <w:tc>
          <w:tcPr>
            <w:tcW w:w="2091" w:type="dxa"/>
            <w:shd w:val="clear" w:color="auto" w:fill="auto"/>
          </w:tcPr>
          <w:p w:rsidR="00531B8C" w:rsidRDefault="00531B8C" w:rsidP="00B758D2">
            <w:pPr>
              <w:rPr>
                <w:lang w:bidi="ar-SA"/>
              </w:rPr>
            </w:pPr>
            <w:r>
              <w:rPr>
                <w:lang w:bidi="ar-SA"/>
              </w:rPr>
              <w:t>2.0</w:t>
            </w:r>
          </w:p>
        </w:tc>
      </w:tr>
      <w:tr w:rsidR="003877CA" w:rsidRPr="00A158C7" w:rsidTr="00B758D2">
        <w:tc>
          <w:tcPr>
            <w:tcW w:w="738" w:type="dxa"/>
            <w:shd w:val="clear" w:color="auto" w:fill="auto"/>
          </w:tcPr>
          <w:p w:rsidR="003877CA" w:rsidRDefault="003877CA" w:rsidP="00B758D2">
            <w:pPr>
              <w:jc w:val="center"/>
            </w:pPr>
            <w:r>
              <w:t>5</w:t>
            </w:r>
          </w:p>
        </w:tc>
        <w:tc>
          <w:tcPr>
            <w:tcW w:w="6458" w:type="dxa"/>
            <w:shd w:val="clear" w:color="auto" w:fill="auto"/>
          </w:tcPr>
          <w:p w:rsidR="003877CA" w:rsidRDefault="003877CA" w:rsidP="00F141E7">
            <w:pPr>
              <w:keepNext/>
            </w:pPr>
            <w:r>
              <w:t xml:space="preserve">FDD  - </w:t>
            </w:r>
            <w:r w:rsidR="00F141E7">
              <w:t>CM670</w:t>
            </w:r>
            <w:r w:rsidR="00F141E7" w:rsidRPr="003877CA">
              <w:t>A</w:t>
            </w:r>
            <w:r w:rsidRPr="003877CA">
              <w:t>_</w:t>
            </w:r>
            <w:r w:rsidR="00D04EC2">
              <w:t>Hw</w:t>
            </w:r>
            <w:r w:rsidR="00783714">
              <w:t>Ag1</w:t>
            </w:r>
            <w:r w:rsidR="00D04EC2">
              <w:t>Meas</w:t>
            </w:r>
            <w:r w:rsidRPr="003877CA">
              <w:t>_Design</w:t>
            </w:r>
          </w:p>
        </w:tc>
        <w:tc>
          <w:tcPr>
            <w:tcW w:w="2091" w:type="dxa"/>
            <w:shd w:val="clear" w:color="auto" w:fill="auto"/>
          </w:tcPr>
          <w:p w:rsidR="003877CA" w:rsidRDefault="003877CA" w:rsidP="00B758D2">
            <w:pPr>
              <w:rPr>
                <w:lang w:bidi="ar-SA"/>
              </w:rPr>
            </w:pPr>
            <w:r>
              <w:rPr>
                <w:rFonts w:cs="Calibri"/>
                <w:lang w:bidi="ar-SA"/>
              </w:rPr>
              <w:t>See Synergy sub 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7"/>
      <w:footerReference w:type="default" r:id="rId18"/>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DF7" w:rsidRDefault="00AB4DF7">
      <w:r>
        <w:separator/>
      </w:r>
    </w:p>
  </w:endnote>
  <w:endnote w:type="continuationSeparator" w:id="0">
    <w:p w:rsidR="00AB4DF7" w:rsidRDefault="00AB4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B758D2" w:rsidRPr="00B10816" w:rsidTr="00866672">
      <w:tc>
        <w:tcPr>
          <w:tcW w:w="1667" w:type="pct"/>
          <w:vAlign w:val="center"/>
        </w:tcPr>
        <w:p w:rsidR="00B758D2" w:rsidRPr="00B10816" w:rsidRDefault="00B758D2" w:rsidP="00B10816">
          <w:pPr>
            <w:pStyle w:val="Footer"/>
            <w:spacing w:after="0"/>
            <w:rPr>
              <w:sz w:val="16"/>
              <w:szCs w:val="16"/>
            </w:rPr>
          </w:pPr>
          <w:r w:rsidRPr="00B10816">
            <w:rPr>
              <w:sz w:val="16"/>
              <w:szCs w:val="16"/>
            </w:rPr>
            <w:t xml:space="preserve">Document: </w:t>
          </w:r>
          <w:r w:rsidR="003A7C16" w:rsidRPr="003A7C16">
            <w:rPr>
              <w:sz w:val="16"/>
              <w:szCs w:val="16"/>
            </w:rPr>
            <w:t>Hw</w:t>
          </w:r>
          <w:r w:rsidR="00783714">
            <w:rPr>
              <w:sz w:val="16"/>
              <w:szCs w:val="16"/>
            </w:rPr>
            <w:t>Ag1</w:t>
          </w:r>
          <w:r w:rsidR="003A7C16" w:rsidRPr="003A7C16">
            <w:rPr>
              <w:sz w:val="16"/>
              <w:szCs w:val="16"/>
            </w:rPr>
            <w:t>Meas</w:t>
          </w:r>
          <w:r w:rsidR="001F4218">
            <w:rPr>
              <w:sz w:val="16"/>
              <w:szCs w:val="16"/>
            </w:rPr>
            <w:t>_MDD</w:t>
          </w:r>
        </w:p>
        <w:p w:rsidR="00B758D2" w:rsidRPr="00B10816" w:rsidRDefault="00B758D2" w:rsidP="00AC4CD8">
          <w:pPr>
            <w:pStyle w:val="Footer"/>
            <w:spacing w:after="0"/>
            <w:rPr>
              <w:sz w:val="16"/>
              <w:szCs w:val="16"/>
            </w:rPr>
          </w:pPr>
          <w:r>
            <w:rPr>
              <w:sz w:val="16"/>
              <w:szCs w:val="16"/>
            </w:rPr>
            <w:t>Template:</w:t>
          </w:r>
          <w:r w:rsidRPr="00B10816">
            <w:rPr>
              <w:sz w:val="16"/>
              <w:szCs w:val="16"/>
            </w:rPr>
            <w:t xml:space="preserve"> </w:t>
          </w:r>
          <w:r w:rsidR="00AC4CD8">
            <w:rPr>
              <w:sz w:val="16"/>
              <w:szCs w:val="16"/>
            </w:rPr>
            <w:fldChar w:fldCharType="begin"/>
          </w:r>
          <w:r w:rsidR="00AC4CD8">
            <w:rPr>
              <w:sz w:val="16"/>
              <w:szCs w:val="16"/>
            </w:rPr>
            <w:instrText xml:space="preserve"> DOCPROPERTY  "Template Version"  \* MERGEFORMAT </w:instrText>
          </w:r>
          <w:r w:rsidR="00AC4CD8">
            <w:rPr>
              <w:sz w:val="16"/>
              <w:szCs w:val="16"/>
            </w:rPr>
            <w:fldChar w:fldCharType="separate"/>
          </w:r>
          <w:r w:rsidR="00D01616">
            <w:rPr>
              <w:sz w:val="16"/>
              <w:szCs w:val="16"/>
            </w:rPr>
            <w:t>EA4 01.00.00</w:t>
          </w:r>
          <w:r w:rsidR="00AC4CD8">
            <w:rPr>
              <w:sz w:val="16"/>
              <w:szCs w:val="16"/>
            </w:rPr>
            <w:fldChar w:fldCharType="end"/>
          </w:r>
        </w:p>
      </w:tc>
      <w:tc>
        <w:tcPr>
          <w:tcW w:w="1667" w:type="pct"/>
          <w:vAlign w:val="center"/>
        </w:tcPr>
        <w:p w:rsidR="00B758D2" w:rsidRDefault="00B758D2"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sidR="00D01616">
            <w:rPr>
              <w:sz w:val="16"/>
              <w:szCs w:val="16"/>
            </w:rPr>
            <w:t>June 19, 2015</w:t>
          </w:r>
          <w:r>
            <w:rPr>
              <w:sz w:val="16"/>
              <w:szCs w:val="16"/>
            </w:rPr>
            <w:fldChar w:fldCharType="end"/>
          </w:r>
        </w:p>
        <w:p w:rsidR="00B758D2" w:rsidRPr="00B10816" w:rsidRDefault="00B758D2"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B758D2" w:rsidRPr="00B10816" w:rsidRDefault="00B758D2" w:rsidP="00B10816">
              <w:pPr>
                <w:pStyle w:val="Footer"/>
                <w:spacing w:after="0"/>
                <w:jc w:val="right"/>
                <w:rPr>
                  <w:sz w:val="16"/>
                  <w:szCs w:val="16"/>
                </w:rPr>
              </w:pPr>
              <w:r>
                <w:rPr>
                  <w:sz w:val="16"/>
                  <w:szCs w:val="16"/>
                </w:rPr>
                <w:t>Module Design Document</w:t>
              </w:r>
            </w:p>
          </w:sdtContent>
        </w:sdt>
        <w:p w:rsidR="00B758D2" w:rsidRPr="00B10816" w:rsidRDefault="00B758D2"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95721D">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95721D">
            <w:rPr>
              <w:b/>
              <w:noProof/>
              <w:sz w:val="16"/>
              <w:szCs w:val="16"/>
            </w:rPr>
            <w:t>15</w:t>
          </w:r>
          <w:r w:rsidRPr="00B10816">
            <w:rPr>
              <w:b/>
              <w:sz w:val="16"/>
              <w:szCs w:val="16"/>
            </w:rPr>
            <w:fldChar w:fldCharType="end"/>
          </w:r>
        </w:p>
      </w:tc>
    </w:tr>
  </w:tbl>
  <w:p w:rsidR="00B758D2" w:rsidRPr="00B10816" w:rsidRDefault="00B758D2"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DF7" w:rsidRDefault="00AB4DF7">
      <w:r>
        <w:separator/>
      </w:r>
    </w:p>
  </w:footnote>
  <w:footnote w:type="continuationSeparator" w:id="0">
    <w:p w:rsidR="00AB4DF7" w:rsidRDefault="00AB4D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B758D2" w:rsidRPr="008969C4" w:rsidTr="00866672">
      <w:trPr>
        <w:trHeight w:val="438"/>
      </w:trPr>
      <w:tc>
        <w:tcPr>
          <w:tcW w:w="1443" w:type="pct"/>
        </w:tcPr>
        <w:p w:rsidR="00B758D2" w:rsidRPr="008969C4" w:rsidRDefault="00B758D2" w:rsidP="00B10816">
          <w:pPr>
            <w:pStyle w:val="Header"/>
            <w:spacing w:after="0"/>
          </w:pPr>
          <w:r w:rsidRPr="008969C4">
            <w:rPr>
              <w:noProof/>
              <w:lang w:val="en-IN" w:eastAsia="en-IN" w:bidi="ar-SA"/>
            </w:rPr>
            <w:drawing>
              <wp:inline distT="0" distB="0" distL="0" distR="0" wp14:anchorId="472B79F9" wp14:editId="69F325D0">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B758D2" w:rsidRPr="00891F29" w:rsidRDefault="00B758D2" w:rsidP="00B10816">
          <w:pPr>
            <w:pStyle w:val="Header"/>
            <w:spacing w:after="0"/>
            <w:jc w:val="right"/>
            <w:rPr>
              <w:sz w:val="16"/>
              <w:szCs w:val="20"/>
            </w:rPr>
          </w:pPr>
          <w:r w:rsidRPr="00891F29">
            <w:rPr>
              <w:sz w:val="16"/>
              <w:szCs w:val="20"/>
            </w:rPr>
            <w:t>Nexteer Automotive Confidential Proprietary Information</w:t>
          </w:r>
        </w:p>
        <w:p w:rsidR="00B758D2" w:rsidRDefault="00B758D2" w:rsidP="00B10816">
          <w:pPr>
            <w:pStyle w:val="Header"/>
            <w:spacing w:after="0"/>
            <w:jc w:val="right"/>
            <w:rPr>
              <w:sz w:val="16"/>
              <w:szCs w:val="20"/>
            </w:rPr>
          </w:pPr>
          <w:r w:rsidRPr="00891F29">
            <w:rPr>
              <w:sz w:val="16"/>
              <w:szCs w:val="20"/>
            </w:rPr>
            <w:t>Do Not Copy/Distribute Without Prior Permission</w:t>
          </w:r>
        </w:p>
        <w:p w:rsidR="00B758D2" w:rsidRPr="008969C4" w:rsidRDefault="00B758D2" w:rsidP="00B10816">
          <w:pPr>
            <w:pStyle w:val="Header"/>
            <w:spacing w:after="0"/>
            <w:jc w:val="right"/>
            <w:rPr>
              <w:szCs w:val="20"/>
            </w:rPr>
          </w:pPr>
          <w:r w:rsidRPr="000B0DB8">
            <w:rPr>
              <w:sz w:val="16"/>
              <w:szCs w:val="20"/>
            </w:rPr>
            <w:t>This Document Is Uncontrolled When Printed – Verify Version Before Use</w:t>
          </w:r>
        </w:p>
      </w:tc>
    </w:tr>
  </w:tbl>
  <w:p w:rsidR="00B758D2" w:rsidRDefault="00B758D2">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16F2DAA"/>
    <w:multiLevelType w:val="hybridMultilevel"/>
    <w:tmpl w:val="91B6743A"/>
    <w:lvl w:ilvl="0" w:tplc="0DCE1344">
      <w:numFmt w:val="bullet"/>
      <w:lvlText w:val=""/>
      <w:lvlJc w:val="left"/>
      <w:pPr>
        <w:ind w:left="408" w:hanging="360"/>
      </w:pPr>
      <w:rPr>
        <w:rFonts w:ascii="Symbol" w:eastAsia="Times New Roman" w:hAnsi="Symbol"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4"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1"/>
  </w:num>
  <w:num w:numId="14">
    <w:abstractNumId w:val="10"/>
  </w:num>
  <w:num w:numId="15">
    <w:abstractNumId w:val="12"/>
  </w:num>
  <w:num w:numId="16">
    <w:abstractNumId w:val="13"/>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gnesh L S K">
    <w15:presenceInfo w15:providerId="None" w15:userId="Vignesh L S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trackRevisions/>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16"/>
    <w:rsid w:val="000040A2"/>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2E10"/>
    <w:rsid w:val="000A5FB2"/>
    <w:rsid w:val="000B01C4"/>
    <w:rsid w:val="000B0DB8"/>
    <w:rsid w:val="000B374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21D6"/>
    <w:rsid w:val="001449F2"/>
    <w:rsid w:val="00144BD1"/>
    <w:rsid w:val="00145E51"/>
    <w:rsid w:val="00152830"/>
    <w:rsid w:val="00180DD1"/>
    <w:rsid w:val="00181748"/>
    <w:rsid w:val="00181A2C"/>
    <w:rsid w:val="001833C5"/>
    <w:rsid w:val="00186C07"/>
    <w:rsid w:val="00194117"/>
    <w:rsid w:val="00196283"/>
    <w:rsid w:val="001A069D"/>
    <w:rsid w:val="001A6A75"/>
    <w:rsid w:val="001B11CC"/>
    <w:rsid w:val="001B1516"/>
    <w:rsid w:val="001B15E2"/>
    <w:rsid w:val="001B4CA5"/>
    <w:rsid w:val="001B716A"/>
    <w:rsid w:val="001C3CBB"/>
    <w:rsid w:val="001C46A8"/>
    <w:rsid w:val="001D2F1D"/>
    <w:rsid w:val="001D6053"/>
    <w:rsid w:val="001E4877"/>
    <w:rsid w:val="001F0A02"/>
    <w:rsid w:val="001F4218"/>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5E80"/>
    <w:rsid w:val="00273A0B"/>
    <w:rsid w:val="002855C4"/>
    <w:rsid w:val="002905EB"/>
    <w:rsid w:val="00294A87"/>
    <w:rsid w:val="002A3DCD"/>
    <w:rsid w:val="002A4407"/>
    <w:rsid w:val="002A46ED"/>
    <w:rsid w:val="002A6127"/>
    <w:rsid w:val="002B094F"/>
    <w:rsid w:val="002B1587"/>
    <w:rsid w:val="002B244D"/>
    <w:rsid w:val="002B2B02"/>
    <w:rsid w:val="002B6E4E"/>
    <w:rsid w:val="002B7D4B"/>
    <w:rsid w:val="002D2079"/>
    <w:rsid w:val="002D4CF3"/>
    <w:rsid w:val="002D7C01"/>
    <w:rsid w:val="002E08B6"/>
    <w:rsid w:val="002E0FEE"/>
    <w:rsid w:val="002E3467"/>
    <w:rsid w:val="002E4849"/>
    <w:rsid w:val="002E7E59"/>
    <w:rsid w:val="003050FD"/>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0A67"/>
    <w:rsid w:val="003849A4"/>
    <w:rsid w:val="00385119"/>
    <w:rsid w:val="003877CA"/>
    <w:rsid w:val="00387BF4"/>
    <w:rsid w:val="00393DBF"/>
    <w:rsid w:val="003A5B2A"/>
    <w:rsid w:val="003A7C16"/>
    <w:rsid w:val="003B4A55"/>
    <w:rsid w:val="003D456D"/>
    <w:rsid w:val="003F3205"/>
    <w:rsid w:val="00405E64"/>
    <w:rsid w:val="00410E30"/>
    <w:rsid w:val="004147D1"/>
    <w:rsid w:val="00414D77"/>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87725"/>
    <w:rsid w:val="004907B4"/>
    <w:rsid w:val="00494E22"/>
    <w:rsid w:val="00496E7C"/>
    <w:rsid w:val="00497491"/>
    <w:rsid w:val="004A0EA5"/>
    <w:rsid w:val="004A3AD6"/>
    <w:rsid w:val="004B5CF7"/>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54DCC"/>
    <w:rsid w:val="00564B75"/>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2D7D"/>
    <w:rsid w:val="006E1C97"/>
    <w:rsid w:val="006F2855"/>
    <w:rsid w:val="006F3CF4"/>
    <w:rsid w:val="00702C1E"/>
    <w:rsid w:val="00707BA6"/>
    <w:rsid w:val="00715441"/>
    <w:rsid w:val="007219DD"/>
    <w:rsid w:val="00722EA8"/>
    <w:rsid w:val="00725671"/>
    <w:rsid w:val="00727610"/>
    <w:rsid w:val="00737A19"/>
    <w:rsid w:val="007439FE"/>
    <w:rsid w:val="00751961"/>
    <w:rsid w:val="0075721A"/>
    <w:rsid w:val="00765195"/>
    <w:rsid w:val="00767585"/>
    <w:rsid w:val="00770295"/>
    <w:rsid w:val="00773CA8"/>
    <w:rsid w:val="00783714"/>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5C6E"/>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D1A6A"/>
    <w:rsid w:val="008D3DCA"/>
    <w:rsid w:val="008D69B7"/>
    <w:rsid w:val="008E350F"/>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721D"/>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2767"/>
    <w:rsid w:val="009F3119"/>
    <w:rsid w:val="00A049EB"/>
    <w:rsid w:val="00A05B7E"/>
    <w:rsid w:val="00A158C7"/>
    <w:rsid w:val="00A25B61"/>
    <w:rsid w:val="00A365F0"/>
    <w:rsid w:val="00A37E34"/>
    <w:rsid w:val="00A542B6"/>
    <w:rsid w:val="00A639FF"/>
    <w:rsid w:val="00A6463B"/>
    <w:rsid w:val="00A656E4"/>
    <w:rsid w:val="00A71A73"/>
    <w:rsid w:val="00A72ADF"/>
    <w:rsid w:val="00A75159"/>
    <w:rsid w:val="00A75452"/>
    <w:rsid w:val="00A85DD5"/>
    <w:rsid w:val="00A90F28"/>
    <w:rsid w:val="00A92EE5"/>
    <w:rsid w:val="00AA2199"/>
    <w:rsid w:val="00AA3A38"/>
    <w:rsid w:val="00AA61A8"/>
    <w:rsid w:val="00AB1565"/>
    <w:rsid w:val="00AB200C"/>
    <w:rsid w:val="00AB2785"/>
    <w:rsid w:val="00AB3ACD"/>
    <w:rsid w:val="00AB4DF7"/>
    <w:rsid w:val="00AC1BE0"/>
    <w:rsid w:val="00AC40DF"/>
    <w:rsid w:val="00AC4A58"/>
    <w:rsid w:val="00AC4CD8"/>
    <w:rsid w:val="00AC6E5E"/>
    <w:rsid w:val="00AD135E"/>
    <w:rsid w:val="00AD1F0E"/>
    <w:rsid w:val="00AD3866"/>
    <w:rsid w:val="00AD3DBF"/>
    <w:rsid w:val="00AE0435"/>
    <w:rsid w:val="00AE0DCB"/>
    <w:rsid w:val="00AE41D4"/>
    <w:rsid w:val="00AE55D3"/>
    <w:rsid w:val="00AE584C"/>
    <w:rsid w:val="00AE5C76"/>
    <w:rsid w:val="00AE730D"/>
    <w:rsid w:val="00AF6D2A"/>
    <w:rsid w:val="00AF6ED6"/>
    <w:rsid w:val="00AF7DDD"/>
    <w:rsid w:val="00B0024F"/>
    <w:rsid w:val="00B10816"/>
    <w:rsid w:val="00B11BE8"/>
    <w:rsid w:val="00B14A28"/>
    <w:rsid w:val="00B154E6"/>
    <w:rsid w:val="00B21802"/>
    <w:rsid w:val="00B25D10"/>
    <w:rsid w:val="00B35242"/>
    <w:rsid w:val="00B35F84"/>
    <w:rsid w:val="00B43282"/>
    <w:rsid w:val="00B520DF"/>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224D"/>
    <w:rsid w:val="00BA5041"/>
    <w:rsid w:val="00BA7BCD"/>
    <w:rsid w:val="00BB166E"/>
    <w:rsid w:val="00BB4210"/>
    <w:rsid w:val="00BC45C7"/>
    <w:rsid w:val="00BC6B0F"/>
    <w:rsid w:val="00BD17E2"/>
    <w:rsid w:val="00BD1D6A"/>
    <w:rsid w:val="00BD1FD8"/>
    <w:rsid w:val="00BD29F5"/>
    <w:rsid w:val="00BD7322"/>
    <w:rsid w:val="00BE7F06"/>
    <w:rsid w:val="00BF5242"/>
    <w:rsid w:val="00BF795E"/>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E1AE1"/>
    <w:rsid w:val="00CF089D"/>
    <w:rsid w:val="00CF0E43"/>
    <w:rsid w:val="00CF107F"/>
    <w:rsid w:val="00CF2A9A"/>
    <w:rsid w:val="00CF5BE3"/>
    <w:rsid w:val="00D00A39"/>
    <w:rsid w:val="00D01616"/>
    <w:rsid w:val="00D02C87"/>
    <w:rsid w:val="00D04EC2"/>
    <w:rsid w:val="00D16229"/>
    <w:rsid w:val="00D229A6"/>
    <w:rsid w:val="00D23CB7"/>
    <w:rsid w:val="00D26802"/>
    <w:rsid w:val="00D30924"/>
    <w:rsid w:val="00D4065B"/>
    <w:rsid w:val="00D42EF2"/>
    <w:rsid w:val="00D443E7"/>
    <w:rsid w:val="00D51275"/>
    <w:rsid w:val="00D53C6B"/>
    <w:rsid w:val="00D57071"/>
    <w:rsid w:val="00D57F9F"/>
    <w:rsid w:val="00D60445"/>
    <w:rsid w:val="00D70B1D"/>
    <w:rsid w:val="00D71CC5"/>
    <w:rsid w:val="00D757BC"/>
    <w:rsid w:val="00D762B8"/>
    <w:rsid w:val="00D775AC"/>
    <w:rsid w:val="00D77952"/>
    <w:rsid w:val="00D8298E"/>
    <w:rsid w:val="00DA1D94"/>
    <w:rsid w:val="00DA5C5C"/>
    <w:rsid w:val="00DB0311"/>
    <w:rsid w:val="00DB1985"/>
    <w:rsid w:val="00DB213C"/>
    <w:rsid w:val="00DC0959"/>
    <w:rsid w:val="00DC598C"/>
    <w:rsid w:val="00DD3B65"/>
    <w:rsid w:val="00DE23CE"/>
    <w:rsid w:val="00DE2FDE"/>
    <w:rsid w:val="00DE3309"/>
    <w:rsid w:val="00DF4415"/>
    <w:rsid w:val="00DF4FE1"/>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0ECF"/>
    <w:rsid w:val="00E61FD9"/>
    <w:rsid w:val="00E6550B"/>
    <w:rsid w:val="00E9004B"/>
    <w:rsid w:val="00EA7308"/>
    <w:rsid w:val="00EB1228"/>
    <w:rsid w:val="00EB39A3"/>
    <w:rsid w:val="00ED3D2B"/>
    <w:rsid w:val="00EE263E"/>
    <w:rsid w:val="00EE26AB"/>
    <w:rsid w:val="00EE3BBC"/>
    <w:rsid w:val="00EF190F"/>
    <w:rsid w:val="00F1257A"/>
    <w:rsid w:val="00F141E7"/>
    <w:rsid w:val="00F33BD1"/>
    <w:rsid w:val="00F36729"/>
    <w:rsid w:val="00F36CC2"/>
    <w:rsid w:val="00F417BB"/>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C6844"/>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089E93"/>
  <w15:docId w15:val="{42CD02D1-C72E-454C-9EFA-445D3137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misagweb01.nexteer.com/eRoomReq/Files/erooms8/NextGeneration/0_fc55f/Software%20Naming%20Conventions%2003x(In%20Work).doc"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znywf\Downloads\MDD%20Template%20EA4%2001.00.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9941424DB74549B646540DBFAA6C5F"/>
        <w:category>
          <w:name w:val="General"/>
          <w:gallery w:val="placeholder"/>
        </w:category>
        <w:types>
          <w:type w:val="bbPlcHdr"/>
        </w:types>
        <w:behaviors>
          <w:behavior w:val="content"/>
        </w:behaviors>
        <w:guid w:val="{6BC10852-14E4-44B5-A253-037650CFA37C}"/>
      </w:docPartPr>
      <w:docPartBody>
        <w:p w:rsidR="00D20FDF" w:rsidRDefault="00275232">
          <w:pPr>
            <w:pStyle w:val="EA9941424DB74549B646540DBFAA6C5F"/>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232"/>
    <w:rsid w:val="000804D7"/>
    <w:rsid w:val="00180333"/>
    <w:rsid w:val="00275232"/>
    <w:rsid w:val="00376F74"/>
    <w:rsid w:val="004C080E"/>
    <w:rsid w:val="00661515"/>
    <w:rsid w:val="007C3F30"/>
    <w:rsid w:val="00AA1629"/>
    <w:rsid w:val="00AA6FA8"/>
    <w:rsid w:val="00B00C23"/>
    <w:rsid w:val="00B249F4"/>
    <w:rsid w:val="00C54291"/>
    <w:rsid w:val="00C87362"/>
    <w:rsid w:val="00D20FDF"/>
    <w:rsid w:val="00DF6F23"/>
    <w:rsid w:val="00EF3EE2"/>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9941424DB74549B646540DBFAA6C5F">
    <w:name w:val="EA9941424DB74549B646540DBFAA6C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4.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5.xml><?xml version="1.0" encoding="utf-8"?>
<ds:datastoreItem xmlns:ds="http://schemas.openxmlformats.org/officeDocument/2006/customXml" ds:itemID="{82E8FE51-5698-4BC2-8D96-5A3FD985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01.00.00.dotx</Template>
  <TotalTime>220</TotalTime>
  <Pages>15</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7858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Vignesh L S K</cp:lastModifiedBy>
  <cp:revision>34</cp:revision>
  <cp:lastPrinted>2014-12-17T17:01:00Z</cp:lastPrinted>
  <dcterms:created xsi:type="dcterms:W3CDTF">2015-07-01T17:24:00Z</dcterms:created>
  <dcterms:modified xsi:type="dcterms:W3CDTF">2016-06-21T07:16:00Z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