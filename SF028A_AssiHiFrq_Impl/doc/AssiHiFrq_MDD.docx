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6B22B61557574B2BBBACE04F3F7004F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FD6EC4"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352B8" w:rsidP="007E0373">
      <w:pPr>
        <w:tabs>
          <w:tab w:val="left" w:pos="4320"/>
          <w:tab w:val="left" w:pos="8640"/>
        </w:tabs>
        <w:spacing w:before="120" w:after="360"/>
        <w:jc w:val="center"/>
        <w:rPr>
          <w:b/>
          <w:sz w:val="36"/>
        </w:rPr>
      </w:pPr>
      <w:r>
        <w:rPr>
          <w:b/>
          <w:sz w:val="36"/>
        </w:rPr>
        <w:fldChar w:fldCharType="begin"/>
      </w:r>
      <w:r>
        <w:rPr>
          <w:b/>
          <w:sz w:val="36"/>
        </w:rPr>
        <w:instrText xml:space="preserve"> DOCPROPERTY  "Document Version"  \* MERGEFORMAT </w:instrText>
      </w:r>
      <w:r>
        <w:rPr>
          <w:b/>
          <w:sz w:val="36"/>
        </w:rPr>
        <w:fldChar w:fldCharType="separate"/>
      </w:r>
      <w:proofErr w:type="spellStart"/>
      <w:r>
        <w:rPr>
          <w:b/>
          <w:sz w:val="36"/>
        </w:rPr>
        <w:t>AssiHiFrq</w:t>
      </w:r>
      <w:proofErr w:type="spellEnd"/>
      <w:r>
        <w:rPr>
          <w:b/>
          <w:sz w:val="36"/>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D352B8" w:rsidP="007E0373">
      <w:pPr>
        <w:tabs>
          <w:tab w:val="left" w:pos="4320"/>
          <w:tab w:val="left" w:pos="8640"/>
        </w:tabs>
        <w:spacing w:before="120" w:after="360"/>
        <w:jc w:val="center"/>
        <w:rPr>
          <w:b/>
          <w:sz w:val="36"/>
        </w:rPr>
      </w:pPr>
      <w:del w:id="0" w:author="Matt Leser" w:date="2017-02-09T13:49:00Z">
        <w:r w:rsidDel="00096647">
          <w:rPr>
            <w:b/>
            <w:sz w:val="36"/>
          </w:rPr>
          <w:fldChar w:fldCharType="begin"/>
        </w:r>
        <w:r w:rsidDel="00096647">
          <w:rPr>
            <w:b/>
            <w:sz w:val="36"/>
          </w:rPr>
          <w:delInstrText xml:space="preserve"> DOCPROPERTY  "Release Date"  \* MERGEFORMAT </w:delInstrText>
        </w:r>
        <w:r w:rsidDel="00096647">
          <w:rPr>
            <w:b/>
            <w:sz w:val="36"/>
          </w:rPr>
          <w:fldChar w:fldCharType="separate"/>
        </w:r>
        <w:r w:rsidDel="00096647">
          <w:rPr>
            <w:b/>
            <w:sz w:val="36"/>
          </w:rPr>
          <w:delText>August 04, 2015</w:delText>
        </w:r>
        <w:r w:rsidDel="00096647">
          <w:rPr>
            <w:b/>
            <w:sz w:val="36"/>
          </w:rPr>
          <w:fldChar w:fldCharType="end"/>
        </w:r>
      </w:del>
      <w:ins w:id="1" w:author="Matt Leser" w:date="2017-02-09T13:49:00Z">
        <w:r w:rsidR="00096647">
          <w:rPr>
            <w:b/>
            <w:sz w:val="36"/>
          </w:rPr>
          <w:t>February 9, 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E4BA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3E4BA7">
        <w:rPr>
          <w:b/>
          <w:sz w:val="24"/>
        </w:rPr>
        <w:t>Nexteer</w:t>
      </w:r>
      <w:proofErr w:type="spellEnd"/>
      <w:r w:rsidR="003E4BA7">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del w:id="2" w:author="Matt Leser" w:date="2017-02-09T13:49:00Z">
        <w:r w:rsidDel="00096647">
          <w:rPr>
            <w:b/>
            <w:sz w:val="24"/>
          </w:rPr>
          <w:fldChar w:fldCharType="begin"/>
        </w:r>
        <w:r w:rsidDel="00096647">
          <w:rPr>
            <w:b/>
            <w:sz w:val="24"/>
          </w:rPr>
          <w:delInstrText xml:space="preserve"> DOCPROPERTY  "Prepared by Group"  \* MERGEFORMAT </w:delInstrText>
        </w:r>
        <w:r w:rsidDel="00096647">
          <w:rPr>
            <w:b/>
            <w:sz w:val="24"/>
          </w:rPr>
          <w:fldChar w:fldCharType="separate"/>
        </w:r>
        <w:r w:rsidR="00D352B8" w:rsidDel="00096647">
          <w:rPr>
            <w:b/>
            <w:sz w:val="24"/>
          </w:rPr>
          <w:delText>Kathleen Creager</w:delText>
        </w:r>
        <w:r w:rsidDel="00096647">
          <w:rPr>
            <w:b/>
            <w:sz w:val="24"/>
          </w:rPr>
          <w:fldChar w:fldCharType="end"/>
        </w:r>
      </w:del>
      <w:ins w:id="3" w:author="Matt Leser" w:date="2017-02-09T13:49:00Z">
        <w:r w:rsidR="00096647">
          <w:rPr>
            <w:b/>
            <w:sz w:val="24"/>
          </w:rPr>
          <w:fldChar w:fldCharType="begin"/>
        </w:r>
        <w:r w:rsidR="00096647">
          <w:rPr>
            <w:b/>
            <w:sz w:val="24"/>
          </w:rPr>
          <w:instrText xml:space="preserve"> DOCPROPERTY  "Prepared by Group"  \* MERGEFORMAT </w:instrText>
        </w:r>
        <w:r w:rsidR="00096647">
          <w:rPr>
            <w:b/>
            <w:sz w:val="24"/>
          </w:rPr>
          <w:fldChar w:fldCharType="separate"/>
        </w:r>
        <w:r w:rsidR="00096647">
          <w:rPr>
            <w:b/>
            <w:sz w:val="24"/>
          </w:rPr>
          <w:t>Matthew Leser</w:t>
        </w:r>
        <w:r w:rsidR="00096647">
          <w:rPr>
            <w:b/>
            <w:sz w:val="24"/>
          </w:rPr>
          <w:fldChar w:fldCharType="end"/>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3E4BA7">
        <w:rPr>
          <w:b/>
          <w:sz w:val="24"/>
        </w:rPr>
        <w:t>Nexteer</w:t>
      </w:r>
      <w:proofErr w:type="spellEnd"/>
      <w:r w:rsidR="003E4BA7">
        <w:rPr>
          <w:b/>
          <w:sz w:val="24"/>
        </w:rPr>
        <w:t xml:space="preserve"> Automotive</w:t>
      </w:r>
      <w:r>
        <w:rPr>
          <w:b/>
          <w:sz w:val="24"/>
        </w:rPr>
        <w:fldChar w:fldCharType="end"/>
      </w:r>
      <w:r w:rsidR="00A365F0" w:rsidRPr="00A158C7">
        <w:rPr>
          <w:b/>
          <w:sz w:val="24"/>
        </w:rPr>
        <w:t>,</w:t>
      </w:r>
    </w:p>
    <w:p w:rsidR="00096647" w:rsidRDefault="007E0373" w:rsidP="00480A9D">
      <w:pPr>
        <w:tabs>
          <w:tab w:val="left" w:pos="4320"/>
          <w:tab w:val="left" w:pos="8640"/>
        </w:tabs>
        <w:jc w:val="center"/>
        <w:rPr>
          <w:ins w:id="4" w:author="Matt Leser" w:date="2017-02-09T13:49:00Z"/>
          <w:b/>
          <w:sz w:val="23"/>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p>
    <w:p w:rsidR="00096647" w:rsidRPr="00096647" w:rsidRDefault="00096647" w:rsidP="00096647">
      <w:pPr>
        <w:rPr>
          <w:ins w:id="5" w:author="Matt Leser" w:date="2017-02-09T13:49:00Z"/>
          <w:sz w:val="23"/>
          <w:rPrChange w:id="6" w:author="Matt Leser" w:date="2017-02-09T13:49:00Z">
            <w:rPr>
              <w:ins w:id="7" w:author="Matt Leser" w:date="2017-02-09T13:49:00Z"/>
              <w:b/>
              <w:sz w:val="23"/>
            </w:rPr>
          </w:rPrChange>
        </w:rPr>
        <w:pPrChange w:id="8" w:author="Matt Leser" w:date="2017-02-09T13:49:00Z">
          <w:pPr>
            <w:tabs>
              <w:tab w:val="left" w:pos="4320"/>
              <w:tab w:val="left" w:pos="8640"/>
            </w:tabs>
            <w:jc w:val="center"/>
          </w:pPr>
        </w:pPrChange>
      </w:pPr>
    </w:p>
    <w:p w:rsidR="00096647" w:rsidRPr="00096647" w:rsidRDefault="00096647" w:rsidP="00096647">
      <w:pPr>
        <w:rPr>
          <w:ins w:id="9" w:author="Matt Leser" w:date="2017-02-09T13:49:00Z"/>
          <w:sz w:val="23"/>
          <w:rPrChange w:id="10" w:author="Matt Leser" w:date="2017-02-09T13:49:00Z">
            <w:rPr>
              <w:ins w:id="11" w:author="Matt Leser" w:date="2017-02-09T13:49:00Z"/>
              <w:b/>
              <w:sz w:val="23"/>
            </w:rPr>
          </w:rPrChange>
        </w:rPr>
        <w:pPrChange w:id="12" w:author="Matt Leser" w:date="2017-02-09T13:49:00Z">
          <w:pPr>
            <w:tabs>
              <w:tab w:val="left" w:pos="4320"/>
              <w:tab w:val="left" w:pos="8640"/>
            </w:tabs>
            <w:jc w:val="center"/>
          </w:pPr>
        </w:pPrChange>
      </w:pPr>
    </w:p>
    <w:p w:rsidR="00096647" w:rsidRPr="00096647" w:rsidRDefault="00096647" w:rsidP="00096647">
      <w:pPr>
        <w:rPr>
          <w:ins w:id="13" w:author="Matt Leser" w:date="2017-02-09T13:49:00Z"/>
          <w:sz w:val="23"/>
          <w:rPrChange w:id="14" w:author="Matt Leser" w:date="2017-02-09T13:49:00Z">
            <w:rPr>
              <w:ins w:id="15" w:author="Matt Leser" w:date="2017-02-09T13:49:00Z"/>
              <w:b/>
              <w:sz w:val="23"/>
            </w:rPr>
          </w:rPrChange>
        </w:rPr>
        <w:pPrChange w:id="16" w:author="Matt Leser" w:date="2017-02-09T13:49:00Z">
          <w:pPr>
            <w:tabs>
              <w:tab w:val="left" w:pos="4320"/>
              <w:tab w:val="left" w:pos="8640"/>
            </w:tabs>
            <w:jc w:val="center"/>
          </w:pPr>
        </w:pPrChange>
      </w:pPr>
    </w:p>
    <w:p w:rsidR="00096647" w:rsidRPr="00096647" w:rsidRDefault="00096647" w:rsidP="00096647">
      <w:pPr>
        <w:rPr>
          <w:ins w:id="17" w:author="Matt Leser" w:date="2017-02-09T13:49:00Z"/>
          <w:sz w:val="23"/>
          <w:rPrChange w:id="18" w:author="Matt Leser" w:date="2017-02-09T13:49:00Z">
            <w:rPr>
              <w:ins w:id="19" w:author="Matt Leser" w:date="2017-02-09T13:49:00Z"/>
              <w:b/>
              <w:sz w:val="23"/>
            </w:rPr>
          </w:rPrChange>
        </w:rPr>
        <w:pPrChange w:id="20" w:author="Matt Leser" w:date="2017-02-09T13:49:00Z">
          <w:pPr>
            <w:tabs>
              <w:tab w:val="left" w:pos="4320"/>
              <w:tab w:val="left" w:pos="8640"/>
            </w:tabs>
            <w:jc w:val="center"/>
          </w:pPr>
        </w:pPrChange>
      </w:pPr>
    </w:p>
    <w:p w:rsidR="00096647" w:rsidRPr="00096647" w:rsidRDefault="00096647" w:rsidP="00096647">
      <w:pPr>
        <w:rPr>
          <w:ins w:id="21" w:author="Matt Leser" w:date="2017-02-09T13:49:00Z"/>
          <w:sz w:val="23"/>
          <w:rPrChange w:id="22" w:author="Matt Leser" w:date="2017-02-09T13:49:00Z">
            <w:rPr>
              <w:ins w:id="23" w:author="Matt Leser" w:date="2017-02-09T13:49:00Z"/>
              <w:b/>
              <w:sz w:val="23"/>
            </w:rPr>
          </w:rPrChange>
        </w:rPr>
        <w:pPrChange w:id="24" w:author="Matt Leser" w:date="2017-02-09T13:49:00Z">
          <w:pPr>
            <w:tabs>
              <w:tab w:val="left" w:pos="4320"/>
              <w:tab w:val="left" w:pos="8640"/>
            </w:tabs>
            <w:jc w:val="center"/>
          </w:pPr>
        </w:pPrChange>
      </w:pPr>
    </w:p>
    <w:p w:rsidR="00096647" w:rsidRDefault="00096647" w:rsidP="00480A9D">
      <w:pPr>
        <w:tabs>
          <w:tab w:val="left" w:pos="4320"/>
          <w:tab w:val="left" w:pos="8640"/>
        </w:tabs>
        <w:jc w:val="center"/>
        <w:rPr>
          <w:ins w:id="25" w:author="Matt Leser" w:date="2017-02-09T13:49:00Z"/>
          <w:sz w:val="23"/>
        </w:rPr>
      </w:pPr>
    </w:p>
    <w:p w:rsidR="00096647" w:rsidRDefault="00096647" w:rsidP="00096647">
      <w:pPr>
        <w:tabs>
          <w:tab w:val="left" w:pos="4320"/>
          <w:tab w:val="left" w:pos="7572"/>
        </w:tabs>
        <w:rPr>
          <w:ins w:id="26" w:author="Matt Leser" w:date="2017-02-09T13:49:00Z"/>
          <w:sz w:val="23"/>
        </w:rPr>
        <w:pPrChange w:id="27" w:author="Matt Leser" w:date="2017-02-09T13:49:00Z">
          <w:pPr>
            <w:tabs>
              <w:tab w:val="left" w:pos="4320"/>
              <w:tab w:val="left" w:pos="8640"/>
            </w:tabs>
            <w:jc w:val="center"/>
          </w:pPr>
        </w:pPrChange>
      </w:pPr>
      <w:ins w:id="28" w:author="Matt Leser" w:date="2017-02-09T13:49:00Z">
        <w:r>
          <w:rPr>
            <w:sz w:val="23"/>
          </w:rPr>
          <w:tab/>
        </w:r>
        <w:r>
          <w:rPr>
            <w:sz w:val="23"/>
          </w:rPr>
          <w:tab/>
        </w:r>
      </w:ins>
    </w:p>
    <w:p w:rsidR="00096647" w:rsidRDefault="00096647" w:rsidP="00480A9D">
      <w:pPr>
        <w:tabs>
          <w:tab w:val="left" w:pos="4320"/>
          <w:tab w:val="left" w:pos="8640"/>
        </w:tabs>
        <w:jc w:val="center"/>
        <w:rPr>
          <w:ins w:id="29" w:author="Matt Leser" w:date="2017-02-09T13:49:00Z"/>
          <w:sz w:val="23"/>
        </w:rPr>
      </w:pPr>
    </w:p>
    <w:p w:rsidR="00B81C1B" w:rsidRPr="006C2D7D" w:rsidRDefault="00B81C1B" w:rsidP="00480A9D">
      <w:pPr>
        <w:tabs>
          <w:tab w:val="left" w:pos="4320"/>
          <w:tab w:val="left" w:pos="8640"/>
        </w:tabs>
        <w:jc w:val="center"/>
        <w:rPr>
          <w:b/>
          <w:sz w:val="28"/>
          <w:szCs w:val="28"/>
          <w:u w:val="single"/>
        </w:rPr>
      </w:pPr>
      <w:r w:rsidRPr="00096647">
        <w:rPr>
          <w:sz w:val="23"/>
          <w:rPrChange w:id="30" w:author="Matt Leser" w:date="2017-02-09T13:49:00Z">
            <w:rPr>
              <w:b/>
              <w:sz w:val="23"/>
            </w:rPr>
          </w:rPrChange>
        </w:rPr>
        <w:br w:type="page"/>
      </w:r>
      <w:r w:rsidR="00393DBF">
        <w:rPr>
          <w:b/>
          <w:sz w:val="28"/>
          <w:szCs w:val="28"/>
          <w:u w:val="single"/>
        </w:rPr>
        <w:lastRenderedPageBreak/>
        <w:t>Change</w:t>
      </w:r>
      <w:r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D352B8" w:rsidRPr="00AA38E8" w:rsidTr="00D352B8">
        <w:tc>
          <w:tcPr>
            <w:tcW w:w="2520" w:type="dxa"/>
          </w:tcPr>
          <w:p w:rsidR="00D352B8" w:rsidRPr="00AA38E8" w:rsidRDefault="00D352B8" w:rsidP="00D229A6">
            <w:pPr>
              <w:jc w:val="center"/>
              <w:rPr>
                <w:rFonts w:cs="Calibri"/>
                <w:b/>
              </w:rPr>
            </w:pPr>
            <w:bookmarkStart w:id="31" w:name="_Toc348792978"/>
            <w:bookmarkStart w:id="32" w:name="_Toc348793074"/>
            <w:bookmarkStart w:id="33" w:name="_Toc348793965"/>
            <w:bookmarkStart w:id="34" w:name="_Toc349459173"/>
            <w:bookmarkStart w:id="35" w:name="_Toc349621609"/>
            <w:r w:rsidRPr="00AA38E8">
              <w:rPr>
                <w:rFonts w:cs="Calibri"/>
                <w:b/>
              </w:rPr>
              <w:t>Description</w:t>
            </w:r>
          </w:p>
        </w:tc>
        <w:tc>
          <w:tcPr>
            <w:tcW w:w="2160" w:type="dxa"/>
          </w:tcPr>
          <w:p w:rsidR="00D352B8" w:rsidRPr="00AA38E8" w:rsidRDefault="00D352B8" w:rsidP="00D229A6">
            <w:pPr>
              <w:jc w:val="center"/>
              <w:rPr>
                <w:rFonts w:cs="Calibri"/>
                <w:b/>
              </w:rPr>
            </w:pPr>
            <w:r w:rsidRPr="00AA38E8">
              <w:rPr>
                <w:rFonts w:cs="Calibri"/>
                <w:b/>
              </w:rPr>
              <w:t>Author</w:t>
            </w:r>
          </w:p>
        </w:tc>
        <w:tc>
          <w:tcPr>
            <w:tcW w:w="1350" w:type="dxa"/>
          </w:tcPr>
          <w:p w:rsidR="00D352B8" w:rsidRPr="00AA38E8" w:rsidRDefault="00D352B8" w:rsidP="00D229A6">
            <w:pPr>
              <w:jc w:val="center"/>
              <w:rPr>
                <w:rFonts w:cs="Calibri"/>
                <w:b/>
              </w:rPr>
            </w:pPr>
            <w:r w:rsidRPr="00AA38E8">
              <w:rPr>
                <w:rFonts w:cs="Calibri"/>
                <w:b/>
              </w:rPr>
              <w:t>Version</w:t>
            </w:r>
          </w:p>
        </w:tc>
        <w:tc>
          <w:tcPr>
            <w:tcW w:w="1440" w:type="dxa"/>
          </w:tcPr>
          <w:p w:rsidR="00D352B8" w:rsidRPr="00AA38E8" w:rsidRDefault="00D352B8" w:rsidP="00D229A6">
            <w:pPr>
              <w:jc w:val="center"/>
              <w:rPr>
                <w:rFonts w:cs="Calibri"/>
                <w:b/>
              </w:rPr>
            </w:pPr>
            <w:r w:rsidRPr="00AA38E8">
              <w:rPr>
                <w:rFonts w:cs="Calibri"/>
                <w:b/>
              </w:rPr>
              <w:t>Date</w:t>
            </w:r>
          </w:p>
        </w:tc>
      </w:tr>
      <w:tr w:rsidR="00D352B8" w:rsidRPr="00AA38E8" w:rsidTr="00D352B8">
        <w:tc>
          <w:tcPr>
            <w:tcW w:w="2520" w:type="dxa"/>
          </w:tcPr>
          <w:p w:rsidR="00D352B8" w:rsidRPr="00AA38E8" w:rsidRDefault="00D352B8" w:rsidP="00D229A6">
            <w:pPr>
              <w:rPr>
                <w:rFonts w:cs="Calibri"/>
              </w:rPr>
            </w:pPr>
            <w:r>
              <w:rPr>
                <w:rFonts w:cs="Calibri"/>
              </w:rPr>
              <w:t>Initial Version</w:t>
            </w:r>
          </w:p>
        </w:tc>
        <w:tc>
          <w:tcPr>
            <w:tcW w:w="2160" w:type="dxa"/>
          </w:tcPr>
          <w:p w:rsidR="00D352B8" w:rsidRPr="00AA38E8" w:rsidRDefault="00D352B8" w:rsidP="00D229A6">
            <w:pPr>
              <w:rPr>
                <w:rFonts w:cs="Calibri"/>
              </w:rPr>
            </w:pPr>
            <w:r>
              <w:rPr>
                <w:rFonts w:cs="Calibri"/>
              </w:rPr>
              <w:t xml:space="preserve">Kathleen </w:t>
            </w:r>
            <w:proofErr w:type="spellStart"/>
            <w:r>
              <w:rPr>
                <w:rFonts w:cs="Calibri"/>
              </w:rPr>
              <w:t>Creager</w:t>
            </w:r>
            <w:proofErr w:type="spellEnd"/>
          </w:p>
        </w:tc>
        <w:tc>
          <w:tcPr>
            <w:tcW w:w="1350" w:type="dxa"/>
          </w:tcPr>
          <w:p w:rsidR="00D352B8" w:rsidRPr="00AA38E8" w:rsidRDefault="00D352B8" w:rsidP="00D229A6">
            <w:pPr>
              <w:rPr>
                <w:rFonts w:cs="Calibri"/>
              </w:rPr>
            </w:pPr>
            <w:r>
              <w:rPr>
                <w:rFonts w:cs="Calibri"/>
              </w:rPr>
              <w:t>01.00.00</w:t>
            </w:r>
          </w:p>
        </w:tc>
        <w:tc>
          <w:tcPr>
            <w:tcW w:w="1440" w:type="dxa"/>
          </w:tcPr>
          <w:p w:rsidR="00D352B8" w:rsidRPr="00AA38E8" w:rsidRDefault="00D352B8" w:rsidP="00D229A6">
            <w:pPr>
              <w:rPr>
                <w:rFonts w:cs="Calibri"/>
              </w:rPr>
            </w:pPr>
            <w:r>
              <w:rPr>
                <w:rFonts w:cs="Calibri"/>
              </w:rPr>
              <w:t>04-Aug-2015</w:t>
            </w:r>
          </w:p>
        </w:tc>
      </w:tr>
      <w:tr w:rsidR="003B5071" w:rsidRPr="00AA38E8" w:rsidTr="00D352B8">
        <w:trPr>
          <w:ins w:id="36" w:author="Matt Leser" w:date="2017-02-09T13:50:00Z"/>
        </w:trPr>
        <w:tc>
          <w:tcPr>
            <w:tcW w:w="2520" w:type="dxa"/>
          </w:tcPr>
          <w:p w:rsidR="003B5071" w:rsidRDefault="003B5071" w:rsidP="00D229A6">
            <w:pPr>
              <w:rPr>
                <w:ins w:id="37" w:author="Matt Leser" w:date="2017-02-09T13:50:00Z"/>
                <w:rFonts w:cs="Calibri"/>
              </w:rPr>
            </w:pPr>
            <w:ins w:id="38" w:author="Matt Leser" w:date="2017-02-09T13:50:00Z">
              <w:r>
                <w:rPr>
                  <w:rFonts w:cs="Calibri"/>
                </w:rPr>
                <w:t xml:space="preserve">Updated per design </w:t>
              </w:r>
              <w:proofErr w:type="spellStart"/>
              <w:r>
                <w:rPr>
                  <w:rFonts w:cs="Calibri"/>
                </w:rPr>
                <w:t>vers</w:t>
              </w:r>
              <w:proofErr w:type="spellEnd"/>
              <w:r>
                <w:rPr>
                  <w:rFonts w:cs="Calibri"/>
                </w:rPr>
                <w:t>. 1.1.0</w:t>
              </w:r>
            </w:ins>
          </w:p>
        </w:tc>
        <w:tc>
          <w:tcPr>
            <w:tcW w:w="2160" w:type="dxa"/>
          </w:tcPr>
          <w:p w:rsidR="003B5071" w:rsidRDefault="003B5071" w:rsidP="00D229A6">
            <w:pPr>
              <w:rPr>
                <w:ins w:id="39" w:author="Matt Leser" w:date="2017-02-09T13:50:00Z"/>
                <w:rFonts w:cs="Calibri"/>
              </w:rPr>
            </w:pPr>
            <w:ins w:id="40" w:author="Matt Leser" w:date="2017-02-09T13:50:00Z">
              <w:r>
                <w:rPr>
                  <w:rFonts w:cs="Calibri"/>
                </w:rPr>
                <w:t>Matthew Leser</w:t>
              </w:r>
            </w:ins>
          </w:p>
        </w:tc>
        <w:tc>
          <w:tcPr>
            <w:tcW w:w="1350" w:type="dxa"/>
          </w:tcPr>
          <w:p w:rsidR="003B5071" w:rsidRDefault="003B5071" w:rsidP="00D229A6">
            <w:pPr>
              <w:rPr>
                <w:ins w:id="41" w:author="Matt Leser" w:date="2017-02-09T13:50:00Z"/>
                <w:rFonts w:cs="Calibri"/>
              </w:rPr>
            </w:pPr>
            <w:ins w:id="42" w:author="Matt Leser" w:date="2017-02-09T13:50:00Z">
              <w:r>
                <w:rPr>
                  <w:rFonts w:cs="Calibri"/>
                </w:rPr>
                <w:t>2.0</w:t>
              </w:r>
            </w:ins>
          </w:p>
        </w:tc>
        <w:tc>
          <w:tcPr>
            <w:tcW w:w="1440" w:type="dxa"/>
          </w:tcPr>
          <w:p w:rsidR="003B5071" w:rsidRDefault="003B5071" w:rsidP="00D229A6">
            <w:pPr>
              <w:rPr>
                <w:ins w:id="43" w:author="Matt Leser" w:date="2017-02-09T13:50:00Z"/>
                <w:rFonts w:cs="Calibri"/>
              </w:rPr>
            </w:pPr>
            <w:ins w:id="44" w:author="Matt Leser" w:date="2017-02-09T13:50:00Z">
              <w:r>
                <w:rPr>
                  <w:rFonts w:cs="Calibri"/>
                </w:rPr>
                <w:t>09-Feb-2017</w:t>
              </w:r>
              <w:bookmarkStart w:id="45" w:name="_GoBack"/>
              <w:bookmarkEnd w:id="45"/>
            </w:ins>
          </w:p>
        </w:tc>
      </w:tr>
    </w:tbl>
    <w:p w:rsidR="0060359A" w:rsidRDefault="0060359A">
      <w:pPr>
        <w:spacing w:after="0"/>
        <w:rPr>
          <w:b/>
          <w:sz w:val="28"/>
          <w:szCs w:val="28"/>
          <w:u w:val="single"/>
        </w:rPr>
      </w:pPr>
    </w:p>
    <w:p w:rsidR="0060359A" w:rsidRDefault="0060359A">
      <w:pPr>
        <w:spacing w:after="0"/>
        <w:rPr>
          <w:b/>
          <w:sz w:val="28"/>
          <w:szCs w:val="28"/>
          <w:u w:val="single"/>
        </w:rPr>
      </w:pPr>
    </w:p>
    <w:p w:rsidR="00493E8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93E84" w:rsidRDefault="00953E60">
      <w:pPr>
        <w:pStyle w:val="TOC1"/>
        <w:rPr>
          <w:rFonts w:eastAsiaTheme="minorEastAsia"/>
          <w:b w:val="0"/>
          <w:color w:val="auto"/>
          <w:kern w:val="0"/>
          <w:sz w:val="22"/>
          <w:szCs w:val="22"/>
          <w:lang w:val="en-US"/>
        </w:rPr>
      </w:pPr>
      <w:hyperlink w:anchor="_Toc426649595" w:history="1">
        <w:r w:rsidR="00493E84" w:rsidRPr="00AD3E6E">
          <w:rPr>
            <w:rStyle w:val="Hyperlink"/>
            <w:rFonts w:ascii="Calibri" w:hAnsi="Calibri" w:cs="Calibri"/>
          </w:rPr>
          <w:t>1</w:t>
        </w:r>
        <w:r w:rsidR="00493E84">
          <w:rPr>
            <w:rFonts w:eastAsiaTheme="minorEastAsia"/>
            <w:b w:val="0"/>
            <w:color w:val="auto"/>
            <w:kern w:val="0"/>
            <w:sz w:val="22"/>
            <w:szCs w:val="22"/>
            <w:lang w:val="en-US"/>
          </w:rPr>
          <w:tab/>
        </w:r>
        <w:r w:rsidR="00493E84" w:rsidRPr="00AD3E6E">
          <w:rPr>
            <w:rStyle w:val="Hyperlink"/>
            <w:rFonts w:ascii="Calibri" w:hAnsi="Calibri" w:cs="Calibri"/>
          </w:rPr>
          <w:t>AssiHiFrq High-Level Description</w:t>
        </w:r>
        <w:r w:rsidR="00493E84">
          <w:rPr>
            <w:webHidden/>
          </w:rPr>
          <w:tab/>
        </w:r>
        <w:r w:rsidR="00493E84">
          <w:rPr>
            <w:webHidden/>
          </w:rPr>
          <w:fldChar w:fldCharType="begin"/>
        </w:r>
        <w:r w:rsidR="00493E84">
          <w:rPr>
            <w:webHidden/>
          </w:rPr>
          <w:instrText xml:space="preserve"> PAGEREF _Toc426649595 \h </w:instrText>
        </w:r>
        <w:r w:rsidR="00493E84">
          <w:rPr>
            <w:webHidden/>
          </w:rPr>
        </w:r>
        <w:r w:rsidR="00493E84">
          <w:rPr>
            <w:webHidden/>
          </w:rPr>
          <w:fldChar w:fldCharType="separate"/>
        </w:r>
        <w:r w:rsidR="00493E84">
          <w:rPr>
            <w:webHidden/>
          </w:rPr>
          <w:t>4</w:t>
        </w:r>
        <w:r w:rsidR="00493E84">
          <w:rPr>
            <w:webHidden/>
          </w:rPr>
          <w:fldChar w:fldCharType="end"/>
        </w:r>
      </w:hyperlink>
    </w:p>
    <w:p w:rsidR="00493E84" w:rsidRDefault="00953E60">
      <w:pPr>
        <w:pStyle w:val="TOC1"/>
        <w:rPr>
          <w:rFonts w:eastAsiaTheme="minorEastAsia"/>
          <w:b w:val="0"/>
          <w:color w:val="auto"/>
          <w:kern w:val="0"/>
          <w:sz w:val="22"/>
          <w:szCs w:val="22"/>
          <w:lang w:val="en-US"/>
        </w:rPr>
      </w:pPr>
      <w:hyperlink w:anchor="_Toc426649596" w:history="1">
        <w:r w:rsidR="00493E84" w:rsidRPr="00AD3E6E">
          <w:rPr>
            <w:rStyle w:val="Hyperlink"/>
            <w:rFonts w:ascii="Calibri" w:hAnsi="Calibri" w:cs="Calibri"/>
          </w:rPr>
          <w:t>2</w:t>
        </w:r>
        <w:r w:rsidR="00493E84">
          <w:rPr>
            <w:rFonts w:eastAsiaTheme="minorEastAsia"/>
            <w:b w:val="0"/>
            <w:color w:val="auto"/>
            <w:kern w:val="0"/>
            <w:sz w:val="22"/>
            <w:szCs w:val="22"/>
            <w:lang w:val="en-US"/>
          </w:rPr>
          <w:tab/>
        </w:r>
        <w:r w:rsidR="00493E84" w:rsidRPr="00AD3E6E">
          <w:rPr>
            <w:rStyle w:val="Hyperlink"/>
            <w:rFonts w:ascii="Calibri" w:hAnsi="Calibri" w:cs="Calibri"/>
          </w:rPr>
          <w:t>Design details of software module</w:t>
        </w:r>
        <w:r w:rsidR="00493E84">
          <w:rPr>
            <w:webHidden/>
          </w:rPr>
          <w:tab/>
        </w:r>
        <w:r w:rsidR="00493E84">
          <w:rPr>
            <w:webHidden/>
          </w:rPr>
          <w:fldChar w:fldCharType="begin"/>
        </w:r>
        <w:r w:rsidR="00493E84">
          <w:rPr>
            <w:webHidden/>
          </w:rPr>
          <w:instrText xml:space="preserve"> PAGEREF _Toc426649596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597" w:history="1">
        <w:r w:rsidR="00493E84" w:rsidRPr="00AD3E6E">
          <w:rPr>
            <w:rStyle w:val="Hyperlink"/>
            <w:rFonts w:cs="Calibri"/>
          </w:rPr>
          <w:t>2.1</w:t>
        </w:r>
        <w:r w:rsidR="00493E84">
          <w:rPr>
            <w:rFonts w:asciiTheme="minorHAnsi" w:eastAsiaTheme="minorEastAsia" w:hAnsiTheme="minorHAnsi"/>
            <w:color w:val="auto"/>
            <w:kern w:val="0"/>
            <w:szCs w:val="22"/>
          </w:rPr>
          <w:tab/>
        </w:r>
        <w:r w:rsidR="00493E84" w:rsidRPr="00AD3E6E">
          <w:rPr>
            <w:rStyle w:val="Hyperlink"/>
          </w:rPr>
          <w:t>Graphical</w:t>
        </w:r>
        <w:r w:rsidR="00493E84" w:rsidRPr="00AD3E6E">
          <w:rPr>
            <w:rStyle w:val="Hyperlink"/>
            <w:rFonts w:cs="Calibri"/>
          </w:rPr>
          <w:t xml:space="preserve"> representation of AssiHiFrq</w:t>
        </w:r>
        <w:r w:rsidR="00493E84">
          <w:rPr>
            <w:webHidden/>
          </w:rPr>
          <w:tab/>
        </w:r>
        <w:r w:rsidR="00493E84">
          <w:rPr>
            <w:webHidden/>
          </w:rPr>
          <w:fldChar w:fldCharType="begin"/>
        </w:r>
        <w:r w:rsidR="00493E84">
          <w:rPr>
            <w:webHidden/>
          </w:rPr>
          <w:instrText xml:space="preserve"> PAGEREF _Toc426649597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598" w:history="1">
        <w:r w:rsidR="00493E84" w:rsidRPr="00AD3E6E">
          <w:rPr>
            <w:rStyle w:val="Hyperlink"/>
            <w:rFonts w:cs="Calibri"/>
          </w:rPr>
          <w:t>2.2</w:t>
        </w:r>
        <w:r w:rsidR="00493E84">
          <w:rPr>
            <w:rFonts w:asciiTheme="minorHAnsi" w:eastAsiaTheme="minorEastAsia" w:hAnsiTheme="minorHAnsi"/>
            <w:color w:val="auto"/>
            <w:kern w:val="0"/>
            <w:szCs w:val="22"/>
          </w:rPr>
          <w:tab/>
        </w:r>
        <w:r w:rsidR="00493E84" w:rsidRPr="00AD3E6E">
          <w:rPr>
            <w:rStyle w:val="Hyperlink"/>
            <w:rFonts w:cs="Calibri"/>
          </w:rPr>
          <w:t>Data Flow Diagram</w:t>
        </w:r>
        <w:r w:rsidR="00493E84">
          <w:rPr>
            <w:webHidden/>
          </w:rPr>
          <w:tab/>
        </w:r>
        <w:r w:rsidR="00493E84">
          <w:rPr>
            <w:webHidden/>
          </w:rPr>
          <w:fldChar w:fldCharType="begin"/>
        </w:r>
        <w:r w:rsidR="00493E84">
          <w:rPr>
            <w:webHidden/>
          </w:rPr>
          <w:instrText xml:space="preserve"> PAGEREF _Toc426649598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953E60">
      <w:pPr>
        <w:pStyle w:val="TOC3"/>
        <w:tabs>
          <w:tab w:val="left" w:pos="1200"/>
        </w:tabs>
        <w:rPr>
          <w:rFonts w:asciiTheme="minorHAnsi" w:eastAsiaTheme="minorEastAsia" w:hAnsiTheme="minorHAnsi"/>
          <w:color w:val="auto"/>
          <w:kern w:val="0"/>
          <w:sz w:val="22"/>
          <w:szCs w:val="22"/>
        </w:rPr>
      </w:pPr>
      <w:hyperlink w:anchor="_Toc426649599" w:history="1">
        <w:r w:rsidR="00493E84" w:rsidRPr="00AD3E6E">
          <w:rPr>
            <w:rStyle w:val="Hyperlink"/>
            <w:rFonts w:cs="Calibri"/>
          </w:rPr>
          <w:t>2.2.1</w:t>
        </w:r>
        <w:r w:rsidR="00493E84">
          <w:rPr>
            <w:rFonts w:asciiTheme="minorHAnsi" w:eastAsiaTheme="minorEastAsia" w:hAnsiTheme="minorHAnsi"/>
            <w:color w:val="auto"/>
            <w:kern w:val="0"/>
            <w:sz w:val="22"/>
            <w:szCs w:val="22"/>
          </w:rPr>
          <w:tab/>
        </w:r>
        <w:r w:rsidR="00493E84" w:rsidRPr="00AD3E6E">
          <w:rPr>
            <w:rStyle w:val="Hyperlink"/>
          </w:rPr>
          <w:t xml:space="preserve">Component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_Toc426649599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953E60">
      <w:pPr>
        <w:pStyle w:val="TOC3"/>
        <w:tabs>
          <w:tab w:val="left" w:pos="1200"/>
        </w:tabs>
        <w:rPr>
          <w:rFonts w:asciiTheme="minorHAnsi" w:eastAsiaTheme="minorEastAsia" w:hAnsiTheme="minorHAnsi"/>
          <w:color w:val="auto"/>
          <w:kern w:val="0"/>
          <w:sz w:val="22"/>
          <w:szCs w:val="22"/>
        </w:rPr>
      </w:pPr>
      <w:hyperlink w:anchor="_Toc426649600" w:history="1">
        <w:r w:rsidR="00493E84" w:rsidRPr="00AD3E6E">
          <w:rPr>
            <w:rStyle w:val="Hyperlink"/>
            <w:rFonts w:cs="Calibri"/>
          </w:rPr>
          <w:t>2.2.2</w:t>
        </w:r>
        <w:r w:rsidR="00493E84">
          <w:rPr>
            <w:rFonts w:asciiTheme="minorHAnsi" w:eastAsiaTheme="minorEastAsia" w:hAnsiTheme="minorHAnsi"/>
            <w:color w:val="auto"/>
            <w:kern w:val="0"/>
            <w:sz w:val="22"/>
            <w:szCs w:val="22"/>
          </w:rPr>
          <w:tab/>
        </w:r>
        <w:r w:rsidR="00493E84" w:rsidRPr="00AD3E6E">
          <w:rPr>
            <w:rStyle w:val="Hyperlink"/>
          </w:rPr>
          <w:t xml:space="preserve">Function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_Toc426649600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953E60">
      <w:pPr>
        <w:pStyle w:val="TOC1"/>
        <w:rPr>
          <w:rFonts w:eastAsiaTheme="minorEastAsia"/>
          <w:b w:val="0"/>
          <w:color w:val="auto"/>
          <w:kern w:val="0"/>
          <w:sz w:val="22"/>
          <w:szCs w:val="22"/>
          <w:lang w:val="en-US"/>
        </w:rPr>
      </w:pPr>
      <w:hyperlink w:anchor="_Toc426649601" w:history="1">
        <w:r w:rsidR="00493E84" w:rsidRPr="00AD3E6E">
          <w:rPr>
            <w:rStyle w:val="Hyperlink"/>
            <w:rFonts w:ascii="Calibri" w:hAnsi="Calibri" w:cs="Calibri"/>
          </w:rPr>
          <w:t>3</w:t>
        </w:r>
        <w:r w:rsidR="00493E84">
          <w:rPr>
            <w:rFonts w:eastAsiaTheme="minorEastAsia"/>
            <w:b w:val="0"/>
            <w:color w:val="auto"/>
            <w:kern w:val="0"/>
            <w:sz w:val="22"/>
            <w:szCs w:val="22"/>
            <w:lang w:val="en-US"/>
          </w:rPr>
          <w:tab/>
        </w:r>
        <w:r w:rsidR="00493E84" w:rsidRPr="00AD3E6E">
          <w:rPr>
            <w:rStyle w:val="Hyperlink"/>
            <w:rFonts w:ascii="Calibri" w:hAnsi="Calibri" w:cs="Calibri"/>
          </w:rPr>
          <w:t>Constant Data Dictionary</w:t>
        </w:r>
        <w:r w:rsidR="00493E84">
          <w:rPr>
            <w:webHidden/>
          </w:rPr>
          <w:tab/>
        </w:r>
        <w:r w:rsidR="00493E84">
          <w:rPr>
            <w:webHidden/>
          </w:rPr>
          <w:fldChar w:fldCharType="begin"/>
        </w:r>
        <w:r w:rsidR="00493E84">
          <w:rPr>
            <w:webHidden/>
          </w:rPr>
          <w:instrText xml:space="preserve"> PAGEREF _Toc426649601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2" w:history="1">
        <w:r w:rsidR="00493E84" w:rsidRPr="00AD3E6E">
          <w:rPr>
            <w:rStyle w:val="Hyperlink"/>
          </w:rPr>
          <w:t>3.1</w:t>
        </w:r>
        <w:r w:rsidR="00493E84">
          <w:rPr>
            <w:rFonts w:asciiTheme="minorHAnsi" w:eastAsiaTheme="minorEastAsia" w:hAnsiTheme="minorHAnsi"/>
            <w:color w:val="auto"/>
            <w:kern w:val="0"/>
            <w:szCs w:val="22"/>
          </w:rPr>
          <w:tab/>
        </w:r>
        <w:r w:rsidR="00493E84" w:rsidRPr="00AD3E6E">
          <w:rPr>
            <w:rStyle w:val="Hyperlink"/>
          </w:rPr>
          <w:t>Program (fixed) Constants</w:t>
        </w:r>
        <w:r w:rsidR="00493E84">
          <w:rPr>
            <w:webHidden/>
          </w:rPr>
          <w:tab/>
        </w:r>
        <w:r w:rsidR="00493E84">
          <w:rPr>
            <w:webHidden/>
          </w:rPr>
          <w:fldChar w:fldCharType="begin"/>
        </w:r>
        <w:r w:rsidR="00493E84">
          <w:rPr>
            <w:webHidden/>
          </w:rPr>
          <w:instrText xml:space="preserve"> PAGEREF _Toc426649602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953E60">
      <w:pPr>
        <w:pStyle w:val="TOC3"/>
        <w:tabs>
          <w:tab w:val="left" w:pos="1200"/>
        </w:tabs>
        <w:rPr>
          <w:rFonts w:asciiTheme="minorHAnsi" w:eastAsiaTheme="minorEastAsia" w:hAnsiTheme="minorHAnsi"/>
          <w:color w:val="auto"/>
          <w:kern w:val="0"/>
          <w:sz w:val="22"/>
          <w:szCs w:val="22"/>
        </w:rPr>
      </w:pPr>
      <w:hyperlink w:anchor="_Toc426649603" w:history="1">
        <w:r w:rsidR="00493E84" w:rsidRPr="00AD3E6E">
          <w:rPr>
            <w:rStyle w:val="Hyperlink"/>
          </w:rPr>
          <w:t>3.1.1</w:t>
        </w:r>
        <w:r w:rsidR="00493E84">
          <w:rPr>
            <w:rFonts w:asciiTheme="minorHAnsi" w:eastAsiaTheme="minorEastAsia" w:hAnsiTheme="minorHAnsi"/>
            <w:color w:val="auto"/>
            <w:kern w:val="0"/>
            <w:sz w:val="22"/>
            <w:szCs w:val="22"/>
          </w:rPr>
          <w:tab/>
        </w:r>
        <w:r w:rsidR="00493E84" w:rsidRPr="00AD3E6E">
          <w:rPr>
            <w:rStyle w:val="Hyperlink"/>
          </w:rPr>
          <w:t>Embedded Constants</w:t>
        </w:r>
        <w:r w:rsidR="00493E84">
          <w:rPr>
            <w:webHidden/>
          </w:rPr>
          <w:tab/>
        </w:r>
        <w:r w:rsidR="00493E84">
          <w:rPr>
            <w:webHidden/>
          </w:rPr>
          <w:fldChar w:fldCharType="begin"/>
        </w:r>
        <w:r w:rsidR="00493E84">
          <w:rPr>
            <w:webHidden/>
          </w:rPr>
          <w:instrText xml:space="preserve"> PAGEREF _Toc426649603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953E60">
      <w:pPr>
        <w:pStyle w:val="TOC1"/>
        <w:rPr>
          <w:rFonts w:eastAsiaTheme="minorEastAsia"/>
          <w:b w:val="0"/>
          <w:color w:val="auto"/>
          <w:kern w:val="0"/>
          <w:sz w:val="22"/>
          <w:szCs w:val="22"/>
          <w:lang w:val="en-US"/>
        </w:rPr>
      </w:pPr>
      <w:hyperlink w:anchor="_Toc426649604" w:history="1">
        <w:r w:rsidR="00493E84" w:rsidRPr="00AD3E6E">
          <w:rPr>
            <w:rStyle w:val="Hyperlink"/>
            <w:rFonts w:ascii="Calibri" w:hAnsi="Calibri" w:cs="Calibri"/>
          </w:rPr>
          <w:t>4</w:t>
        </w:r>
        <w:r w:rsidR="00493E84">
          <w:rPr>
            <w:rFonts w:eastAsiaTheme="minorEastAsia"/>
            <w:b w:val="0"/>
            <w:color w:val="auto"/>
            <w:kern w:val="0"/>
            <w:sz w:val="22"/>
            <w:szCs w:val="22"/>
            <w:lang w:val="en-US"/>
          </w:rPr>
          <w:tab/>
        </w:r>
        <w:r w:rsidR="00493E84" w:rsidRPr="00AD3E6E">
          <w:rPr>
            <w:rStyle w:val="Hyperlink"/>
            <w:rFonts w:ascii="Calibri" w:hAnsi="Calibri" w:cs="Calibri"/>
          </w:rPr>
          <w:t>Software Component Implementation</w:t>
        </w:r>
        <w:r w:rsidR="00493E84">
          <w:rPr>
            <w:webHidden/>
          </w:rPr>
          <w:tab/>
        </w:r>
        <w:r w:rsidR="00493E84">
          <w:rPr>
            <w:webHidden/>
          </w:rPr>
          <w:fldChar w:fldCharType="begin"/>
        </w:r>
        <w:r w:rsidR="00493E84">
          <w:rPr>
            <w:webHidden/>
          </w:rPr>
          <w:instrText xml:space="preserve"> PAGEREF _Toc426649604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5" w:history="1">
        <w:r w:rsidR="00493E84" w:rsidRPr="00AD3E6E">
          <w:rPr>
            <w:rStyle w:val="Hyperlink"/>
          </w:rPr>
          <w:t>4.1</w:t>
        </w:r>
        <w:r w:rsidR="00493E84">
          <w:rPr>
            <w:rFonts w:asciiTheme="minorHAnsi" w:eastAsiaTheme="minorEastAsia" w:hAnsiTheme="minorHAnsi"/>
            <w:color w:val="auto"/>
            <w:kern w:val="0"/>
            <w:szCs w:val="22"/>
          </w:rPr>
          <w:tab/>
        </w:r>
        <w:r w:rsidR="00493E84" w:rsidRPr="00AD3E6E">
          <w:rPr>
            <w:rStyle w:val="Hyperlink"/>
          </w:rPr>
          <w:t>Sub-Module Functions</w:t>
        </w:r>
        <w:r w:rsidR="00493E84">
          <w:rPr>
            <w:webHidden/>
          </w:rPr>
          <w:tab/>
        </w:r>
        <w:r w:rsidR="00493E84">
          <w:rPr>
            <w:webHidden/>
          </w:rPr>
          <w:fldChar w:fldCharType="begin"/>
        </w:r>
        <w:r w:rsidR="00493E84">
          <w:rPr>
            <w:webHidden/>
          </w:rPr>
          <w:instrText xml:space="preserve"> PAGEREF _Toc426649605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6" w:history="1">
        <w:r w:rsidR="00493E84" w:rsidRPr="00AD3E6E">
          <w:rPr>
            <w:rStyle w:val="Hyperlink"/>
            <w:rFonts w:cs="Calibri"/>
          </w:rPr>
          <w:t>4.1.1</w:t>
        </w:r>
        <w:r w:rsidR="00493E84">
          <w:rPr>
            <w:rFonts w:asciiTheme="minorHAnsi" w:eastAsiaTheme="minorEastAsia" w:hAnsiTheme="minorHAnsi"/>
            <w:color w:val="auto"/>
            <w:kern w:val="0"/>
            <w:szCs w:val="22"/>
          </w:rPr>
          <w:tab/>
        </w:r>
        <w:r w:rsidR="00493E84" w:rsidRPr="00AD3E6E">
          <w:rPr>
            <w:rStyle w:val="Hyperlink"/>
            <w:rFonts w:cs="Calibri"/>
          </w:rPr>
          <w:t>Init: AssiHiFrqInit1</w:t>
        </w:r>
        <w:r w:rsidR="00493E84">
          <w:rPr>
            <w:webHidden/>
          </w:rPr>
          <w:tab/>
        </w:r>
        <w:r w:rsidR="00493E84">
          <w:rPr>
            <w:webHidden/>
          </w:rPr>
          <w:fldChar w:fldCharType="begin"/>
        </w:r>
        <w:r w:rsidR="00493E84">
          <w:rPr>
            <w:webHidden/>
          </w:rPr>
          <w:instrText xml:space="preserve"> PAGEREF _Toc426649606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7" w:history="1">
        <w:r w:rsidR="00493E84" w:rsidRPr="00AD3E6E">
          <w:rPr>
            <w:rStyle w:val="Hyperlink"/>
            <w:rFonts w:cs="Calibri"/>
          </w:rPr>
          <w:t>4.1.1.1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_Toc426649607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8" w:history="1">
        <w:r w:rsidR="00493E84" w:rsidRPr="00AD3E6E">
          <w:rPr>
            <w:rStyle w:val="Hyperlink"/>
            <w:rFonts w:cs="Calibri"/>
          </w:rPr>
          <w:t>4.1.1.2</w:t>
        </w:r>
        <w:r w:rsidR="00493E84">
          <w:rPr>
            <w:rFonts w:asciiTheme="minorHAnsi" w:eastAsiaTheme="minorEastAsia" w:hAnsiTheme="minorHAnsi"/>
            <w:color w:val="auto"/>
            <w:kern w:val="0"/>
            <w:szCs w:val="22"/>
          </w:rPr>
          <w:tab/>
        </w:r>
        <w:r w:rsidR="00493E84" w:rsidRPr="00AD3E6E">
          <w:rPr>
            <w:rStyle w:val="Hyperlink"/>
            <w:rFonts w:cs="Calibri"/>
          </w:rPr>
          <w:t>Module Outputs</w:t>
        </w:r>
        <w:r w:rsidR="00493E84">
          <w:rPr>
            <w:webHidden/>
          </w:rPr>
          <w:tab/>
        </w:r>
        <w:r w:rsidR="00493E84">
          <w:rPr>
            <w:webHidden/>
          </w:rPr>
          <w:fldChar w:fldCharType="begin"/>
        </w:r>
        <w:r w:rsidR="00493E84">
          <w:rPr>
            <w:webHidden/>
          </w:rPr>
          <w:instrText xml:space="preserve"> PAGEREF _Toc426649608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09" w:history="1">
        <w:r w:rsidR="00493E84" w:rsidRPr="00AD3E6E">
          <w:rPr>
            <w:rStyle w:val="Hyperlink"/>
            <w:rFonts w:cs="Calibri"/>
          </w:rPr>
          <w:t>4.1.2</w:t>
        </w:r>
        <w:r w:rsidR="00493E84">
          <w:rPr>
            <w:rFonts w:asciiTheme="minorHAnsi" w:eastAsiaTheme="minorEastAsia" w:hAnsiTheme="minorHAnsi"/>
            <w:color w:val="auto"/>
            <w:kern w:val="0"/>
            <w:szCs w:val="22"/>
          </w:rPr>
          <w:tab/>
        </w:r>
        <w:r w:rsidR="00493E84" w:rsidRPr="00AD3E6E">
          <w:rPr>
            <w:rStyle w:val="Hyperlink"/>
            <w:rFonts w:cs="Calibri"/>
          </w:rPr>
          <w:t>Per: AssiHiFrqPer1</w:t>
        </w:r>
        <w:r w:rsidR="00493E84">
          <w:rPr>
            <w:webHidden/>
          </w:rPr>
          <w:tab/>
        </w:r>
        <w:r w:rsidR="00493E84">
          <w:rPr>
            <w:webHidden/>
          </w:rPr>
          <w:fldChar w:fldCharType="begin"/>
        </w:r>
        <w:r w:rsidR="00493E84">
          <w:rPr>
            <w:webHidden/>
          </w:rPr>
          <w:instrText xml:space="preserve"> PAGEREF _Toc426649609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0" w:history="1">
        <w:r w:rsidR="00493E84" w:rsidRPr="00AD3E6E">
          <w:rPr>
            <w:rStyle w:val="Hyperlink"/>
            <w:rFonts w:cs="Calibri"/>
          </w:rPr>
          <w:t>4.1.2.1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_Toc426649610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1" w:history="1">
        <w:r w:rsidR="00493E84" w:rsidRPr="00AD3E6E">
          <w:rPr>
            <w:rStyle w:val="Hyperlink"/>
            <w:rFonts w:cs="Calibri"/>
          </w:rPr>
          <w:t>4.1.2.2</w:t>
        </w:r>
        <w:r w:rsidR="00493E84">
          <w:rPr>
            <w:rFonts w:asciiTheme="minorHAnsi" w:eastAsiaTheme="minorEastAsia" w:hAnsiTheme="minorHAnsi"/>
            <w:color w:val="auto"/>
            <w:kern w:val="0"/>
            <w:szCs w:val="22"/>
          </w:rPr>
          <w:tab/>
        </w:r>
        <w:r w:rsidR="00493E84" w:rsidRPr="00AD3E6E">
          <w:rPr>
            <w:rStyle w:val="Hyperlink"/>
            <w:rFonts w:cs="Calibri"/>
          </w:rPr>
          <w:t>Store Module Inputs to Local copies</w:t>
        </w:r>
        <w:r w:rsidR="00493E84">
          <w:rPr>
            <w:webHidden/>
          </w:rPr>
          <w:tab/>
        </w:r>
        <w:r w:rsidR="00493E84">
          <w:rPr>
            <w:webHidden/>
          </w:rPr>
          <w:fldChar w:fldCharType="begin"/>
        </w:r>
        <w:r w:rsidR="00493E84">
          <w:rPr>
            <w:webHidden/>
          </w:rPr>
          <w:instrText xml:space="preserve"> PAGEREF _Toc426649611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2" w:history="1">
        <w:r w:rsidR="00493E84" w:rsidRPr="00AD3E6E">
          <w:rPr>
            <w:rStyle w:val="Hyperlink"/>
            <w:rFonts w:cs="Calibri"/>
          </w:rPr>
          <w:t>4.1.2.3</w:t>
        </w:r>
        <w:r w:rsidR="00493E84">
          <w:rPr>
            <w:rFonts w:asciiTheme="minorHAnsi" w:eastAsiaTheme="minorEastAsia" w:hAnsiTheme="minorHAnsi"/>
            <w:color w:val="auto"/>
            <w:kern w:val="0"/>
            <w:szCs w:val="22"/>
          </w:rPr>
          <w:tab/>
        </w:r>
        <w:r w:rsidR="00493E84" w:rsidRPr="00AD3E6E">
          <w:rPr>
            <w:rStyle w:val="Hyperlink"/>
            <w:rFonts w:cs="Calibri"/>
          </w:rPr>
          <w:t>(Processing of function)………</w:t>
        </w:r>
        <w:r w:rsidR="00493E84">
          <w:rPr>
            <w:webHidden/>
          </w:rPr>
          <w:tab/>
        </w:r>
        <w:r w:rsidR="00493E84">
          <w:rPr>
            <w:webHidden/>
          </w:rPr>
          <w:fldChar w:fldCharType="begin"/>
        </w:r>
        <w:r w:rsidR="00493E84">
          <w:rPr>
            <w:webHidden/>
          </w:rPr>
          <w:instrText xml:space="preserve"> PAGEREF _Toc426649612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3" w:history="1">
        <w:r w:rsidR="00493E84" w:rsidRPr="00AD3E6E">
          <w:rPr>
            <w:rStyle w:val="Hyperlink"/>
            <w:rFonts w:cs="Calibri"/>
          </w:rPr>
          <w:t>4.1.2.4</w:t>
        </w:r>
        <w:r w:rsidR="00493E84">
          <w:rPr>
            <w:rFonts w:asciiTheme="minorHAnsi" w:eastAsiaTheme="minorEastAsia" w:hAnsiTheme="minorHAnsi"/>
            <w:color w:val="auto"/>
            <w:kern w:val="0"/>
            <w:szCs w:val="22"/>
          </w:rPr>
          <w:tab/>
        </w:r>
        <w:r w:rsidR="00493E84" w:rsidRPr="00AD3E6E">
          <w:rPr>
            <w:rStyle w:val="Hyperlink"/>
            <w:rFonts w:cs="Calibri"/>
          </w:rPr>
          <w:t>Store Local copy of outputs into Module Outputs</w:t>
        </w:r>
        <w:r w:rsidR="00493E84">
          <w:rPr>
            <w:webHidden/>
          </w:rPr>
          <w:tab/>
        </w:r>
        <w:r w:rsidR="00493E84">
          <w:rPr>
            <w:webHidden/>
          </w:rPr>
          <w:fldChar w:fldCharType="begin"/>
        </w:r>
        <w:r w:rsidR="00493E84">
          <w:rPr>
            <w:webHidden/>
          </w:rPr>
          <w:instrText xml:space="preserve"> PAGEREF _Toc426649613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4" w:history="1">
        <w:r w:rsidR="00493E84" w:rsidRPr="00AD3E6E">
          <w:rPr>
            <w:rStyle w:val="Hyperlink"/>
          </w:rPr>
          <w:t>4.2</w:t>
        </w:r>
        <w:r w:rsidR="00493E84">
          <w:rPr>
            <w:rFonts w:asciiTheme="minorHAnsi" w:eastAsiaTheme="minorEastAsia" w:hAnsiTheme="minorHAnsi"/>
            <w:color w:val="auto"/>
            <w:kern w:val="0"/>
            <w:szCs w:val="22"/>
          </w:rPr>
          <w:tab/>
        </w:r>
        <w:r w:rsidR="00493E84" w:rsidRPr="00AD3E6E">
          <w:rPr>
            <w:rStyle w:val="Hyperlink"/>
          </w:rPr>
          <w:t>Server Runables</w:t>
        </w:r>
        <w:r w:rsidR="00493E84">
          <w:rPr>
            <w:webHidden/>
          </w:rPr>
          <w:tab/>
        </w:r>
        <w:r w:rsidR="00493E84">
          <w:rPr>
            <w:webHidden/>
          </w:rPr>
          <w:fldChar w:fldCharType="begin"/>
        </w:r>
        <w:r w:rsidR="00493E84">
          <w:rPr>
            <w:webHidden/>
          </w:rPr>
          <w:instrText xml:space="preserve"> PAGEREF _Toc426649614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5" w:history="1">
        <w:r w:rsidR="00493E84" w:rsidRPr="00AD3E6E">
          <w:rPr>
            <w:rStyle w:val="Hyperlink"/>
            <w:rFonts w:cs="Calibri"/>
          </w:rPr>
          <w:t>4.3</w:t>
        </w:r>
        <w:r w:rsidR="00493E84">
          <w:rPr>
            <w:rFonts w:asciiTheme="minorHAnsi" w:eastAsiaTheme="minorEastAsia" w:hAnsiTheme="minorHAnsi"/>
            <w:color w:val="auto"/>
            <w:kern w:val="0"/>
            <w:szCs w:val="22"/>
          </w:rPr>
          <w:tab/>
        </w:r>
        <w:r w:rsidR="00493E84" w:rsidRPr="00AD3E6E">
          <w:rPr>
            <w:rStyle w:val="Hyperlink"/>
            <w:rFonts w:cs="Calibri"/>
          </w:rPr>
          <w:t>Interrupt Functions</w:t>
        </w:r>
        <w:r w:rsidR="00493E84">
          <w:rPr>
            <w:webHidden/>
          </w:rPr>
          <w:tab/>
        </w:r>
        <w:r w:rsidR="00493E84">
          <w:rPr>
            <w:webHidden/>
          </w:rPr>
          <w:fldChar w:fldCharType="begin"/>
        </w:r>
        <w:r w:rsidR="00493E84">
          <w:rPr>
            <w:webHidden/>
          </w:rPr>
          <w:instrText xml:space="preserve"> PAGEREF _Toc426649615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6" w:history="1">
        <w:r w:rsidR="00493E84" w:rsidRPr="00AD3E6E">
          <w:rPr>
            <w:rStyle w:val="Hyperlink"/>
            <w:rFonts w:cs="Calibri"/>
          </w:rPr>
          <w:t>4.4</w:t>
        </w:r>
        <w:r w:rsidR="00493E84">
          <w:rPr>
            <w:rFonts w:asciiTheme="minorHAnsi" w:eastAsiaTheme="minorEastAsia" w:hAnsiTheme="minorHAnsi"/>
            <w:color w:val="auto"/>
            <w:kern w:val="0"/>
            <w:szCs w:val="22"/>
          </w:rPr>
          <w:tab/>
        </w:r>
        <w:r w:rsidR="00493E84" w:rsidRPr="00AD3E6E">
          <w:rPr>
            <w:rStyle w:val="Hyperlink"/>
            <w:rFonts w:cs="Calibri"/>
          </w:rPr>
          <w:t>Module Internal (Local) Functions</w:t>
        </w:r>
        <w:r w:rsidR="00493E84">
          <w:rPr>
            <w:webHidden/>
          </w:rPr>
          <w:tab/>
        </w:r>
        <w:r w:rsidR="00493E84">
          <w:rPr>
            <w:webHidden/>
          </w:rPr>
          <w:fldChar w:fldCharType="begin"/>
        </w:r>
        <w:r w:rsidR="00493E84">
          <w:rPr>
            <w:webHidden/>
          </w:rPr>
          <w:instrText xml:space="preserve"> PAGEREF _Toc426649616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953E60">
      <w:pPr>
        <w:pStyle w:val="TOC2"/>
        <w:rPr>
          <w:rFonts w:asciiTheme="minorHAnsi" w:eastAsiaTheme="minorEastAsia" w:hAnsiTheme="minorHAnsi"/>
          <w:color w:val="auto"/>
          <w:kern w:val="0"/>
          <w:szCs w:val="22"/>
        </w:rPr>
      </w:pPr>
      <w:hyperlink w:anchor="_Toc426649617" w:history="1">
        <w:r w:rsidR="00493E84" w:rsidRPr="00AD3E6E">
          <w:rPr>
            <w:rStyle w:val="Hyperlink"/>
            <w:rFonts w:cs="Calibri"/>
          </w:rPr>
          <w:t>4.5</w:t>
        </w:r>
        <w:r w:rsidR="00493E84">
          <w:rPr>
            <w:rFonts w:asciiTheme="minorHAnsi" w:eastAsiaTheme="minorEastAsia" w:hAnsiTheme="minorHAnsi"/>
            <w:color w:val="auto"/>
            <w:kern w:val="0"/>
            <w:szCs w:val="22"/>
          </w:rPr>
          <w:tab/>
        </w:r>
        <w:r w:rsidR="00493E84" w:rsidRPr="00AD3E6E">
          <w:rPr>
            <w:rStyle w:val="Hyperlink"/>
            <w:rFonts w:cs="Calibri"/>
          </w:rPr>
          <w:t>GLOBAL Function/Macro Definitions</w:t>
        </w:r>
        <w:r w:rsidR="00493E84">
          <w:rPr>
            <w:webHidden/>
          </w:rPr>
          <w:tab/>
        </w:r>
        <w:r w:rsidR="00493E84">
          <w:rPr>
            <w:webHidden/>
          </w:rPr>
          <w:fldChar w:fldCharType="begin"/>
        </w:r>
        <w:r w:rsidR="00493E84">
          <w:rPr>
            <w:webHidden/>
          </w:rPr>
          <w:instrText xml:space="preserve"> PAGEREF _Toc426649617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953E60">
      <w:pPr>
        <w:pStyle w:val="TOC1"/>
        <w:rPr>
          <w:rFonts w:eastAsiaTheme="minorEastAsia"/>
          <w:b w:val="0"/>
          <w:color w:val="auto"/>
          <w:kern w:val="0"/>
          <w:sz w:val="22"/>
          <w:szCs w:val="22"/>
          <w:lang w:val="en-US"/>
        </w:rPr>
      </w:pPr>
      <w:hyperlink w:anchor="_Toc426649618" w:history="1">
        <w:r w:rsidR="00493E84" w:rsidRPr="00AD3E6E">
          <w:rPr>
            <w:rStyle w:val="Hyperlink"/>
            <w:rFonts w:ascii="Calibri" w:hAnsi="Calibri" w:cs="Calibri"/>
          </w:rPr>
          <w:t>5</w:t>
        </w:r>
        <w:r w:rsidR="00493E84">
          <w:rPr>
            <w:rFonts w:eastAsiaTheme="minorEastAsia"/>
            <w:b w:val="0"/>
            <w:color w:val="auto"/>
            <w:kern w:val="0"/>
            <w:sz w:val="22"/>
            <w:szCs w:val="22"/>
            <w:lang w:val="en-US"/>
          </w:rPr>
          <w:tab/>
        </w:r>
        <w:r w:rsidR="00493E84" w:rsidRPr="00AD3E6E">
          <w:rPr>
            <w:rStyle w:val="Hyperlink"/>
            <w:rFonts w:ascii="Calibri" w:hAnsi="Calibri"/>
          </w:rPr>
          <w:t>Known</w:t>
        </w:r>
        <w:r w:rsidR="00493E84" w:rsidRPr="00AD3E6E">
          <w:rPr>
            <w:rStyle w:val="Hyperlink"/>
            <w:rFonts w:ascii="Calibri" w:hAnsi="Calibri" w:cs="Calibri"/>
          </w:rPr>
          <w:t xml:space="preserve"> Limitations with Design</w:t>
        </w:r>
        <w:r w:rsidR="00493E84">
          <w:rPr>
            <w:webHidden/>
          </w:rPr>
          <w:tab/>
        </w:r>
        <w:r w:rsidR="00493E84">
          <w:rPr>
            <w:webHidden/>
          </w:rPr>
          <w:fldChar w:fldCharType="begin"/>
        </w:r>
        <w:r w:rsidR="00493E84">
          <w:rPr>
            <w:webHidden/>
          </w:rPr>
          <w:instrText xml:space="preserve"> PAGEREF _Toc426649618 \h </w:instrText>
        </w:r>
        <w:r w:rsidR="00493E84">
          <w:rPr>
            <w:webHidden/>
          </w:rPr>
        </w:r>
        <w:r w:rsidR="00493E84">
          <w:rPr>
            <w:webHidden/>
          </w:rPr>
          <w:fldChar w:fldCharType="separate"/>
        </w:r>
        <w:r w:rsidR="00493E84">
          <w:rPr>
            <w:webHidden/>
          </w:rPr>
          <w:t>9</w:t>
        </w:r>
        <w:r w:rsidR="00493E84">
          <w:rPr>
            <w:webHidden/>
          </w:rPr>
          <w:fldChar w:fldCharType="end"/>
        </w:r>
      </w:hyperlink>
    </w:p>
    <w:p w:rsidR="00493E84" w:rsidRDefault="00953E60">
      <w:pPr>
        <w:pStyle w:val="TOC1"/>
        <w:rPr>
          <w:rFonts w:eastAsiaTheme="minorEastAsia"/>
          <w:b w:val="0"/>
          <w:color w:val="auto"/>
          <w:kern w:val="0"/>
          <w:sz w:val="22"/>
          <w:szCs w:val="22"/>
          <w:lang w:val="en-US"/>
        </w:rPr>
      </w:pPr>
      <w:hyperlink w:anchor="_Toc426649619" w:history="1">
        <w:r w:rsidR="00493E84" w:rsidRPr="00AD3E6E">
          <w:rPr>
            <w:rStyle w:val="Hyperlink"/>
            <w:rFonts w:ascii="Calibri" w:hAnsi="Calibri" w:cs="Calibri"/>
          </w:rPr>
          <w:t>6</w:t>
        </w:r>
        <w:r w:rsidR="00493E84">
          <w:rPr>
            <w:rFonts w:eastAsiaTheme="minorEastAsia"/>
            <w:b w:val="0"/>
            <w:color w:val="auto"/>
            <w:kern w:val="0"/>
            <w:sz w:val="22"/>
            <w:szCs w:val="22"/>
            <w:lang w:val="en-US"/>
          </w:rPr>
          <w:tab/>
        </w:r>
        <w:r w:rsidR="00493E84" w:rsidRPr="00AD3E6E">
          <w:rPr>
            <w:rStyle w:val="Hyperlink"/>
            <w:rFonts w:ascii="Calibri" w:hAnsi="Calibri" w:cs="Calibri"/>
          </w:rPr>
          <w:t>UNIT TEST CONSIDERATION</w:t>
        </w:r>
        <w:r w:rsidR="00493E84">
          <w:rPr>
            <w:webHidden/>
          </w:rPr>
          <w:tab/>
        </w:r>
        <w:r w:rsidR="00493E84">
          <w:rPr>
            <w:webHidden/>
          </w:rPr>
          <w:fldChar w:fldCharType="begin"/>
        </w:r>
        <w:r w:rsidR="00493E84">
          <w:rPr>
            <w:webHidden/>
          </w:rPr>
          <w:instrText xml:space="preserve"> PAGEREF _Toc426649619 \h </w:instrText>
        </w:r>
        <w:r w:rsidR="00493E84">
          <w:rPr>
            <w:webHidden/>
          </w:rPr>
        </w:r>
        <w:r w:rsidR="00493E84">
          <w:rPr>
            <w:webHidden/>
          </w:rPr>
          <w:fldChar w:fldCharType="separate"/>
        </w:r>
        <w:r w:rsidR="00493E84">
          <w:rPr>
            <w:webHidden/>
          </w:rPr>
          <w:t>10</w:t>
        </w:r>
        <w:r w:rsidR="00493E84">
          <w:rPr>
            <w:webHidden/>
          </w:rPr>
          <w:fldChar w:fldCharType="end"/>
        </w:r>
      </w:hyperlink>
    </w:p>
    <w:p w:rsidR="00493E84" w:rsidRDefault="00953E60">
      <w:pPr>
        <w:pStyle w:val="TOC1"/>
        <w:tabs>
          <w:tab w:val="left" w:pos="1400"/>
        </w:tabs>
        <w:rPr>
          <w:rFonts w:eastAsiaTheme="minorEastAsia"/>
          <w:b w:val="0"/>
          <w:color w:val="auto"/>
          <w:kern w:val="0"/>
          <w:sz w:val="22"/>
          <w:szCs w:val="22"/>
          <w:lang w:val="en-US"/>
        </w:rPr>
      </w:pPr>
      <w:hyperlink w:anchor="_Toc426649620" w:history="1">
        <w:r w:rsidR="00493E84" w:rsidRPr="00AD3E6E">
          <w:rPr>
            <w:rStyle w:val="Hyperlink"/>
          </w:rPr>
          <w:t>Appendix A</w:t>
        </w:r>
        <w:r w:rsidR="00493E84">
          <w:rPr>
            <w:rFonts w:eastAsiaTheme="minorEastAsia"/>
            <w:b w:val="0"/>
            <w:color w:val="auto"/>
            <w:kern w:val="0"/>
            <w:sz w:val="22"/>
            <w:szCs w:val="22"/>
            <w:lang w:val="en-US"/>
          </w:rPr>
          <w:tab/>
        </w:r>
        <w:r w:rsidR="00493E84" w:rsidRPr="00AD3E6E">
          <w:rPr>
            <w:rStyle w:val="Hyperlink"/>
          </w:rPr>
          <w:t>Abbreviations and Acronyms</w:t>
        </w:r>
        <w:r w:rsidR="00493E84">
          <w:rPr>
            <w:webHidden/>
          </w:rPr>
          <w:tab/>
        </w:r>
        <w:r w:rsidR="00493E84">
          <w:rPr>
            <w:webHidden/>
          </w:rPr>
          <w:fldChar w:fldCharType="begin"/>
        </w:r>
        <w:r w:rsidR="00493E84">
          <w:rPr>
            <w:webHidden/>
          </w:rPr>
          <w:instrText xml:space="preserve"> PAGEREF _Toc426649620 \h </w:instrText>
        </w:r>
        <w:r w:rsidR="00493E84">
          <w:rPr>
            <w:webHidden/>
          </w:rPr>
        </w:r>
        <w:r w:rsidR="00493E84">
          <w:rPr>
            <w:webHidden/>
          </w:rPr>
          <w:fldChar w:fldCharType="separate"/>
        </w:r>
        <w:r w:rsidR="00493E84">
          <w:rPr>
            <w:webHidden/>
          </w:rPr>
          <w:t>11</w:t>
        </w:r>
        <w:r w:rsidR="00493E84">
          <w:rPr>
            <w:webHidden/>
          </w:rPr>
          <w:fldChar w:fldCharType="end"/>
        </w:r>
      </w:hyperlink>
    </w:p>
    <w:p w:rsidR="00493E84" w:rsidRDefault="00953E60">
      <w:pPr>
        <w:pStyle w:val="TOC1"/>
        <w:tabs>
          <w:tab w:val="left" w:pos="1400"/>
        </w:tabs>
        <w:rPr>
          <w:rFonts w:eastAsiaTheme="minorEastAsia"/>
          <w:b w:val="0"/>
          <w:color w:val="auto"/>
          <w:kern w:val="0"/>
          <w:sz w:val="22"/>
          <w:szCs w:val="22"/>
          <w:lang w:val="en-US"/>
        </w:rPr>
      </w:pPr>
      <w:hyperlink w:anchor="_Toc426649621" w:history="1">
        <w:r w:rsidR="00493E84" w:rsidRPr="00AD3E6E">
          <w:rPr>
            <w:rStyle w:val="Hyperlink"/>
          </w:rPr>
          <w:t>Appendix B</w:t>
        </w:r>
        <w:r w:rsidR="00493E84">
          <w:rPr>
            <w:rFonts w:eastAsiaTheme="minorEastAsia"/>
            <w:b w:val="0"/>
            <w:color w:val="auto"/>
            <w:kern w:val="0"/>
            <w:sz w:val="22"/>
            <w:szCs w:val="22"/>
            <w:lang w:val="en-US"/>
          </w:rPr>
          <w:tab/>
        </w:r>
        <w:r w:rsidR="00493E84" w:rsidRPr="00AD3E6E">
          <w:rPr>
            <w:rStyle w:val="Hyperlink"/>
          </w:rPr>
          <w:t>Glossary</w:t>
        </w:r>
        <w:r w:rsidR="00493E84">
          <w:rPr>
            <w:webHidden/>
          </w:rPr>
          <w:tab/>
        </w:r>
        <w:r w:rsidR="00493E84">
          <w:rPr>
            <w:webHidden/>
          </w:rPr>
          <w:fldChar w:fldCharType="begin"/>
        </w:r>
        <w:r w:rsidR="00493E84">
          <w:rPr>
            <w:webHidden/>
          </w:rPr>
          <w:instrText xml:space="preserve"> PAGEREF _Toc426649621 \h </w:instrText>
        </w:r>
        <w:r w:rsidR="00493E84">
          <w:rPr>
            <w:webHidden/>
          </w:rPr>
        </w:r>
        <w:r w:rsidR="00493E84">
          <w:rPr>
            <w:webHidden/>
          </w:rPr>
          <w:fldChar w:fldCharType="separate"/>
        </w:r>
        <w:r w:rsidR="00493E84">
          <w:rPr>
            <w:webHidden/>
          </w:rPr>
          <w:t>12</w:t>
        </w:r>
        <w:r w:rsidR="00493E84">
          <w:rPr>
            <w:webHidden/>
          </w:rPr>
          <w:fldChar w:fldCharType="end"/>
        </w:r>
      </w:hyperlink>
    </w:p>
    <w:p w:rsidR="00493E84" w:rsidRDefault="00953E60">
      <w:pPr>
        <w:pStyle w:val="TOC1"/>
        <w:tabs>
          <w:tab w:val="left" w:pos="1400"/>
        </w:tabs>
        <w:rPr>
          <w:rFonts w:eastAsiaTheme="minorEastAsia"/>
          <w:b w:val="0"/>
          <w:color w:val="auto"/>
          <w:kern w:val="0"/>
          <w:sz w:val="22"/>
          <w:szCs w:val="22"/>
          <w:lang w:val="en-US"/>
        </w:rPr>
      </w:pPr>
      <w:hyperlink w:anchor="_Toc426649622" w:history="1">
        <w:r w:rsidR="00493E84" w:rsidRPr="00AD3E6E">
          <w:rPr>
            <w:rStyle w:val="Hyperlink"/>
          </w:rPr>
          <w:t>Appendix C</w:t>
        </w:r>
        <w:r w:rsidR="00493E84">
          <w:rPr>
            <w:rFonts w:eastAsiaTheme="minorEastAsia"/>
            <w:b w:val="0"/>
            <w:color w:val="auto"/>
            <w:kern w:val="0"/>
            <w:sz w:val="22"/>
            <w:szCs w:val="22"/>
            <w:lang w:val="en-US"/>
          </w:rPr>
          <w:tab/>
        </w:r>
        <w:r w:rsidR="00493E84" w:rsidRPr="00AD3E6E">
          <w:rPr>
            <w:rStyle w:val="Hyperlink"/>
          </w:rPr>
          <w:t>References</w:t>
        </w:r>
        <w:r w:rsidR="00493E84">
          <w:rPr>
            <w:webHidden/>
          </w:rPr>
          <w:tab/>
        </w:r>
        <w:r w:rsidR="00493E84">
          <w:rPr>
            <w:webHidden/>
          </w:rPr>
          <w:fldChar w:fldCharType="begin"/>
        </w:r>
        <w:r w:rsidR="00493E84">
          <w:rPr>
            <w:webHidden/>
          </w:rPr>
          <w:instrText xml:space="preserve"> PAGEREF _Toc426649622 \h </w:instrText>
        </w:r>
        <w:r w:rsidR="00493E84">
          <w:rPr>
            <w:webHidden/>
          </w:rPr>
        </w:r>
        <w:r w:rsidR="00493E84">
          <w:rPr>
            <w:webHidden/>
          </w:rPr>
          <w:fldChar w:fldCharType="separate"/>
        </w:r>
        <w:r w:rsidR="00493E84">
          <w:rPr>
            <w:webHidden/>
          </w:rPr>
          <w:t>13</w:t>
        </w:r>
        <w:r w:rsidR="00493E84">
          <w:rPr>
            <w:webHidden/>
          </w:rPr>
          <w:fldChar w:fldCharType="end"/>
        </w:r>
      </w:hyperlink>
    </w:p>
    <w:p w:rsidR="00707BA6" w:rsidRPr="00A158C7" w:rsidRDefault="00E16D14" w:rsidP="00FA051C">
      <w:r>
        <w:rPr>
          <w:caps/>
        </w:rPr>
        <w:fldChar w:fldCharType="end"/>
      </w:r>
    </w:p>
    <w:bookmarkStart w:id="46" w:name="_Toc406065228"/>
    <w:bookmarkEnd w:id="31"/>
    <w:bookmarkEnd w:id="32"/>
    <w:bookmarkEnd w:id="33"/>
    <w:bookmarkEnd w:id="34"/>
    <w:bookmarkEnd w:id="35"/>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7" w:name="_Toc426649595"/>
      <w:proofErr w:type="spellStart"/>
      <w:r w:rsidR="00D352B8">
        <w:rPr>
          <w:rFonts w:ascii="Calibri" w:hAnsi="Calibri" w:cs="Calibri"/>
        </w:rPr>
        <w:t>AssiHiFrq</w:t>
      </w:r>
      <w:proofErr w:type="spellEnd"/>
      <w:r>
        <w:rPr>
          <w:rFonts w:ascii="Calibri" w:hAnsi="Calibri" w:cs="Calibri"/>
        </w:rPr>
        <w:fldChar w:fldCharType="end"/>
      </w:r>
      <w:r>
        <w:rPr>
          <w:rFonts w:ascii="Calibri" w:hAnsi="Calibri" w:cs="Calibri"/>
        </w:rPr>
        <w:t xml:space="preserve"> </w:t>
      </w:r>
      <w:r w:rsidR="00D229A6" w:rsidRPr="00AA38E8">
        <w:rPr>
          <w:rFonts w:ascii="Calibri" w:hAnsi="Calibri" w:cs="Calibri"/>
        </w:rPr>
        <w:t>High-Level Description</w:t>
      </w:r>
      <w:bookmarkEnd w:id="46"/>
      <w:bookmarkEnd w:id="47"/>
    </w:p>
    <w:p w:rsidR="006F6F48" w:rsidRPr="006F6F48" w:rsidRDefault="006F6F48" w:rsidP="006F6F48">
      <w:pPr>
        <w:rPr>
          <w:rFonts w:cs="Calibri"/>
        </w:rPr>
      </w:pPr>
      <w:r w:rsidRPr="006F6F48">
        <w:rPr>
          <w:rFonts w:cs="Calibri"/>
        </w:rPr>
        <w:t xml:space="preserve">Implements the SF028A_AssiHiFrq_Design FDD. This function provides a means of compensating for system </w:t>
      </w:r>
    </w:p>
    <w:p w:rsidR="006F6F48" w:rsidRPr="006F6F48" w:rsidRDefault="006F6F48" w:rsidP="006F6F48">
      <w:pPr>
        <w:rPr>
          <w:rFonts w:cs="Calibri"/>
        </w:rPr>
      </w:pPr>
      <w:r w:rsidRPr="006F6F48">
        <w:rPr>
          <w:rFonts w:cs="Calibri"/>
        </w:rPr>
        <w:t xml:space="preserve">inertia and road feedback. It is tunable over both vehicle speed and handwheel torque to obtain the desired </w:t>
      </w:r>
    </w:p>
    <w:p w:rsidR="006F6F48" w:rsidRPr="006F6F48" w:rsidRDefault="006F6F48" w:rsidP="006F6F48">
      <w:pPr>
        <w:rPr>
          <w:rFonts w:cs="Calibri"/>
        </w:rPr>
      </w:pPr>
      <w:r w:rsidRPr="006F6F48">
        <w:rPr>
          <w:rFonts w:cs="Calibri"/>
        </w:rPr>
        <w:t xml:space="preserve">level of disturbance rejection under various operating conditions. It passes handwheel torque through a high-pass </w:t>
      </w:r>
    </w:p>
    <w:p w:rsidR="006F6F48" w:rsidRPr="006F6F48" w:rsidRDefault="006F6F48" w:rsidP="006F6F48">
      <w:pPr>
        <w:rPr>
          <w:rFonts w:cs="Calibri"/>
        </w:rPr>
      </w:pPr>
      <w:r w:rsidRPr="006F6F48">
        <w:rPr>
          <w:rFonts w:cs="Calibri"/>
        </w:rPr>
        <w:t xml:space="preserve">filter and multiplies the resulting signal by a tunable gain factor. The output is known as high-frequency assist </w:t>
      </w:r>
    </w:p>
    <w:p w:rsidR="00D229A6" w:rsidRPr="006F6F48" w:rsidRDefault="006F6F48" w:rsidP="006F6F48">
      <w:pPr>
        <w:rPr>
          <w:rFonts w:cs="Calibri"/>
        </w:rPr>
      </w:pPr>
      <w:r w:rsidRPr="006F6F48">
        <w:rPr>
          <w:rFonts w:cs="Calibri"/>
        </w:rPr>
        <w:t>and is simply added to the usual assist calculated elsewhere</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48" w:name="_Toc406065229"/>
      <w:bookmarkStart w:id="49" w:name="_Toc426649596"/>
      <w:r w:rsidRPr="00AA38E8">
        <w:rPr>
          <w:rFonts w:ascii="Calibri" w:hAnsi="Calibri" w:cs="Calibri"/>
        </w:rPr>
        <w:lastRenderedPageBreak/>
        <w:t>Design details of software module</w:t>
      </w:r>
      <w:bookmarkEnd w:id="48"/>
      <w:bookmarkEnd w:id="49"/>
    </w:p>
    <w:p w:rsidR="00D229A6" w:rsidRDefault="00D229A6" w:rsidP="00D229A6">
      <w:pPr>
        <w:pStyle w:val="Heading2"/>
        <w:rPr>
          <w:rFonts w:ascii="Calibri" w:hAnsi="Calibri" w:cs="Calibri"/>
        </w:rPr>
      </w:pPr>
      <w:bookmarkStart w:id="50" w:name="_Toc406065230"/>
      <w:bookmarkStart w:id="51" w:name="_Toc426649597"/>
      <w:r w:rsidRPr="00D229A6">
        <w:t>Graphical</w:t>
      </w:r>
      <w:r>
        <w:rPr>
          <w:rFonts w:ascii="Calibri" w:hAnsi="Calibri" w:cs="Calibri"/>
        </w:rPr>
        <w:t xml:space="preserve"> representation of </w:t>
      </w:r>
      <w:bookmarkEnd w:id="50"/>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D352B8">
        <w:rPr>
          <w:rFonts w:ascii="Calibri" w:hAnsi="Calibri" w:cs="Calibri"/>
        </w:rPr>
        <w:t>AssiHiFrq</w:t>
      </w:r>
      <w:bookmarkEnd w:id="51"/>
      <w:proofErr w:type="spellEnd"/>
      <w:r w:rsidR="00AE55D3">
        <w:rPr>
          <w:rFonts w:ascii="Calibri" w:hAnsi="Calibri" w:cs="Calibri"/>
        </w:rPr>
        <w:fldChar w:fldCharType="end"/>
      </w:r>
    </w:p>
    <w:p w:rsidR="006F6F48" w:rsidRPr="006F6F48" w:rsidRDefault="006F6F48" w:rsidP="006F6F48">
      <w:pPr>
        <w:rPr>
          <w:lang w:bidi="ar-SA"/>
        </w:rPr>
      </w:pPr>
    </w:p>
    <w:p w:rsidR="00597D98" w:rsidRPr="00A60BF2" w:rsidRDefault="00597D98" w:rsidP="00A60BF2">
      <w:pPr>
        <w:rPr>
          <w:lang w:bidi="ar-SA"/>
        </w:rPr>
      </w:pPr>
      <w:bookmarkStart w:id="52" w:name="_Toc406065231"/>
      <w:del w:id="53" w:author="Matt Leser" w:date="2017-02-09T13:49:00Z">
        <w:r w:rsidDel="00096647">
          <w:rPr>
            <w:noProof/>
            <w:lang w:bidi="ar-SA"/>
          </w:rPr>
          <w:drawing>
            <wp:inline distT="0" distB="0" distL="0" distR="0" wp14:anchorId="60849811" wp14:editId="59CAB970">
              <wp:extent cx="326136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1360" cy="2438400"/>
                      </a:xfrm>
                      <a:prstGeom prst="rect">
                        <a:avLst/>
                      </a:prstGeom>
                    </pic:spPr>
                  </pic:pic>
                </a:graphicData>
              </a:graphic>
            </wp:inline>
          </w:drawing>
        </w:r>
      </w:del>
      <w:ins w:id="54" w:author="Matt Leser" w:date="2017-02-09T13:49:00Z">
        <w:r w:rsidR="00096647">
          <w:rPr>
            <w:noProof/>
            <w:lang w:bidi="ar-SA"/>
          </w:rPr>
          <w:drawing>
            <wp:inline distT="0" distB="0" distL="0" distR="0" wp14:anchorId="2EB79AB3" wp14:editId="1FAA8D6B">
              <wp:extent cx="3292111" cy="22307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543" cy="2235791"/>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55" w:name="_Toc426649598"/>
      <w:r w:rsidRPr="002D6391">
        <w:rPr>
          <w:rFonts w:ascii="Calibri" w:hAnsi="Calibri" w:cs="Calibri"/>
        </w:rPr>
        <w:t>Data Flow Diagram</w:t>
      </w:r>
      <w:bookmarkEnd w:id="52"/>
      <w:bookmarkEnd w:id="55"/>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56" w:name="_Toc375924736"/>
      <w:bookmarkStart w:id="57" w:name="_Toc406065232"/>
      <w:bookmarkStart w:id="58" w:name="_Toc42664959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56"/>
      <w:bookmarkEnd w:id="57"/>
      <w:bookmarkEnd w:id="58"/>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59" w:name="_Toc375924737"/>
      <w:bookmarkStart w:id="60" w:name="_Toc406065233"/>
      <w:bookmarkStart w:id="61" w:name="_Toc42664960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59"/>
      <w:bookmarkEnd w:id="60"/>
      <w:bookmarkEnd w:id="61"/>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2" w:name="_Toc338170479"/>
      <w:bookmarkStart w:id="63" w:name="_Toc375678228"/>
      <w:bookmarkStart w:id="64" w:name="_Toc418080062"/>
      <w:bookmarkStart w:id="65" w:name="_Toc421709912"/>
      <w:bookmarkStart w:id="66" w:name="_Toc426649601"/>
      <w:r w:rsidRPr="00AC4CD8">
        <w:rPr>
          <w:rFonts w:ascii="Calibri" w:hAnsi="Calibri" w:cs="Calibri"/>
        </w:rPr>
        <w:lastRenderedPageBreak/>
        <w:t>Constant Data Dictionary</w:t>
      </w:r>
      <w:bookmarkEnd w:id="62"/>
      <w:bookmarkEnd w:id="63"/>
      <w:bookmarkEnd w:id="64"/>
      <w:bookmarkEnd w:id="65"/>
      <w:bookmarkEnd w:id="66"/>
    </w:p>
    <w:p w:rsidR="00AC4CD8" w:rsidRPr="00DA5500" w:rsidRDefault="00AC4CD8" w:rsidP="00AC4CD8">
      <w:pPr>
        <w:pStyle w:val="Heading2"/>
        <w:spacing w:after="60"/>
        <w:rPr>
          <w:rFonts w:ascii="Calibri" w:hAnsi="Calibri"/>
        </w:rPr>
      </w:pPr>
      <w:bookmarkStart w:id="67" w:name="_Toc421011506"/>
      <w:bookmarkStart w:id="68" w:name="_Toc421786527"/>
      <w:bookmarkStart w:id="69" w:name="_Toc426649602"/>
      <w:bookmarkStart w:id="70" w:name="_Toc418080064"/>
      <w:r w:rsidRPr="00DA5500">
        <w:rPr>
          <w:rFonts w:ascii="Calibri" w:hAnsi="Calibri"/>
        </w:rPr>
        <w:t>Program (fixed) Constants</w:t>
      </w:r>
      <w:bookmarkEnd w:id="67"/>
      <w:bookmarkEnd w:id="68"/>
      <w:bookmarkEnd w:id="69"/>
    </w:p>
    <w:p w:rsidR="00AC4CD8" w:rsidRPr="00DA5500" w:rsidRDefault="00AC4CD8" w:rsidP="00AC4CD8">
      <w:pPr>
        <w:pStyle w:val="Heading3"/>
        <w:tabs>
          <w:tab w:val="clear" w:pos="1017"/>
          <w:tab w:val="num" w:pos="567"/>
        </w:tabs>
        <w:ind w:left="567"/>
        <w:rPr>
          <w:rFonts w:ascii="Calibri" w:hAnsi="Calibri"/>
        </w:rPr>
      </w:pPr>
      <w:bookmarkStart w:id="71" w:name="_Toc426649603"/>
      <w:bookmarkEnd w:id="70"/>
      <w:r w:rsidRPr="00DA5500">
        <w:rPr>
          <w:rFonts w:ascii="Calibri" w:hAnsi="Calibri"/>
        </w:rPr>
        <w:t>Embedded Constants</w:t>
      </w:r>
      <w:bookmarkEnd w:id="7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77898" w:rsidP="00F4318C">
            <w:pPr>
              <w:spacing w:before="60"/>
              <w:jc w:val="center"/>
              <w:rPr>
                <w:rFonts w:cs="Calibri"/>
                <w:sz w:val="16"/>
                <w:szCs w:val="16"/>
              </w:rPr>
            </w:pPr>
            <w:r>
              <w:rPr>
                <w:rFonts w:cs="Calibri"/>
                <w:sz w:val="16"/>
                <w:szCs w:val="16"/>
              </w:rPr>
              <w:t>None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72" w:name="_Ref87065593"/>
      <w:bookmarkStart w:id="73" w:name="_Toc338170483"/>
      <w:bookmarkStart w:id="74" w:name="_Toc375678229"/>
      <w:bookmarkStart w:id="75" w:name="_Toc418080067"/>
      <w:bookmarkStart w:id="76" w:name="_Toc421786702"/>
      <w:bookmarkStart w:id="77" w:name="_Toc42664960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72"/>
      <w:bookmarkEnd w:id="73"/>
      <w:bookmarkEnd w:id="74"/>
      <w:bookmarkEnd w:id="75"/>
      <w:bookmarkEnd w:id="76"/>
      <w:bookmarkEnd w:id="77"/>
    </w:p>
    <w:p w:rsidR="002B094F" w:rsidRPr="00987B4A" w:rsidRDefault="002B094F" w:rsidP="00007584">
      <w:pPr>
        <w:pStyle w:val="Heading2"/>
        <w:spacing w:after="60"/>
        <w:rPr>
          <w:rFonts w:ascii="Calibri" w:hAnsi="Calibri"/>
        </w:rPr>
      </w:pPr>
      <w:bookmarkStart w:id="78" w:name="_Toc338170484"/>
      <w:bookmarkStart w:id="79" w:name="_Toc418080068"/>
      <w:bookmarkStart w:id="80" w:name="_Toc421709916"/>
      <w:bookmarkStart w:id="81" w:name="_Toc426649605"/>
      <w:r w:rsidRPr="00007584">
        <w:rPr>
          <w:rFonts w:ascii="Calibri" w:hAnsi="Calibri"/>
        </w:rPr>
        <w:t>Sub</w:t>
      </w:r>
      <w:r w:rsidRPr="00987B4A">
        <w:rPr>
          <w:rFonts w:ascii="Calibri" w:hAnsi="Calibri"/>
        </w:rPr>
        <w:t>-Module Functions</w:t>
      </w:r>
      <w:bookmarkEnd w:id="78"/>
      <w:bookmarkEnd w:id="79"/>
      <w:bookmarkEnd w:id="80"/>
      <w:bookmarkEnd w:id="8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82" w:name="_Toc421011514"/>
      <w:bookmarkStart w:id="83" w:name="_Toc426649606"/>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Init</w:t>
      </w:r>
      <w:bookmarkEnd w:id="82"/>
      <w:r w:rsidR="00597D98">
        <w:rPr>
          <w:rFonts w:ascii="Calibri" w:hAnsi="Calibri" w:cs="Calibri"/>
        </w:rPr>
        <w:t>1</w:t>
      </w:r>
      <w:bookmarkEnd w:id="83"/>
    </w:p>
    <w:p w:rsidR="00007584" w:rsidRPr="00AA38E8" w:rsidRDefault="00007584" w:rsidP="00007584">
      <w:pPr>
        <w:pStyle w:val="Heading2"/>
        <w:numPr>
          <w:ilvl w:val="3"/>
          <w:numId w:val="11"/>
        </w:numPr>
        <w:spacing w:after="60"/>
        <w:rPr>
          <w:rFonts w:ascii="Calibri" w:hAnsi="Calibri" w:cs="Calibri"/>
        </w:rPr>
      </w:pPr>
      <w:bookmarkStart w:id="84" w:name="_Toc421011515"/>
      <w:bookmarkStart w:id="85" w:name="_Toc426649607"/>
      <w:r w:rsidRPr="00AA38E8">
        <w:rPr>
          <w:rFonts w:ascii="Calibri" w:hAnsi="Calibri" w:cs="Calibri"/>
        </w:rPr>
        <w:t>Design Rationale</w:t>
      </w:r>
      <w:bookmarkEnd w:id="84"/>
      <w:bookmarkEnd w:id="85"/>
    </w:p>
    <w:p w:rsidR="00007584" w:rsidRPr="00597D98" w:rsidRDefault="00597D98" w:rsidP="00007584">
      <w:pPr>
        <w:rPr>
          <w:rFonts w:cs="Calibri"/>
        </w:rPr>
      </w:pPr>
      <w:proofErr w:type="spellStart"/>
      <w:r w:rsidRPr="00597D98">
        <w:rPr>
          <w:rFonts w:cs="Calibri"/>
        </w:rPr>
        <w:t>Init</w:t>
      </w:r>
      <w:proofErr w:type="spellEnd"/>
      <w:r w:rsidRPr="00597D98">
        <w:rPr>
          <w:rFonts w:cs="Calibri"/>
        </w:rPr>
        <w:t xml:space="preserve"> function is </w:t>
      </w:r>
      <w:r w:rsidR="00FA051C">
        <w:rPr>
          <w:rFonts w:cs="Calibri"/>
        </w:rPr>
        <w:t xml:space="preserve">present in </w:t>
      </w:r>
      <w:proofErr w:type="spellStart"/>
      <w:r w:rsidR="00FA051C">
        <w:rPr>
          <w:rFonts w:cs="Calibri"/>
        </w:rPr>
        <w:t>DataDict.m</w:t>
      </w:r>
      <w:proofErr w:type="spellEnd"/>
      <w:r w:rsidR="00FA051C">
        <w:rPr>
          <w:rFonts w:cs="Calibri"/>
        </w:rPr>
        <w:t xml:space="preserve"> file but </w:t>
      </w:r>
      <w:r w:rsidRPr="00597D98">
        <w:rPr>
          <w:rFonts w:cs="Calibri"/>
        </w:rPr>
        <w:t>not shown in FDD</w:t>
      </w:r>
      <w:r w:rsidR="00077898">
        <w:rPr>
          <w:rFonts w:cs="Calibri"/>
        </w:rPr>
        <w:t xml:space="preserve"> model</w:t>
      </w:r>
      <w:r w:rsidR="00FA051C">
        <w:rPr>
          <w:rFonts w:cs="Calibri"/>
        </w:rPr>
        <w:t>, and no initialization logic is needed</w:t>
      </w:r>
      <w:r w:rsidRPr="00597D98">
        <w:rPr>
          <w:rFonts w:cs="Calibri"/>
        </w:rPr>
        <w:t>.  This is implemented as an empty function.</w:t>
      </w:r>
    </w:p>
    <w:p w:rsidR="00007584" w:rsidRPr="00AA38E8" w:rsidRDefault="00007584" w:rsidP="00007584">
      <w:pPr>
        <w:pStyle w:val="Heading2"/>
        <w:numPr>
          <w:ilvl w:val="3"/>
          <w:numId w:val="11"/>
        </w:numPr>
        <w:spacing w:after="60"/>
        <w:rPr>
          <w:rFonts w:ascii="Calibri" w:hAnsi="Calibri" w:cs="Calibri"/>
        </w:rPr>
      </w:pPr>
      <w:bookmarkStart w:id="86" w:name="_Toc421011516"/>
      <w:bookmarkStart w:id="87" w:name="_Toc426649608"/>
      <w:r w:rsidRPr="00AA38E8">
        <w:rPr>
          <w:rFonts w:ascii="Calibri" w:hAnsi="Calibri" w:cs="Calibri"/>
        </w:rPr>
        <w:t>Module Outputs</w:t>
      </w:r>
      <w:bookmarkEnd w:id="86"/>
      <w:bookmarkEnd w:id="87"/>
    </w:p>
    <w:p w:rsidR="00007584" w:rsidRPr="00597D98" w:rsidRDefault="00597D98" w:rsidP="00007584">
      <w:pPr>
        <w:rPr>
          <w:rFonts w:cs="Calibri"/>
        </w:rPr>
      </w:pPr>
      <w:r w:rsidRPr="00597D98">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88" w:name="_Toc421011518"/>
      <w:bookmarkStart w:id="89" w:name="_Toc42664960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Per</w:t>
      </w:r>
      <w:bookmarkEnd w:id="88"/>
      <w:r w:rsidR="00597D98">
        <w:rPr>
          <w:rFonts w:ascii="Calibri" w:hAnsi="Calibri" w:cs="Calibri"/>
        </w:rPr>
        <w:t>1</w:t>
      </w:r>
      <w:bookmarkEnd w:id="89"/>
    </w:p>
    <w:p w:rsidR="00DB3C1D" w:rsidRPr="00AA38E8" w:rsidRDefault="00DB3C1D" w:rsidP="00DB3C1D">
      <w:pPr>
        <w:pStyle w:val="Heading2"/>
        <w:numPr>
          <w:ilvl w:val="3"/>
          <w:numId w:val="11"/>
        </w:numPr>
        <w:spacing w:after="60"/>
        <w:rPr>
          <w:rFonts w:ascii="Calibri" w:hAnsi="Calibri" w:cs="Calibri"/>
        </w:rPr>
      </w:pPr>
      <w:bookmarkStart w:id="90" w:name="_Toc421011519"/>
      <w:bookmarkStart w:id="91" w:name="_Toc426649610"/>
      <w:r w:rsidRPr="00AA38E8">
        <w:rPr>
          <w:rFonts w:ascii="Calibri" w:hAnsi="Calibri" w:cs="Calibri"/>
        </w:rPr>
        <w:t>Design Rationale</w:t>
      </w:r>
      <w:bookmarkEnd w:id="90"/>
      <w:bookmarkEnd w:id="91"/>
    </w:p>
    <w:p w:rsidR="00DB3C1D" w:rsidRDefault="00597D98" w:rsidP="00DB3C1D">
      <w:pPr>
        <w:rPr>
          <w:rFonts w:cs="Calibri"/>
        </w:rPr>
      </w:pPr>
      <w:r w:rsidRPr="00597D98">
        <w:rPr>
          <w:rFonts w:cs="Calibri"/>
        </w:rPr>
        <w:t xml:space="preserve">FDD model does not contain a block named AssiHiFrqPer1; this function implements the </w:t>
      </w:r>
      <w:proofErr w:type="spellStart"/>
      <w:r w:rsidRPr="00597D98">
        <w:rPr>
          <w:rFonts w:cs="Calibri"/>
        </w:rPr>
        <w:t>AssiHiFrq</w:t>
      </w:r>
      <w:proofErr w:type="spellEnd"/>
      <w:r w:rsidRPr="00597D98">
        <w:rPr>
          <w:rFonts w:cs="Calibri"/>
        </w:rPr>
        <w:t xml:space="preserve"> block.</w:t>
      </w:r>
    </w:p>
    <w:p w:rsidR="00077898" w:rsidRDefault="00077898" w:rsidP="00DB3C1D">
      <w:pPr>
        <w:rPr>
          <w:rFonts w:cs="Calibri"/>
        </w:rPr>
      </w:pPr>
      <w:r w:rsidRPr="00077898">
        <w:rPr>
          <w:rFonts w:cs="Calibri"/>
        </w:rPr>
        <w:t>BilnrIntrpnWithRound_u16_u16MplXu16MplY</w:t>
      </w:r>
      <w:r>
        <w:rPr>
          <w:rFonts w:cs="Calibri"/>
        </w:rPr>
        <w:t xml:space="preserve"> function from </w:t>
      </w:r>
      <w:proofErr w:type="spellStart"/>
      <w:r>
        <w:rPr>
          <w:rFonts w:cs="Calibri"/>
        </w:rPr>
        <w:t>Nxtr</w:t>
      </w:r>
      <w:r w:rsidRPr="00077898">
        <w:rPr>
          <w:rFonts w:cs="Calibri"/>
        </w:rPr>
        <w:t>Intrpn</w:t>
      </w:r>
      <w:proofErr w:type="spellEnd"/>
      <w:r>
        <w:rPr>
          <w:rFonts w:cs="Calibri"/>
        </w:rPr>
        <w:t xml:space="preserve"> library used to implement the 2-D Lookup tables in the </w:t>
      </w:r>
      <w:r w:rsidRPr="00077898">
        <w:rPr>
          <w:rFonts w:cs="Calibri"/>
        </w:rPr>
        <w:t>SF028A_AssiHiFrq/</w:t>
      </w:r>
      <w:proofErr w:type="spellStart"/>
      <w:r w:rsidRPr="00077898">
        <w:rPr>
          <w:rFonts w:cs="Calibri"/>
        </w:rPr>
        <w:t>AssiHiFrq</w:t>
      </w:r>
      <w:proofErr w:type="spellEnd"/>
      <w:r w:rsidRPr="00077898">
        <w:rPr>
          <w:rFonts w:cs="Calibri"/>
        </w:rPr>
        <w:t>/</w:t>
      </w:r>
      <w:proofErr w:type="spellStart"/>
      <w:r w:rsidRPr="00077898">
        <w:rPr>
          <w:rFonts w:cs="Calibri"/>
        </w:rPr>
        <w:t>AssiHiFrq</w:t>
      </w:r>
      <w:proofErr w:type="spellEnd"/>
      <w:r w:rsidRPr="00077898">
        <w:rPr>
          <w:rFonts w:cs="Calibri"/>
        </w:rPr>
        <w:t>/Determine Gain</w:t>
      </w:r>
      <w:r>
        <w:rPr>
          <w:rFonts w:cs="Calibri"/>
        </w:rPr>
        <w:t xml:space="preserve"> model block.</w:t>
      </w:r>
    </w:p>
    <w:p w:rsidR="00077898" w:rsidRDefault="00077898" w:rsidP="00DB3C1D">
      <w:r>
        <w:rPr>
          <w:rFonts w:cs="Calibri"/>
        </w:rPr>
        <w:t xml:space="preserve">Blnd_f32 function from </w:t>
      </w:r>
      <w:proofErr w:type="spellStart"/>
      <w:r>
        <w:rPr>
          <w:rFonts w:cs="Calibri"/>
        </w:rPr>
        <w:t>NxtrMath</w:t>
      </w:r>
      <w:proofErr w:type="spellEnd"/>
      <w:r>
        <w:rPr>
          <w:rFonts w:cs="Calibri"/>
        </w:rPr>
        <w:t xml:space="preserve"> library used to implement the part of the model that computes </w:t>
      </w:r>
      <w:proofErr w:type="spellStart"/>
      <w:r>
        <w:t>GainVal_MtrNmpHwNm</w:t>
      </w:r>
      <w:proofErr w:type="spellEnd"/>
      <w:r>
        <w:t xml:space="preserve"> from the outputs of the three bilinear interpolation functions </w:t>
      </w:r>
      <w:r>
        <w:rPr>
          <w:rFonts w:cs="Calibri"/>
        </w:rPr>
        <w:t xml:space="preserve">in the </w:t>
      </w:r>
      <w:r w:rsidRPr="00077898">
        <w:rPr>
          <w:rFonts w:cs="Calibri"/>
        </w:rPr>
        <w:t>SF028A_AssiHiFrq/</w:t>
      </w:r>
      <w:proofErr w:type="spellStart"/>
      <w:r w:rsidRPr="00077898">
        <w:rPr>
          <w:rFonts w:cs="Calibri"/>
        </w:rPr>
        <w:t>AssiHiFrq</w:t>
      </w:r>
      <w:proofErr w:type="spellEnd"/>
      <w:r w:rsidRPr="00077898">
        <w:rPr>
          <w:rFonts w:cs="Calibri"/>
        </w:rPr>
        <w:t>/</w:t>
      </w:r>
      <w:proofErr w:type="spellStart"/>
      <w:r w:rsidRPr="00077898">
        <w:rPr>
          <w:rFonts w:cs="Calibri"/>
        </w:rPr>
        <w:t>AssiHiFrq</w:t>
      </w:r>
      <w:proofErr w:type="spellEnd"/>
      <w:r w:rsidRPr="00077898">
        <w:rPr>
          <w:rFonts w:cs="Calibri"/>
        </w:rPr>
        <w:t>/Determine Gain</w:t>
      </w:r>
      <w:r>
        <w:rPr>
          <w:rFonts w:cs="Calibri"/>
        </w:rPr>
        <w:t xml:space="preserve"> model block</w:t>
      </w:r>
      <w:r>
        <w:t>.</w:t>
      </w:r>
    </w:p>
    <w:p w:rsidR="00077898" w:rsidRDefault="00077898" w:rsidP="00DB3C1D">
      <w:proofErr w:type="spellStart"/>
      <w:r w:rsidRPr="00077898">
        <w:t>FilHpUpdGain</w:t>
      </w:r>
      <w:proofErr w:type="spellEnd"/>
      <w:r w:rsidRPr="00077898">
        <w:t xml:space="preserve"> </w:t>
      </w:r>
      <w:r>
        <w:t xml:space="preserve"> and FilHpUpdOutp_f32 functions from the </w:t>
      </w:r>
      <w:proofErr w:type="spellStart"/>
      <w:r>
        <w:t>NxtrFil</w:t>
      </w:r>
      <w:proofErr w:type="spellEnd"/>
      <w:r>
        <w:t xml:space="preserve"> library used to implement HP-CF Filter block in the </w:t>
      </w:r>
      <w:r w:rsidRPr="00077898">
        <w:t>SF028A_AssiHiFrq/</w:t>
      </w:r>
      <w:proofErr w:type="spellStart"/>
      <w:r w:rsidRPr="00077898">
        <w:t>AssiHiFrq</w:t>
      </w:r>
      <w:proofErr w:type="spellEnd"/>
      <w:r w:rsidRPr="00077898">
        <w:t>/</w:t>
      </w:r>
      <w:proofErr w:type="spellStart"/>
      <w:r w:rsidRPr="00077898">
        <w:t>AssiHiFrq</w:t>
      </w:r>
      <w:proofErr w:type="spellEnd"/>
      <w:r>
        <w:t xml:space="preserve"> model block.</w:t>
      </w:r>
    </w:p>
    <w:p w:rsidR="00077898" w:rsidRDefault="00077898" w:rsidP="00DB3C1D">
      <w:r>
        <w:t xml:space="preserve">A note in the model mentions that the frequency lookup table for the high pass filter cutoff frequency could be converted to the filter gain values at initialization.  This was not done because the </w:t>
      </w:r>
      <w:proofErr w:type="spellStart"/>
      <w:r>
        <w:t>DataDict.m</w:t>
      </w:r>
      <w:proofErr w:type="spellEnd"/>
      <w:r>
        <w:t xml:space="preserve"> file did not contain the necess</w:t>
      </w:r>
      <w:r w:rsidR="00FA051C">
        <w:t xml:space="preserve">ary IRV for the converted table, and the </w:t>
      </w:r>
      <w:proofErr w:type="spellStart"/>
      <w:r w:rsidR="00FA051C">
        <w:t>FilHpUpdGain</w:t>
      </w:r>
      <w:proofErr w:type="spellEnd"/>
      <w:r w:rsidR="00FA051C">
        <w:t xml:space="preserve"> library function expects frequency in Hz; if this throughput improvement (converting the frequency table once in initialization) is made in the future, a new version of </w:t>
      </w:r>
      <w:proofErr w:type="spellStart"/>
      <w:r w:rsidR="00FA051C">
        <w:t>FilHpUpdGain</w:t>
      </w:r>
      <w:proofErr w:type="spellEnd"/>
      <w:r w:rsidR="00FA051C">
        <w:t xml:space="preserve"> will be needed.</w:t>
      </w:r>
      <w:r>
        <w:t xml:space="preserve">  </w:t>
      </w:r>
    </w:p>
    <w:p w:rsidR="00054227" w:rsidRDefault="00054227" w:rsidP="00DB3C1D">
      <w:r w:rsidRPr="00054227">
        <w:t>LnrIntrpn_u16_u16VariXu16VariY</w:t>
      </w:r>
      <w:r>
        <w:t xml:space="preserve"> function </w:t>
      </w:r>
      <w:r>
        <w:rPr>
          <w:rFonts w:cs="Calibri"/>
        </w:rPr>
        <w:t xml:space="preserve">from </w:t>
      </w:r>
      <w:proofErr w:type="spellStart"/>
      <w:r>
        <w:rPr>
          <w:rFonts w:cs="Calibri"/>
        </w:rPr>
        <w:t>Nxtr</w:t>
      </w:r>
      <w:r w:rsidRPr="00077898">
        <w:rPr>
          <w:rFonts w:cs="Calibri"/>
        </w:rPr>
        <w:t>Intrpn</w:t>
      </w:r>
      <w:proofErr w:type="spellEnd"/>
      <w:r>
        <w:rPr>
          <w:rFonts w:cs="Calibri"/>
        </w:rPr>
        <w:t xml:space="preserve"> library used to implement the “</w:t>
      </w:r>
      <w:proofErr w:type="spellStart"/>
      <w:r>
        <w:rPr>
          <w:rFonts w:cs="Calibri"/>
        </w:rPr>
        <w:t>freq</w:t>
      </w:r>
      <w:proofErr w:type="spellEnd"/>
      <w:r>
        <w:rPr>
          <w:rFonts w:cs="Calibri"/>
        </w:rPr>
        <w:t xml:space="preserve"> lookup” block in the </w:t>
      </w:r>
      <w:r w:rsidRPr="00077898">
        <w:t>SF028A_AssiHiFrq/</w:t>
      </w:r>
      <w:proofErr w:type="spellStart"/>
      <w:r w:rsidRPr="00077898">
        <w:t>AssiHiFrq</w:t>
      </w:r>
      <w:proofErr w:type="spellEnd"/>
      <w:r w:rsidRPr="00077898">
        <w:t>/</w:t>
      </w:r>
      <w:proofErr w:type="spellStart"/>
      <w:r w:rsidRPr="00077898">
        <w:t>AssiHiFrq</w:t>
      </w:r>
      <w:proofErr w:type="spellEnd"/>
      <w:r>
        <w:t xml:space="preserve"> model block.</w:t>
      </w:r>
    </w:p>
    <w:p w:rsidR="00077898" w:rsidRPr="00597D98" w:rsidRDefault="00077898" w:rsidP="00DB3C1D">
      <w:pPr>
        <w:rPr>
          <w:rFonts w:cs="Calibri"/>
        </w:rPr>
      </w:pPr>
    </w:p>
    <w:p w:rsidR="00DB3C1D" w:rsidRPr="00AA38E8" w:rsidRDefault="00DB3C1D" w:rsidP="00DB3C1D">
      <w:pPr>
        <w:pStyle w:val="Heading2"/>
        <w:numPr>
          <w:ilvl w:val="3"/>
          <w:numId w:val="11"/>
        </w:numPr>
        <w:spacing w:after="60"/>
        <w:rPr>
          <w:rFonts w:ascii="Calibri" w:hAnsi="Calibri" w:cs="Calibri"/>
        </w:rPr>
      </w:pPr>
      <w:bookmarkStart w:id="92" w:name="_Toc421011520"/>
      <w:bookmarkStart w:id="93" w:name="_Toc426649611"/>
      <w:r w:rsidRPr="00AA38E8">
        <w:rPr>
          <w:rFonts w:ascii="Calibri" w:hAnsi="Calibri" w:cs="Calibri"/>
        </w:rPr>
        <w:t>Store Module Inputs to Local copies</w:t>
      </w:r>
      <w:bookmarkEnd w:id="92"/>
      <w:bookmarkEnd w:id="93"/>
    </w:p>
    <w:p w:rsidR="00DB3C1D" w:rsidRPr="00054227" w:rsidRDefault="00077898" w:rsidP="00DB3C1D">
      <w:pPr>
        <w:rPr>
          <w:rFonts w:cs="Calibri"/>
        </w:rPr>
      </w:pPr>
      <w:r w:rsidRPr="00054227">
        <w:rPr>
          <w:rFonts w:cs="Calibri"/>
        </w:rPr>
        <w:t>See FDD</w:t>
      </w:r>
    </w:p>
    <w:p w:rsidR="00DB3C1D" w:rsidRPr="00AA38E8" w:rsidRDefault="00DB3C1D" w:rsidP="00DB3C1D">
      <w:pPr>
        <w:pStyle w:val="Heading2"/>
        <w:numPr>
          <w:ilvl w:val="3"/>
          <w:numId w:val="11"/>
        </w:numPr>
        <w:spacing w:after="60"/>
        <w:rPr>
          <w:rFonts w:ascii="Calibri" w:hAnsi="Calibri" w:cs="Calibri"/>
        </w:rPr>
      </w:pPr>
      <w:bookmarkStart w:id="94" w:name="_Toc421011521"/>
      <w:bookmarkStart w:id="95" w:name="_Toc426649612"/>
      <w:r w:rsidRPr="00AA38E8">
        <w:rPr>
          <w:rFonts w:ascii="Calibri" w:hAnsi="Calibri" w:cs="Calibri"/>
        </w:rPr>
        <w:t>(Processing of function)………</w:t>
      </w:r>
      <w:bookmarkEnd w:id="94"/>
      <w:bookmarkEnd w:id="95"/>
    </w:p>
    <w:p w:rsidR="00DB3C1D" w:rsidRPr="00054227" w:rsidRDefault="00077898" w:rsidP="00DB3C1D">
      <w:pPr>
        <w:rPr>
          <w:rFonts w:cs="Calibri"/>
        </w:rPr>
      </w:pPr>
      <w:r w:rsidRPr="00054227">
        <w:rPr>
          <w:rFonts w:cs="Calibri"/>
        </w:rPr>
        <w:t>See FDD</w:t>
      </w:r>
      <w:r w:rsidR="00054227" w:rsidRPr="00054227">
        <w:rPr>
          <w:rFonts w:cs="Calibri"/>
        </w:rPr>
        <w:t>, and design rationale noted above.</w:t>
      </w:r>
    </w:p>
    <w:p w:rsidR="00DB3C1D" w:rsidRPr="00AA38E8" w:rsidRDefault="00DB3C1D" w:rsidP="00DB3C1D">
      <w:pPr>
        <w:pStyle w:val="Heading2"/>
        <w:numPr>
          <w:ilvl w:val="3"/>
          <w:numId w:val="11"/>
        </w:numPr>
        <w:spacing w:after="60"/>
        <w:rPr>
          <w:rFonts w:ascii="Calibri" w:hAnsi="Calibri" w:cs="Calibri"/>
        </w:rPr>
      </w:pPr>
      <w:bookmarkStart w:id="96" w:name="_Toc421011522"/>
      <w:bookmarkStart w:id="97" w:name="_Toc426649613"/>
      <w:r w:rsidRPr="00AA38E8">
        <w:rPr>
          <w:rFonts w:ascii="Calibri" w:hAnsi="Calibri" w:cs="Calibri"/>
        </w:rPr>
        <w:t>Store Local copy of outputs into Module Outputs</w:t>
      </w:r>
      <w:bookmarkEnd w:id="96"/>
      <w:bookmarkEnd w:id="97"/>
    </w:p>
    <w:p w:rsidR="00DB3C1D" w:rsidRPr="00054227" w:rsidRDefault="00077898" w:rsidP="00DB3C1D">
      <w:pPr>
        <w:rPr>
          <w:rFonts w:cs="Calibri"/>
        </w:rPr>
      </w:pPr>
      <w:r w:rsidRPr="00054227">
        <w:rPr>
          <w:rFonts w:cs="Calibri"/>
        </w:rPr>
        <w:t>See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98" w:name="_Toc426649614"/>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98"/>
      <w:proofErr w:type="spellEnd"/>
      <w:r w:rsidR="002B094F" w:rsidRPr="008C6874">
        <w:rPr>
          <w:rFonts w:ascii="Calibri" w:hAnsi="Calibri"/>
        </w:rPr>
        <w:t xml:space="preserve"> </w:t>
      </w:r>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99" w:name="_Toc382301471"/>
      <w:bookmarkStart w:id="100" w:name="_Toc383698997"/>
      <w:bookmarkStart w:id="101" w:name="_Ref382299966"/>
      <w:bookmarkStart w:id="102" w:name="_Toc421011529"/>
      <w:bookmarkStart w:id="103" w:name="_Toc426649615"/>
      <w:bookmarkEnd w:id="99"/>
      <w:bookmarkEnd w:id="100"/>
      <w:r w:rsidRPr="00AA38E8">
        <w:rPr>
          <w:rFonts w:ascii="Calibri" w:hAnsi="Calibri" w:cs="Calibri"/>
        </w:rPr>
        <w:t>Interrupt Functions</w:t>
      </w:r>
      <w:bookmarkEnd w:id="101"/>
      <w:bookmarkEnd w:id="102"/>
      <w:bookmarkEnd w:id="103"/>
    </w:p>
    <w:p w:rsidR="00054227" w:rsidRPr="00054227" w:rsidRDefault="00054227" w:rsidP="00054227">
      <w:pPr>
        <w:rPr>
          <w:lang w:bidi="ar-SA"/>
        </w:rPr>
      </w:pPr>
      <w:r>
        <w:rPr>
          <w:lang w:bidi="ar-SA"/>
        </w:rPr>
        <w:t>None</w:t>
      </w:r>
    </w:p>
    <w:p w:rsidR="002B094F" w:rsidRDefault="002B094F" w:rsidP="008C6874">
      <w:pPr>
        <w:pStyle w:val="Heading2"/>
        <w:spacing w:after="60"/>
        <w:rPr>
          <w:rFonts w:ascii="Calibri" w:hAnsi="Calibri" w:cs="Calibri"/>
        </w:rPr>
      </w:pPr>
      <w:bookmarkStart w:id="104" w:name="_Toc338170485"/>
      <w:bookmarkStart w:id="105" w:name="_Toc418080074"/>
      <w:bookmarkStart w:id="106" w:name="_Toc421709919"/>
      <w:bookmarkStart w:id="107" w:name="_Toc426649616"/>
      <w:r w:rsidRPr="008C6874">
        <w:rPr>
          <w:rFonts w:ascii="Calibri" w:hAnsi="Calibri" w:cs="Calibri"/>
        </w:rPr>
        <w:t>Module Internal (Local) Functions</w:t>
      </w:r>
      <w:bookmarkEnd w:id="104"/>
      <w:bookmarkEnd w:id="105"/>
      <w:bookmarkEnd w:id="106"/>
      <w:bookmarkEnd w:id="107"/>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108" w:name="_Toc421011542"/>
      <w:bookmarkStart w:id="109" w:name="_Toc426649617"/>
      <w:r>
        <w:rPr>
          <w:rFonts w:ascii="Calibri" w:hAnsi="Calibri" w:cs="Calibri"/>
        </w:rPr>
        <w:t>GLOBAL</w:t>
      </w:r>
      <w:r w:rsidRPr="00AA38E8">
        <w:rPr>
          <w:rFonts w:ascii="Calibri" w:hAnsi="Calibri" w:cs="Calibri"/>
        </w:rPr>
        <w:t xml:space="preserve"> Function/Macro Definitions</w:t>
      </w:r>
      <w:bookmarkEnd w:id="108"/>
      <w:bookmarkEnd w:id="109"/>
    </w:p>
    <w:p w:rsidR="00054227" w:rsidRPr="00054227" w:rsidRDefault="00054227" w:rsidP="00054227">
      <w:pPr>
        <w:rPr>
          <w:lang w:bidi="ar-SA"/>
        </w:rPr>
      </w:pPr>
      <w:r>
        <w:rPr>
          <w:lang w:bidi="ar-SA"/>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0" w:name="_Toc418080076"/>
      <w:bookmarkStart w:id="111" w:name="_Toc421709921"/>
      <w:bookmarkStart w:id="112" w:name="_Toc426649618"/>
      <w:r w:rsidRPr="002E3F2E">
        <w:rPr>
          <w:rFonts w:ascii="Calibri" w:hAnsi="Calibri"/>
        </w:rPr>
        <w:lastRenderedPageBreak/>
        <w:t>Known</w:t>
      </w:r>
      <w:r w:rsidRPr="00AA38E8">
        <w:rPr>
          <w:rFonts w:ascii="Calibri" w:hAnsi="Calibri" w:cs="Calibri"/>
        </w:rPr>
        <w:t xml:space="preserve"> Limitations with Design</w:t>
      </w:r>
      <w:bookmarkEnd w:id="110"/>
      <w:bookmarkEnd w:id="111"/>
      <w:bookmarkEnd w:id="112"/>
    </w:p>
    <w:p w:rsidR="00531B8C" w:rsidRDefault="00FA051C"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3" w:name="_Toc382297449"/>
      <w:bookmarkStart w:id="114" w:name="_Toc418080077"/>
      <w:bookmarkStart w:id="115" w:name="_Toc421709922"/>
      <w:bookmarkStart w:id="116" w:name="_Toc426649619"/>
      <w:r w:rsidRPr="00E75CFE">
        <w:rPr>
          <w:rFonts w:ascii="Calibri" w:hAnsi="Calibri" w:cs="Calibri"/>
        </w:rPr>
        <w:lastRenderedPageBreak/>
        <w:t>UNIT TEST CONSIDERATION</w:t>
      </w:r>
      <w:bookmarkEnd w:id="113"/>
      <w:bookmarkEnd w:id="114"/>
      <w:bookmarkEnd w:id="115"/>
      <w:bookmarkEnd w:id="116"/>
    </w:p>
    <w:p w:rsidR="00531B8C" w:rsidRPr="00531B8C" w:rsidRDefault="00FA051C" w:rsidP="00531B8C">
      <w:pPr>
        <w:rPr>
          <w:lang w:bidi="ar-SA"/>
        </w:rPr>
      </w:pPr>
      <w:r>
        <w:rPr>
          <w:rFonts w:cs="Calibri"/>
        </w:rPr>
        <w:t>None</w:t>
      </w:r>
    </w:p>
    <w:p w:rsidR="00786BDF" w:rsidRPr="00A158C7" w:rsidRDefault="00786BDF" w:rsidP="000B37D5">
      <w:pPr>
        <w:pStyle w:val="Heading7"/>
      </w:pPr>
      <w:bookmarkStart w:id="117" w:name="_Toc426649620"/>
      <w:r w:rsidRPr="00A158C7">
        <w:lastRenderedPageBreak/>
        <w:t>Abbreviations and Acronyms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18" w:name="_Toc426649621"/>
      <w:r w:rsidRPr="00A158C7">
        <w:lastRenderedPageBreak/>
        <w:t>Glossary</w:t>
      </w:r>
      <w:bookmarkEnd w:id="118"/>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19" w:name="_Toc426649622"/>
      <w:r w:rsidRPr="00A158C7">
        <w:lastRenderedPageBreak/>
        <w:t>References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0"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2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D7DBF" w:rsidP="00B758D2">
            <w:pPr>
              <w:keepNext/>
            </w:pPr>
            <w:r>
              <w:t xml:space="preserve">EA4 </w:t>
            </w:r>
            <w:hyperlink r:id="rId15" w:history="1">
              <w:bookmarkStart w:id="121" w:name="_Ref335300243"/>
              <w:r w:rsidR="00531B8C" w:rsidRPr="00FC427F">
                <w:t>Software Naming Conventions.doc</w:t>
              </w:r>
              <w:bookmarkEnd w:id="121"/>
            </w:hyperlink>
          </w:p>
        </w:tc>
        <w:tc>
          <w:tcPr>
            <w:tcW w:w="2091" w:type="dxa"/>
            <w:shd w:val="clear" w:color="auto" w:fill="auto"/>
          </w:tcPr>
          <w:p w:rsidR="00531B8C" w:rsidRDefault="000D7DBF" w:rsidP="00B758D2">
            <w:pPr>
              <w:rPr>
                <w:lang w:bidi="ar-SA"/>
              </w:rPr>
            </w:pPr>
            <w:r>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12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22"/>
          </w:p>
        </w:tc>
        <w:tc>
          <w:tcPr>
            <w:tcW w:w="2091" w:type="dxa"/>
            <w:shd w:val="clear" w:color="auto" w:fill="auto"/>
          </w:tcPr>
          <w:p w:rsidR="00531B8C" w:rsidRDefault="00531B8C" w:rsidP="00B758D2">
            <w:pPr>
              <w:rPr>
                <w:lang w:bidi="ar-SA"/>
              </w:rPr>
            </w:pPr>
            <w:r>
              <w:rPr>
                <w:lang w:bidi="ar-SA"/>
              </w:rPr>
              <w:t>2.</w:t>
            </w:r>
            <w:r w:rsidR="000D7DBF">
              <w:rPr>
                <w:lang w:bidi="ar-SA"/>
              </w:rPr>
              <w:t>1</w:t>
            </w:r>
          </w:p>
        </w:tc>
      </w:tr>
      <w:tr w:rsidR="000D7DBF" w:rsidRPr="00A158C7" w:rsidTr="00B758D2">
        <w:tc>
          <w:tcPr>
            <w:tcW w:w="738" w:type="dxa"/>
            <w:shd w:val="clear" w:color="auto" w:fill="auto"/>
          </w:tcPr>
          <w:p w:rsidR="000D7DBF" w:rsidRDefault="000D7DBF" w:rsidP="00B758D2">
            <w:pPr>
              <w:jc w:val="center"/>
            </w:pPr>
            <w:r>
              <w:t>5</w:t>
            </w:r>
          </w:p>
        </w:tc>
        <w:tc>
          <w:tcPr>
            <w:tcW w:w="6458" w:type="dxa"/>
            <w:shd w:val="clear" w:color="auto" w:fill="auto"/>
          </w:tcPr>
          <w:p w:rsidR="000D7DBF" w:rsidRDefault="000D7DBF" w:rsidP="00B758D2">
            <w:pPr>
              <w:keepNext/>
            </w:pPr>
            <w:r>
              <w:t>SF028A_AssiHiFrq_Design</w:t>
            </w:r>
          </w:p>
        </w:tc>
        <w:tc>
          <w:tcPr>
            <w:tcW w:w="2091" w:type="dxa"/>
            <w:shd w:val="clear" w:color="auto" w:fill="auto"/>
          </w:tcPr>
          <w:p w:rsidR="000D7DBF" w:rsidRDefault="000D7DBF"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E60" w:rsidRDefault="00953E60">
      <w:r>
        <w:separator/>
      </w:r>
    </w:p>
  </w:endnote>
  <w:endnote w:type="continuationSeparator" w:id="0">
    <w:p w:rsidR="00953E60" w:rsidRDefault="0095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D352B8">
            <w:rPr>
              <w:sz w:val="16"/>
              <w:szCs w:val="16"/>
            </w:rPr>
            <w:t>AssiHiFrq</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3E4BA7">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del w:id="123" w:author="Matt Leser" w:date="2017-02-09T13:49:00Z">
            <w:r w:rsidDel="00096647">
              <w:rPr>
                <w:sz w:val="16"/>
                <w:szCs w:val="16"/>
              </w:rPr>
              <w:fldChar w:fldCharType="begin"/>
            </w:r>
            <w:r w:rsidDel="00096647">
              <w:rPr>
                <w:sz w:val="16"/>
                <w:szCs w:val="16"/>
              </w:rPr>
              <w:delInstrText xml:space="preserve"> DOCPROPERTY  "Release Date"  \* MERGEFORMAT </w:delInstrText>
            </w:r>
            <w:r w:rsidDel="00096647">
              <w:rPr>
                <w:sz w:val="16"/>
                <w:szCs w:val="16"/>
              </w:rPr>
              <w:fldChar w:fldCharType="separate"/>
            </w:r>
            <w:r w:rsidR="00D352B8" w:rsidDel="00096647">
              <w:rPr>
                <w:sz w:val="16"/>
                <w:szCs w:val="16"/>
              </w:rPr>
              <w:delText>August 04, 2015</w:delText>
            </w:r>
            <w:r w:rsidDel="00096647">
              <w:rPr>
                <w:sz w:val="16"/>
                <w:szCs w:val="16"/>
              </w:rPr>
              <w:fldChar w:fldCharType="end"/>
            </w:r>
          </w:del>
          <w:ins w:id="124" w:author="Matt Leser" w:date="2017-02-09T13:49:00Z">
            <w:r w:rsidR="00096647">
              <w:rPr>
                <w:sz w:val="16"/>
                <w:szCs w:val="16"/>
              </w:rPr>
              <w:t>February 9, 2017</w:t>
            </w:r>
          </w:ins>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D352B8"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B5071">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B5071">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E60" w:rsidRDefault="00953E60">
      <w:r>
        <w:separator/>
      </w:r>
    </w:p>
  </w:footnote>
  <w:footnote w:type="continuationSeparator" w:id="0">
    <w:p w:rsidR="00953E60" w:rsidRDefault="00953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A7"/>
    <w:rsid w:val="000040A2"/>
    <w:rsid w:val="00007584"/>
    <w:rsid w:val="00010BFD"/>
    <w:rsid w:val="00015232"/>
    <w:rsid w:val="000201AB"/>
    <w:rsid w:val="00030567"/>
    <w:rsid w:val="00030607"/>
    <w:rsid w:val="000318E7"/>
    <w:rsid w:val="0004234C"/>
    <w:rsid w:val="000515DF"/>
    <w:rsid w:val="00054227"/>
    <w:rsid w:val="000558D3"/>
    <w:rsid w:val="000573ED"/>
    <w:rsid w:val="00057E0F"/>
    <w:rsid w:val="00063A7A"/>
    <w:rsid w:val="0006733C"/>
    <w:rsid w:val="00070EC0"/>
    <w:rsid w:val="000718C3"/>
    <w:rsid w:val="00076DD2"/>
    <w:rsid w:val="00077898"/>
    <w:rsid w:val="00096647"/>
    <w:rsid w:val="00096B85"/>
    <w:rsid w:val="000A5FB2"/>
    <w:rsid w:val="000B01C4"/>
    <w:rsid w:val="000B0DB8"/>
    <w:rsid w:val="000B37D5"/>
    <w:rsid w:val="000B5C1E"/>
    <w:rsid w:val="000B6648"/>
    <w:rsid w:val="000D7DBF"/>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42B"/>
    <w:rsid w:val="00364BF7"/>
    <w:rsid w:val="00364F00"/>
    <w:rsid w:val="003849A4"/>
    <w:rsid w:val="00385119"/>
    <w:rsid w:val="00387BF4"/>
    <w:rsid w:val="00393DBF"/>
    <w:rsid w:val="003A5B2A"/>
    <w:rsid w:val="003B4A55"/>
    <w:rsid w:val="003B5071"/>
    <w:rsid w:val="003D456D"/>
    <w:rsid w:val="003E4BA7"/>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3E8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97D98"/>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6F48"/>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7848"/>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E60"/>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0BF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52B8"/>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16F65"/>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051C"/>
    <w:rsid w:val="00FA6E22"/>
    <w:rsid w:val="00FB39DC"/>
    <w:rsid w:val="00FC02CC"/>
    <w:rsid w:val="00FC45EA"/>
    <w:rsid w:val="00FC5A02"/>
    <w:rsid w:val="00FD293C"/>
    <w:rsid w:val="00FD60F0"/>
    <w:rsid w:val="00FD6EC4"/>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000454"/>
  <w15:docId w15:val="{E464AF48-52F5-4795-830E-40D77FF8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process%20artifact%20review\latest\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22B61557574B2BBBACE04F3F7004FE"/>
        <w:category>
          <w:name w:val="General"/>
          <w:gallery w:val="placeholder"/>
        </w:category>
        <w:types>
          <w:type w:val="bbPlcHdr"/>
        </w:types>
        <w:behaviors>
          <w:behavior w:val="content"/>
        </w:behaviors>
        <w:guid w:val="{2F220331-DBDE-45C4-AACA-52E2D3D39601}"/>
      </w:docPartPr>
      <w:docPartBody>
        <w:p w:rsidR="003C60C7" w:rsidRDefault="00D965A4">
          <w:pPr>
            <w:pStyle w:val="6B22B61557574B2BBBACE04F3F7004F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A4"/>
    <w:rsid w:val="002C19CF"/>
    <w:rsid w:val="00311DB6"/>
    <w:rsid w:val="003C60C7"/>
    <w:rsid w:val="00483C68"/>
    <w:rsid w:val="0093387C"/>
    <w:rsid w:val="00D9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2B61557574B2BBBACE04F3F7004FE">
    <w:name w:val="6B22B61557574B2BBBACE04F3F700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A52A732C-A9D7-477B-B038-7617EC86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92</TotalTime>
  <Pages>14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7994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10</cp:revision>
  <cp:lastPrinted>2014-12-17T17:01:00Z</cp:lastPrinted>
  <dcterms:created xsi:type="dcterms:W3CDTF">2015-08-04T13:33:00Z</dcterms:created>
  <dcterms:modified xsi:type="dcterms:W3CDTF">2017-02-09T18:50:00Z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AssiHiFrq</vt:lpwstr>
  </property>
  <property fmtid="{D5CDD505-2E9C-101B-9397-08002B2CF9AE}" pid="3" name="Template Version">
    <vt:lpwstr>EA4 01.00.00</vt:lpwstr>
  </property>
  <property fmtid="{D5CDD505-2E9C-101B-9397-08002B2CF9AE}" pid="4" name="Release Date">
    <vt:lpwstr>August 04, 2015</vt:lpwstr>
  </property>
  <property fmtid="{D5CDD505-2E9C-101B-9397-08002B2CF9AE}" pid="5" name="Location">
    <vt:lpwstr>Saginaw, MI, USA</vt:lpwstr>
  </property>
  <property fmtid="{D5CDD505-2E9C-101B-9397-08002B2CF9AE}" pid="6" name="Prepared by Group">
    <vt:lpwstr>Kathleen Creager</vt:lpwstr>
  </property>
  <property fmtid="{D5CDD505-2E9C-101B-9397-08002B2CF9AE}" pid="7" name="Prepared for Group">
    <vt:lpwstr>Software Engineering</vt:lpwstr>
  </property>
</Properties>
</file>