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6D6E33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6D6E33">
        <w:rPr>
          <w:rFonts w:cs="Calibri"/>
          <w:b/>
          <w:sz w:val="24"/>
        </w:rPr>
        <w:t>McuDiagc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Nexteer Employee" w:date="2016-09-28T09:09:00Z">
        <w:r w:rsidR="001C3E6B" w:rsidDel="002E01B0">
          <w:rPr>
            <w:rFonts w:cs="Calibri"/>
            <w:b/>
            <w:sz w:val="24"/>
          </w:rPr>
          <w:delText>2</w:delText>
        </w:r>
      </w:del>
      <w:ins w:id="1" w:author="Nexteer Employee" w:date="2016-09-28T09:09:00Z">
        <w:r w:rsidR="002E01B0">
          <w:rPr>
            <w:rFonts w:cs="Calibri"/>
            <w:b/>
            <w:sz w:val="24"/>
          </w:rPr>
          <w:t>3</w:t>
        </w:r>
      </w:ins>
      <w:r w:rsidR="009C4F8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Nexteer Employee" w:date="2016-09-28T09:09:00Z">
        <w:r w:rsidR="001C3E6B" w:rsidDel="002E01B0">
          <w:rPr>
            <w:rFonts w:cs="Calibri"/>
            <w:b/>
            <w:sz w:val="24"/>
          </w:rPr>
          <w:delText>22</w:delText>
        </w:r>
      </w:del>
      <w:ins w:id="3" w:author="Nexteer Employee" w:date="2016-09-28T09:09:00Z">
        <w:r w:rsidR="002E01B0">
          <w:rPr>
            <w:rFonts w:cs="Calibri"/>
            <w:b/>
            <w:sz w:val="24"/>
          </w:rPr>
          <w:t>2</w:t>
        </w:r>
        <w:r w:rsidR="002E01B0">
          <w:rPr>
            <w:rFonts w:cs="Calibri"/>
            <w:b/>
            <w:sz w:val="24"/>
          </w:rPr>
          <w:t>8</w:t>
        </w:r>
      </w:ins>
      <w:r w:rsidR="009C4F87">
        <w:rPr>
          <w:rFonts w:cs="Calibri"/>
          <w:b/>
          <w:sz w:val="24"/>
        </w:rPr>
        <w:t>-</w:t>
      </w:r>
      <w:del w:id="4" w:author="Nexteer Employee" w:date="2016-09-28T09:09:00Z">
        <w:r w:rsidR="001C3E6B" w:rsidDel="002E01B0">
          <w:rPr>
            <w:rFonts w:cs="Calibri"/>
            <w:b/>
            <w:sz w:val="24"/>
          </w:rPr>
          <w:delText>Jun</w:delText>
        </w:r>
      </w:del>
      <w:ins w:id="5" w:author="Nexteer Employee" w:date="2016-09-28T09:09:00Z">
        <w:r w:rsidR="002E01B0">
          <w:rPr>
            <w:rFonts w:cs="Calibri"/>
            <w:b/>
            <w:sz w:val="24"/>
          </w:rPr>
          <w:t>Sep</w:t>
        </w:r>
      </w:ins>
      <w:r w:rsidR="009C4F87">
        <w:rPr>
          <w:rFonts w:cs="Calibri"/>
          <w:b/>
          <w:sz w:val="24"/>
        </w:rPr>
        <w:t>-201</w:t>
      </w:r>
      <w:r w:rsidR="004F4226">
        <w:rPr>
          <w:rFonts w:cs="Calibri"/>
          <w:b/>
          <w:sz w:val="24"/>
        </w:rPr>
        <w:t>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C4F8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658"/>
        <w:gridCol w:w="1440"/>
        <w:gridCol w:w="1080"/>
        <w:gridCol w:w="1350"/>
      </w:tblGrid>
      <w:tr w:rsidR="009C4F87" w:rsidRPr="00AA38E8" w:rsidTr="009C4F87">
        <w:trPr>
          <w:trHeight w:val="484"/>
        </w:trPr>
        <w:tc>
          <w:tcPr>
            <w:tcW w:w="472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bookmarkStart w:id="6" w:name="_Toc348792978"/>
            <w:bookmarkStart w:id="7" w:name="_Toc348793074"/>
            <w:bookmarkStart w:id="8" w:name="_Toc348793965"/>
            <w:bookmarkStart w:id="9" w:name="_Toc349459173"/>
            <w:bookmarkStart w:id="10" w:name="_Toc349621609"/>
            <w:bookmarkStart w:id="11" w:name="_Toc378476016"/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658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133" w:rsidRPr="00AA38E8" w:rsidTr="009C4F87">
        <w:trPr>
          <w:trHeight w:val="242"/>
        </w:trPr>
        <w:tc>
          <w:tcPr>
            <w:tcW w:w="472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58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121133" w:rsidRDefault="00121133" w:rsidP="00B738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</w:p>
        </w:tc>
        <w:tc>
          <w:tcPr>
            <w:tcW w:w="1080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21133">
              <w:rPr>
                <w:rFonts w:cs="Calibri"/>
              </w:rPr>
              <w:t>.0</w:t>
            </w:r>
          </w:p>
        </w:tc>
        <w:tc>
          <w:tcPr>
            <w:tcW w:w="1350" w:type="dxa"/>
          </w:tcPr>
          <w:p w:rsidR="00121133" w:rsidRDefault="006D6E33" w:rsidP="006D6E33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="00121133">
              <w:rPr>
                <w:rFonts w:cs="Calibri"/>
              </w:rPr>
              <w:t>-</w:t>
            </w:r>
            <w:r>
              <w:rPr>
                <w:rFonts w:cs="Calibri"/>
              </w:rPr>
              <w:t>Mar</w:t>
            </w:r>
            <w:r w:rsidR="00121133">
              <w:rPr>
                <w:rFonts w:cs="Calibri"/>
              </w:rPr>
              <w:t>-</w:t>
            </w:r>
            <w:r>
              <w:rPr>
                <w:rFonts w:cs="Calibri"/>
              </w:rPr>
              <w:t>2016</w:t>
            </w:r>
          </w:p>
        </w:tc>
      </w:tr>
      <w:tr w:rsidR="00154E7F" w:rsidRPr="00AA38E8" w:rsidTr="009C4F87">
        <w:trPr>
          <w:trHeight w:val="242"/>
        </w:trPr>
        <w:tc>
          <w:tcPr>
            <w:tcW w:w="472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58" w:type="dxa"/>
          </w:tcPr>
          <w:p w:rsidR="00154E7F" w:rsidRDefault="001C3E6B" w:rsidP="001C3E6B">
            <w:pPr>
              <w:rPr>
                <w:rFonts w:cs="Calibri"/>
              </w:rPr>
            </w:pPr>
            <w:r>
              <w:rPr>
                <w:rFonts w:cs="Calibri"/>
              </w:rPr>
              <w:t xml:space="preserve">Added diagnostic for 2 </w:t>
            </w:r>
            <w:proofErr w:type="spellStart"/>
            <w:r>
              <w:rPr>
                <w:rFonts w:cs="Calibri"/>
              </w:rPr>
              <w:t>milli</w:t>
            </w:r>
            <w:proofErr w:type="spellEnd"/>
            <w:r>
              <w:rPr>
                <w:rFonts w:cs="Calibri"/>
              </w:rPr>
              <w:t xml:space="preserve"> second to Motor Control </w:t>
            </w:r>
          </w:p>
        </w:tc>
        <w:tc>
          <w:tcPr>
            <w:tcW w:w="1440" w:type="dxa"/>
          </w:tcPr>
          <w:p w:rsidR="00154E7F" w:rsidRDefault="001C3E6B" w:rsidP="00B738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080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50" w:type="dxa"/>
          </w:tcPr>
          <w:p w:rsidR="00154E7F" w:rsidRDefault="001C3E6B" w:rsidP="00B738C5">
            <w:pPr>
              <w:rPr>
                <w:rFonts w:cs="Calibri"/>
              </w:rPr>
            </w:pPr>
            <w:r>
              <w:rPr>
                <w:rFonts w:cs="Calibri"/>
              </w:rPr>
              <w:t>22-Jun-2016</w:t>
            </w:r>
          </w:p>
        </w:tc>
      </w:tr>
      <w:tr w:rsidR="002E01B0" w:rsidRPr="00AA38E8" w:rsidTr="009C4F87">
        <w:trPr>
          <w:trHeight w:val="242"/>
          <w:ins w:id="12" w:author="Nexteer Employee" w:date="2016-09-28T09:09:00Z"/>
        </w:trPr>
        <w:tc>
          <w:tcPr>
            <w:tcW w:w="472" w:type="dxa"/>
          </w:tcPr>
          <w:p w:rsidR="002E01B0" w:rsidRDefault="002E01B0" w:rsidP="00B738C5">
            <w:pPr>
              <w:rPr>
                <w:ins w:id="13" w:author="Nexteer Employee" w:date="2016-09-28T09:09:00Z"/>
                <w:rFonts w:cs="Calibri"/>
              </w:rPr>
            </w:pPr>
            <w:ins w:id="14" w:author="Nexteer Employee" w:date="2016-09-28T09:09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4658" w:type="dxa"/>
          </w:tcPr>
          <w:p w:rsidR="002E01B0" w:rsidRDefault="002E01B0" w:rsidP="001C3E6B">
            <w:pPr>
              <w:rPr>
                <w:ins w:id="15" w:author="Nexteer Employee" w:date="2016-09-28T09:09:00Z"/>
                <w:rFonts w:cs="Calibri"/>
              </w:rPr>
            </w:pPr>
            <w:ins w:id="16" w:author="Nexteer Employee" w:date="2016-09-28T09:09:00Z">
              <w:r>
                <w:rPr>
                  <w:rFonts w:cs="Calibri"/>
                </w:rPr>
                <w:t>Optimized the diagnostic and removed periodic 3</w:t>
              </w:r>
            </w:ins>
          </w:p>
        </w:tc>
        <w:tc>
          <w:tcPr>
            <w:tcW w:w="1440" w:type="dxa"/>
          </w:tcPr>
          <w:p w:rsidR="002E01B0" w:rsidRDefault="002E01B0" w:rsidP="00B738C5">
            <w:pPr>
              <w:rPr>
                <w:ins w:id="17" w:author="Nexteer Employee" w:date="2016-09-28T09:09:00Z"/>
                <w:rFonts w:cs="Calibri"/>
              </w:rPr>
            </w:pPr>
            <w:proofErr w:type="spellStart"/>
            <w:ins w:id="18" w:author="Nexteer Employee" w:date="2016-09-28T09:10:00Z">
              <w:r>
                <w:rPr>
                  <w:rFonts w:cs="Calibri"/>
                </w:rPr>
                <w:t>Avinash</w:t>
              </w:r>
              <w:proofErr w:type="spellEnd"/>
              <w:r>
                <w:rPr>
                  <w:rFonts w:cs="Calibri"/>
                </w:rPr>
                <w:t xml:space="preserve"> James</w:t>
              </w:r>
            </w:ins>
          </w:p>
        </w:tc>
        <w:tc>
          <w:tcPr>
            <w:tcW w:w="1080" w:type="dxa"/>
          </w:tcPr>
          <w:p w:rsidR="002E01B0" w:rsidRDefault="002E01B0" w:rsidP="00B738C5">
            <w:pPr>
              <w:rPr>
                <w:ins w:id="19" w:author="Nexteer Employee" w:date="2016-09-28T09:09:00Z"/>
                <w:rFonts w:cs="Calibri"/>
              </w:rPr>
            </w:pPr>
            <w:ins w:id="20" w:author="Nexteer Employee" w:date="2016-09-28T09:10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350" w:type="dxa"/>
          </w:tcPr>
          <w:p w:rsidR="002E01B0" w:rsidRDefault="002E01B0" w:rsidP="00B738C5">
            <w:pPr>
              <w:rPr>
                <w:ins w:id="21" w:author="Nexteer Employee" w:date="2016-09-28T09:09:00Z"/>
                <w:rFonts w:cs="Calibri"/>
              </w:rPr>
            </w:pPr>
            <w:ins w:id="22" w:author="Nexteer Employee" w:date="2016-09-28T09:10:00Z">
              <w:r>
                <w:rPr>
                  <w:rFonts w:cs="Calibri"/>
                </w:rPr>
                <w:t>28-Sep-2016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607FA3" w:rsidRPr="00F6418E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7226660" w:history="1">
        <w:r w:rsidR="00607FA3" w:rsidRPr="001D21C6">
          <w:rPr>
            <w:rStyle w:val="Hyperlink"/>
            <w:rFonts w:cs="Calibri"/>
            <w:noProof/>
          </w:rPr>
          <w:t>1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Abbrevations And Acronyms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_Toc427226660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4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1" w:history="1">
        <w:r w:rsidR="00607FA3" w:rsidRPr="001D21C6">
          <w:rPr>
            <w:rStyle w:val="Hyperlink"/>
            <w:rFonts w:cs="Calibri"/>
            <w:noProof/>
          </w:rPr>
          <w:t>2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References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_Toc427226661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5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2" w:history="1">
        <w:r w:rsidR="00607FA3" w:rsidRPr="001D21C6">
          <w:rPr>
            <w:rStyle w:val="Hyperlink"/>
            <w:noProof/>
          </w:rPr>
          <w:t>3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Dependencies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_Toc427226662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6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3" w:history="1">
        <w:r w:rsidR="00607FA3" w:rsidRPr="001D21C6">
          <w:rPr>
            <w:rStyle w:val="Hyperlink"/>
            <w:rFonts w:cs="Calibri"/>
          </w:rPr>
          <w:t>3.1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SWCs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_Toc427226663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6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4" w:history="1">
        <w:r w:rsidR="00607FA3" w:rsidRPr="001D21C6">
          <w:rPr>
            <w:rStyle w:val="Hyperlink"/>
            <w:rFonts w:cs="Calibri"/>
          </w:rPr>
          <w:t>3.2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Global Functions(Non RTE) to be provided to Integration Project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_Toc427226664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6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65" w:history="1">
        <w:r w:rsidR="00607FA3" w:rsidRPr="001D21C6">
          <w:rPr>
            <w:rStyle w:val="Hyperlink"/>
            <w:rFonts w:cs="Calibri"/>
            <w:noProof/>
          </w:rPr>
          <w:t>4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noProof/>
          </w:rPr>
          <w:t>Configuration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_Toc427226665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7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6" w:history="1">
        <w:r w:rsidR="00607FA3" w:rsidRPr="001D21C6">
          <w:rPr>
            <w:rStyle w:val="Hyperlink"/>
            <w:rFonts w:cs="Calibri"/>
          </w:rPr>
          <w:t>4.1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Build Time Config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_Toc427226666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7" w:history="1">
        <w:r w:rsidR="00607FA3" w:rsidRPr="001D21C6">
          <w:rPr>
            <w:rStyle w:val="Hyperlink"/>
            <w:rFonts w:cs="Calibri"/>
          </w:rPr>
          <w:t>4.2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Configuration Files to be provided by Integration Project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_Toc427226667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8" w:history="1">
        <w:r w:rsidR="00607FA3" w:rsidRPr="001D21C6">
          <w:rPr>
            <w:rStyle w:val="Hyperlink"/>
            <w:rFonts w:cs="Calibri"/>
          </w:rPr>
          <w:t>4.3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Da Vinci Parameter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_Toc427226668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69" w:history="1">
        <w:r w:rsidR="00607FA3" w:rsidRPr="001D21C6">
          <w:rPr>
            <w:rStyle w:val="Hyperlink"/>
            <w:rFonts w:cs="Calibri"/>
          </w:rPr>
          <w:t>4.4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DaVinci Interrupt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_Toc427226669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0" w:history="1">
        <w:r w:rsidR="00607FA3" w:rsidRPr="001D21C6">
          <w:rPr>
            <w:rStyle w:val="Hyperlink"/>
            <w:rFonts w:cs="Calibri"/>
          </w:rPr>
          <w:t>4.5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Manual Configuration Changes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_Toc427226670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7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1" w:history="1">
        <w:r w:rsidR="00607FA3" w:rsidRPr="001D21C6">
          <w:rPr>
            <w:rStyle w:val="Hyperlink"/>
            <w:rFonts w:cs="Calibri"/>
            <w:noProof/>
          </w:rPr>
          <w:t>5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Integration  DATAFLOW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_Toc427226671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8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2" w:history="1">
        <w:r w:rsidR="00607FA3" w:rsidRPr="001D21C6">
          <w:rPr>
            <w:rStyle w:val="Hyperlink"/>
            <w:rFonts w:cs="Calibri"/>
          </w:rPr>
          <w:t>5.1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Required Global Data Inputs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_Toc427226672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3" w:history="1">
        <w:r w:rsidR="00607FA3" w:rsidRPr="001D21C6">
          <w:rPr>
            <w:rStyle w:val="Hyperlink"/>
            <w:rFonts w:cs="Calibri"/>
          </w:rPr>
          <w:t>5.2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Required Global Data Outputs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_Toc427226673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4" w:history="1">
        <w:r w:rsidR="00607FA3" w:rsidRPr="001D21C6">
          <w:rPr>
            <w:rStyle w:val="Hyperlink"/>
            <w:rFonts w:cs="Calibri"/>
          </w:rPr>
          <w:t>5.3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Specific Include Path present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_Toc427226674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8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5" w:history="1">
        <w:r w:rsidR="00607FA3" w:rsidRPr="001D21C6">
          <w:rPr>
            <w:rStyle w:val="Hyperlink"/>
            <w:rFonts w:cs="Calibri"/>
            <w:noProof/>
          </w:rPr>
          <w:t>6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Runnable Scheduling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_Toc427226675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9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76" w:history="1">
        <w:r w:rsidR="00607FA3" w:rsidRPr="001D21C6">
          <w:rPr>
            <w:rStyle w:val="Hyperlink"/>
            <w:rFonts w:cs="Calibri"/>
            <w:noProof/>
          </w:rPr>
          <w:t>7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Memory Map REQUIREMENTS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_Toc427226676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10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7" w:history="1">
        <w:r w:rsidR="00607FA3" w:rsidRPr="001D21C6">
          <w:rPr>
            <w:rStyle w:val="Hyperlink"/>
            <w:rFonts w:cs="Calibri"/>
          </w:rPr>
          <w:t>7.1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Mapping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_Toc427226677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8" w:history="1">
        <w:r w:rsidR="00607FA3" w:rsidRPr="001D21C6">
          <w:rPr>
            <w:rStyle w:val="Hyperlink"/>
            <w:rFonts w:cs="Calibri"/>
          </w:rPr>
          <w:t>7.2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Usage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_Toc427226678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79" w:history="1">
        <w:r w:rsidR="00607FA3" w:rsidRPr="001D21C6">
          <w:rPr>
            <w:rStyle w:val="Hyperlink"/>
            <w:rFonts w:cs="Calibri"/>
          </w:rPr>
          <w:t>7.3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NvM Blocks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_Toc427226679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10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80" w:history="1">
        <w:r w:rsidR="00607FA3" w:rsidRPr="001D21C6">
          <w:rPr>
            <w:rStyle w:val="Hyperlink"/>
            <w:rFonts w:cs="Calibri"/>
            <w:noProof/>
          </w:rPr>
          <w:t>8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Compiler Settings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_Toc427226680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11</w:t>
        </w:r>
        <w:r w:rsidR="00607FA3">
          <w:rPr>
            <w:noProof/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81" w:history="1">
        <w:r w:rsidR="00607FA3" w:rsidRPr="001D21C6">
          <w:rPr>
            <w:rStyle w:val="Hyperlink"/>
            <w:rFonts w:cs="Calibri"/>
          </w:rPr>
          <w:t>8.1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Preprocessor MACRO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_Toc427226681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11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2"/>
        <w:rPr>
          <w:b w:val="0"/>
          <w:caps w:val="0"/>
          <w:sz w:val="22"/>
          <w:szCs w:val="22"/>
        </w:rPr>
      </w:pPr>
      <w:hyperlink w:anchor="_Toc427226682" w:history="1">
        <w:r w:rsidR="00607FA3" w:rsidRPr="001D21C6">
          <w:rPr>
            <w:rStyle w:val="Hyperlink"/>
            <w:rFonts w:cs="Calibri"/>
          </w:rPr>
          <w:t>8.2</w:t>
        </w:r>
        <w:r w:rsidR="00607FA3" w:rsidRPr="00F6418E">
          <w:rPr>
            <w:b w:val="0"/>
            <w:caps w:val="0"/>
            <w:sz w:val="22"/>
            <w:szCs w:val="22"/>
          </w:rPr>
          <w:tab/>
        </w:r>
        <w:r w:rsidR="00607FA3" w:rsidRPr="001D21C6">
          <w:rPr>
            <w:rStyle w:val="Hyperlink"/>
            <w:rFonts w:cs="Calibri"/>
          </w:rPr>
          <w:t>Optimization Settings</w:t>
        </w:r>
        <w:r w:rsidR="00607FA3">
          <w:rPr>
            <w:webHidden/>
          </w:rPr>
          <w:tab/>
        </w:r>
        <w:r w:rsidR="00607FA3">
          <w:rPr>
            <w:webHidden/>
          </w:rPr>
          <w:fldChar w:fldCharType="begin"/>
        </w:r>
        <w:r w:rsidR="00607FA3">
          <w:rPr>
            <w:webHidden/>
          </w:rPr>
          <w:instrText xml:space="preserve"> PAGEREF _Toc427226682 \h </w:instrText>
        </w:r>
        <w:r w:rsidR="00607FA3">
          <w:rPr>
            <w:webHidden/>
          </w:rPr>
        </w:r>
        <w:r w:rsidR="00607FA3">
          <w:rPr>
            <w:webHidden/>
          </w:rPr>
          <w:fldChar w:fldCharType="separate"/>
        </w:r>
        <w:r w:rsidR="00607FA3">
          <w:rPr>
            <w:webHidden/>
          </w:rPr>
          <w:t>11</w:t>
        </w:r>
        <w:r w:rsidR="00607FA3">
          <w:rPr>
            <w:webHidden/>
          </w:rPr>
          <w:fldChar w:fldCharType="end"/>
        </w:r>
      </w:hyperlink>
    </w:p>
    <w:p w:rsidR="00607FA3" w:rsidRPr="00F6418E" w:rsidRDefault="00D8760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7226683" w:history="1">
        <w:r w:rsidR="00607FA3" w:rsidRPr="001D21C6">
          <w:rPr>
            <w:rStyle w:val="Hyperlink"/>
            <w:rFonts w:cs="Calibri"/>
            <w:noProof/>
          </w:rPr>
          <w:t>9</w:t>
        </w:r>
        <w:r w:rsidR="00607FA3" w:rsidRPr="00F6418E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07FA3" w:rsidRPr="001D21C6">
          <w:rPr>
            <w:rStyle w:val="Hyperlink"/>
            <w:rFonts w:cs="Calibri"/>
            <w:noProof/>
          </w:rPr>
          <w:t>Appendix</w:t>
        </w:r>
        <w:r w:rsidR="00607FA3">
          <w:rPr>
            <w:noProof/>
            <w:webHidden/>
          </w:rPr>
          <w:tab/>
        </w:r>
        <w:r w:rsidR="00607FA3">
          <w:rPr>
            <w:noProof/>
            <w:webHidden/>
          </w:rPr>
          <w:fldChar w:fldCharType="begin"/>
        </w:r>
        <w:r w:rsidR="00607FA3">
          <w:rPr>
            <w:noProof/>
            <w:webHidden/>
          </w:rPr>
          <w:instrText xml:space="preserve"> PAGEREF _Toc427226683 \h </w:instrText>
        </w:r>
        <w:r w:rsidR="00607FA3">
          <w:rPr>
            <w:noProof/>
            <w:webHidden/>
          </w:rPr>
        </w:r>
        <w:r w:rsidR="00607FA3">
          <w:rPr>
            <w:noProof/>
            <w:webHidden/>
          </w:rPr>
          <w:fldChar w:fldCharType="separate"/>
        </w:r>
        <w:r w:rsidR="00607FA3">
          <w:rPr>
            <w:noProof/>
            <w:webHidden/>
          </w:rPr>
          <w:t>12</w:t>
        </w:r>
        <w:r w:rsidR="00607FA3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3" w:name="_Toc367436496"/>
      <w:bookmarkStart w:id="24" w:name="_Toc427226660"/>
      <w:r w:rsidRPr="00AA38E8">
        <w:rPr>
          <w:rFonts w:ascii="Calibri" w:hAnsi="Calibri" w:cs="Calibri"/>
        </w:rPr>
        <w:lastRenderedPageBreak/>
        <w:t>A</w:t>
      </w:r>
      <w:bookmarkEnd w:id="23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4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9C4F87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Pr="00AA38E8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427226661"/>
      <w:r w:rsidRPr="00AA38E8">
        <w:rPr>
          <w:rFonts w:ascii="Calibri" w:hAnsi="Calibri" w:cs="Calibri"/>
        </w:rPr>
        <w:lastRenderedPageBreak/>
        <w:t>References</w:t>
      </w:r>
      <w:bookmarkEnd w:id="25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2263F7" w:rsidP="006D6E3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6D6E33">
              <w:rPr>
                <w:rFonts w:cs="Calibri"/>
                <w:szCs w:val="19"/>
              </w:rPr>
              <w:t xml:space="preserve">ES002A </w:t>
            </w:r>
            <w:proofErr w:type="spellStart"/>
            <w:r w:rsidR="006D6E33" w:rsidRPr="006D6E33">
              <w:rPr>
                <w:rFonts w:cs="Calibri"/>
                <w:szCs w:val="19"/>
              </w:rPr>
              <w:t>McuDiagc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  <w:tr w:rsidR="009C4F8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6" w:name="_Toc357692818"/>
      <w:bookmarkStart w:id="27" w:name="_Toc427226662"/>
      <w:bookmarkEnd w:id="6"/>
      <w:bookmarkEnd w:id="7"/>
      <w:bookmarkEnd w:id="8"/>
      <w:bookmarkEnd w:id="9"/>
      <w:bookmarkEnd w:id="10"/>
      <w:r w:rsidRPr="004057AC">
        <w:rPr>
          <w:rFonts w:ascii="Calibri" w:hAnsi="Calibri" w:cs="Calibri"/>
        </w:rPr>
        <w:lastRenderedPageBreak/>
        <w:t>Dependencies</w:t>
      </w:r>
      <w:bookmarkEnd w:id="26"/>
      <w:bookmarkEnd w:id="2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57692819"/>
      <w:bookmarkStart w:id="29" w:name="_Toc427226663"/>
      <w:r w:rsidRPr="00877199">
        <w:rPr>
          <w:rFonts w:ascii="Calibri" w:hAnsi="Calibri" w:cs="Calibri"/>
        </w:rPr>
        <w:t>SWCs</w:t>
      </w:r>
      <w:bookmarkEnd w:id="28"/>
      <w:bookmarkEnd w:id="29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3"/>
        <w:gridCol w:w="6138"/>
      </w:tblGrid>
      <w:tr w:rsidR="004057AC" w:rsidRPr="00877199" w:rsidTr="007A646C">
        <w:tc>
          <w:tcPr>
            <w:tcW w:w="3073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00140E" w:rsidRDefault="00CE07E4" w:rsidP="00DE4B77">
            <w:pPr>
              <w:rPr>
                <w:rFonts w:cs="Calibri"/>
                <w:b/>
                <w:bCs/>
              </w:rPr>
            </w:pPr>
            <w:r w:rsidRPr="0000140E"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357692820"/>
      <w:bookmarkStart w:id="31" w:name="_Toc427226664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0"/>
      <w:bookmarkEnd w:id="31"/>
    </w:p>
    <w:p w:rsidR="004057AC" w:rsidRPr="00877199" w:rsidRDefault="00BA555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2" w:name="_Toc357692821"/>
      <w:bookmarkStart w:id="33" w:name="_Toc427226665"/>
      <w:r>
        <w:lastRenderedPageBreak/>
        <w:t>Configuration</w:t>
      </w:r>
      <w:bookmarkEnd w:id="32"/>
      <w:r w:rsidR="009A2ED4">
        <w:t xml:space="preserve"> REQUIREMeNTS</w:t>
      </w:r>
      <w:bookmarkEnd w:id="33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357692822"/>
      <w:bookmarkStart w:id="35" w:name="_Toc427226666"/>
      <w:r w:rsidRPr="00877199">
        <w:rPr>
          <w:rFonts w:ascii="Calibri" w:hAnsi="Calibri" w:cs="Calibri"/>
        </w:rPr>
        <w:t>Build Time Config</w:t>
      </w:r>
      <w:bookmarkEnd w:id="34"/>
      <w:bookmarkEnd w:id="3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2263F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3"/>
      <w:bookmarkStart w:id="37" w:name="_Toc427226667"/>
      <w:bookmarkStart w:id="38" w:name="OLE_LINK10"/>
      <w:bookmarkStart w:id="39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6"/>
      <w:bookmarkEnd w:id="37"/>
    </w:p>
    <w:p w:rsidR="004057AC" w:rsidRPr="003E2BA3" w:rsidRDefault="005A76E7" w:rsidP="004057A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4"/>
      <w:bookmarkStart w:id="41" w:name="_Toc427226668"/>
      <w:bookmarkStart w:id="42" w:name="OLE_LINK12"/>
      <w:bookmarkStart w:id="43" w:name="OLE_LINK13"/>
      <w:bookmarkStart w:id="44" w:name="_Toc357692825"/>
      <w:bookmarkEnd w:id="38"/>
      <w:bookmarkEnd w:id="39"/>
      <w:r w:rsidRPr="00877199">
        <w:rPr>
          <w:rFonts w:ascii="Calibri" w:hAnsi="Calibri" w:cs="Calibri"/>
        </w:rPr>
        <w:t>Da Vinci Parameter Configuration Changes</w:t>
      </w:r>
      <w:bookmarkEnd w:id="40"/>
      <w:bookmarkEnd w:id="4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0266D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427226669"/>
      <w:bookmarkEnd w:id="42"/>
      <w:bookmarkEnd w:id="43"/>
      <w:r w:rsidRPr="00877199">
        <w:rPr>
          <w:rFonts w:ascii="Calibri" w:hAnsi="Calibri" w:cs="Calibri"/>
        </w:rPr>
        <w:t>DaVinci Interrupt Configuration Changes</w:t>
      </w:r>
      <w:bookmarkEnd w:id="4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9C4F8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6" w:name="_Toc427226670"/>
      <w:r w:rsidRPr="00877199">
        <w:rPr>
          <w:rFonts w:ascii="Calibri" w:hAnsi="Calibri" w:cs="Calibri"/>
        </w:rPr>
        <w:t xml:space="preserve">Manual </w:t>
      </w:r>
      <w:bookmarkStart w:id="47" w:name="OLE_LINK22"/>
      <w:bookmarkStart w:id="48" w:name="OLE_LINK23"/>
      <w:bookmarkStart w:id="49" w:name="OLE_LINK24"/>
      <w:r w:rsidRPr="00877199">
        <w:rPr>
          <w:rFonts w:ascii="Calibri" w:hAnsi="Calibri" w:cs="Calibri"/>
        </w:rPr>
        <w:t>Configuration Changes</w:t>
      </w:r>
      <w:bookmarkEnd w:id="44"/>
      <w:bookmarkEnd w:id="46"/>
      <w:bookmarkEnd w:id="47"/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0" w:name="_Toc357692826"/>
      <w:bookmarkStart w:id="51" w:name="_Toc427226671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0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57692827"/>
      <w:bookmarkStart w:id="53" w:name="_Toc427226672"/>
      <w:bookmarkStart w:id="54" w:name="OLE_LINK83"/>
      <w:bookmarkStart w:id="55" w:name="OLE_LINK84"/>
      <w:r w:rsidRPr="00877199">
        <w:rPr>
          <w:rFonts w:ascii="Calibri" w:hAnsi="Calibri" w:cs="Calibri"/>
        </w:rPr>
        <w:t>Required Global Data Inputs</w:t>
      </w:r>
      <w:bookmarkEnd w:id="52"/>
      <w:bookmarkEnd w:id="53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6" w:name="_Toc427226673"/>
      <w:r w:rsidRPr="00877199">
        <w:rPr>
          <w:rFonts w:ascii="Calibri" w:hAnsi="Calibri" w:cs="Calibri"/>
        </w:rPr>
        <w:t>Required Global Data Outputs</w:t>
      </w:r>
      <w:bookmarkEnd w:id="56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7" w:name="_Toc357692829"/>
      <w:bookmarkStart w:id="58" w:name="_Toc427226674"/>
      <w:bookmarkEnd w:id="54"/>
      <w:bookmarkEnd w:id="55"/>
      <w:r w:rsidRPr="00877199">
        <w:rPr>
          <w:rFonts w:ascii="Calibri" w:hAnsi="Calibri" w:cs="Calibri"/>
        </w:rPr>
        <w:t>Specific Include Path present</w:t>
      </w:r>
      <w:bookmarkEnd w:id="57"/>
      <w:bookmarkEnd w:id="58"/>
    </w:p>
    <w:p w:rsidR="004057AC" w:rsidRDefault="006D6E33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0"/>
      <w:bookmarkStart w:id="60" w:name="_Toc427226675"/>
      <w:r w:rsidRPr="004057AC">
        <w:rPr>
          <w:rFonts w:ascii="Calibri" w:hAnsi="Calibri" w:cs="Calibri"/>
        </w:rPr>
        <w:lastRenderedPageBreak/>
        <w:t>Runnable Scheduling</w:t>
      </w:r>
      <w:bookmarkEnd w:id="59"/>
      <w:bookmarkEnd w:id="60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28"/>
        <w:gridCol w:w="3556"/>
        <w:gridCol w:w="1934"/>
      </w:tblGrid>
      <w:tr w:rsidR="004057AC" w:rsidTr="00B0266D"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355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3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 w:rsidRPr="006D6E33">
              <w:rPr>
                <w:b/>
              </w:rPr>
              <w:t>McuDiagc</w:t>
            </w:r>
            <w:r w:rsidR="00B0266D" w:rsidRPr="00B0266D">
              <w:rPr>
                <w:b/>
              </w:rPr>
              <w:t>Init1</w:t>
            </w:r>
          </w:p>
        </w:tc>
        <w:tc>
          <w:tcPr>
            <w:tcW w:w="35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RTE (</w:t>
            </w:r>
            <w:proofErr w:type="spellStart"/>
            <w:r w:rsidRPr="00B0266D">
              <w:rPr>
                <w:b/>
              </w:rPr>
              <w:t>Init</w:t>
            </w:r>
            <w:proofErr w:type="spellEnd"/>
            <w:r w:rsidRPr="00B0266D">
              <w:rPr>
                <w:b/>
              </w:rP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487"/>
        <w:gridCol w:w="3731"/>
        <w:gridCol w:w="1800"/>
      </w:tblGrid>
      <w:tr w:rsidR="004057AC" w:rsidTr="00B0266D">
        <w:tc>
          <w:tcPr>
            <w:tcW w:w="3487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373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r>
              <w:rPr>
                <w:b/>
              </w:rPr>
              <w:t>McuDiagc</w:t>
            </w:r>
            <w:r w:rsidR="00B0266D" w:rsidRPr="00B0266D">
              <w:rPr>
                <w:b/>
              </w:rPr>
              <w:t>Per1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6D6E33" w:rsidP="00E50190">
            <w:pPr>
              <w:rPr>
                <w:b/>
              </w:rPr>
            </w:pPr>
            <w:proofErr w:type="spellStart"/>
            <w:r>
              <w:rPr>
                <w:b/>
              </w:rPr>
              <w:t>MotorControl</w:t>
            </w:r>
            <w:proofErr w:type="spellEnd"/>
            <w:r>
              <w:rPr>
                <w:b/>
              </w:rPr>
              <w:t xml:space="preserve"> ISR*2</w:t>
            </w:r>
          </w:p>
        </w:tc>
      </w:tr>
      <w:tr w:rsidR="006D6E33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D6E33" w:rsidRPr="00B0266D" w:rsidRDefault="006D6E33" w:rsidP="006D6E33">
            <w:pPr>
              <w:rPr>
                <w:b/>
              </w:rPr>
            </w:pPr>
            <w:r>
              <w:rPr>
                <w:b/>
              </w:rPr>
              <w:t>McuDiagc</w:t>
            </w:r>
            <w:r w:rsidRPr="00B0266D">
              <w:rPr>
                <w:b/>
              </w:rPr>
              <w:t>Per</w:t>
            </w:r>
            <w:r>
              <w:rPr>
                <w:b/>
              </w:rPr>
              <w:t>2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D6E33" w:rsidRPr="00B0266D" w:rsidRDefault="006D6E33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D6E33" w:rsidRPr="00B0266D" w:rsidRDefault="006D6E33" w:rsidP="00E50190">
            <w:pPr>
              <w:rPr>
                <w:b/>
              </w:rPr>
            </w:pPr>
            <w:r w:rsidRPr="00B0266D">
              <w:rPr>
                <w:b/>
              </w:rPr>
              <w:t xml:space="preserve">RTE (2 </w:t>
            </w:r>
            <w:proofErr w:type="spellStart"/>
            <w:r w:rsidRPr="00B0266D">
              <w:rPr>
                <w:b/>
              </w:rPr>
              <w:t>ms</w:t>
            </w:r>
            <w:proofErr w:type="spellEnd"/>
            <w:r w:rsidRPr="00B0266D">
              <w:rPr>
                <w:b/>
              </w:rPr>
              <w:t>)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CE07E4" w:rsidP="00DA2279">
            <w:pPr>
              <w:rPr>
                <w:b/>
              </w:rPr>
            </w:pPr>
            <w:bookmarkStart w:id="61" w:name="_GoBack"/>
            <w:bookmarkEnd w:id="61"/>
            <w:del w:id="62" w:author="Nexteer Employee" w:date="2016-09-28T09:10:00Z">
              <w:r w:rsidDel="003D653C">
                <w:rPr>
                  <w:b/>
                </w:rPr>
                <w:delText>McuDiagc</w:delText>
              </w:r>
              <w:r w:rsidRPr="00B0266D" w:rsidDel="003D653C">
                <w:rPr>
                  <w:b/>
                </w:rPr>
                <w:delText>Per</w:delText>
              </w:r>
              <w:r w:rsidDel="003D653C">
                <w:rPr>
                  <w:b/>
                </w:rPr>
                <w:delText>2</w:delText>
              </w:r>
            </w:del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CE07E4" w:rsidP="00E50190">
            <w:pPr>
              <w:rPr>
                <w:b/>
              </w:rPr>
            </w:pPr>
            <w:del w:id="63" w:author="Nexteer Employee" w:date="2016-09-28T09:10:00Z">
              <w:r w:rsidRPr="00B0266D" w:rsidDel="003D653C">
                <w:rPr>
                  <w:b/>
                </w:rPr>
                <w:delText>None</w:delText>
              </w:r>
            </w:del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CE07E4" w:rsidP="00CE07E4">
            <w:pPr>
              <w:rPr>
                <w:b/>
              </w:rPr>
            </w:pPr>
            <w:del w:id="64" w:author="Nexteer Employee" w:date="2016-09-28T09:10:00Z">
              <w:r w:rsidRPr="00B0266D" w:rsidDel="003D653C">
                <w:rPr>
                  <w:b/>
                </w:rPr>
                <w:delText>RTE (</w:delText>
              </w:r>
              <w:r w:rsidDel="003D653C">
                <w:rPr>
                  <w:b/>
                </w:rPr>
                <w:delText>10</w:delText>
              </w:r>
              <w:r w:rsidRPr="00B0266D" w:rsidDel="003D653C">
                <w:rPr>
                  <w:b/>
                </w:rPr>
                <w:delText xml:space="preserve"> ms)</w:delText>
              </w:r>
            </w:del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DA2279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Default="00DA2279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Pr="00B0266D" w:rsidRDefault="00DA2279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2279" w:rsidRPr="00B0266D" w:rsidRDefault="00DA2279" w:rsidP="00B0266D">
            <w:pPr>
              <w:rPr>
                <w:b/>
              </w:rPr>
            </w:pPr>
          </w:p>
        </w:tc>
      </w:tr>
    </w:tbl>
    <w:p w:rsidR="004057AC" w:rsidRDefault="004057AC" w:rsidP="004057AC"/>
    <w:p w:rsidR="004057AC" w:rsidRDefault="004057AC" w:rsidP="004057AC"/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5" w:name="_Toc357692831"/>
      <w:bookmarkStart w:id="66" w:name="_Toc427226676"/>
      <w:bookmarkStart w:id="67" w:name="OLE_LINK16"/>
      <w:bookmarkStart w:id="6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5"/>
      <w:bookmarkEnd w:id="6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357692832"/>
      <w:bookmarkStart w:id="70" w:name="_Toc427226677"/>
      <w:bookmarkEnd w:id="67"/>
      <w:bookmarkEnd w:id="68"/>
      <w:r w:rsidRPr="00877199">
        <w:rPr>
          <w:rFonts w:ascii="Calibri" w:hAnsi="Calibri" w:cs="Calibri"/>
        </w:rPr>
        <w:t>Mapping</w:t>
      </w:r>
      <w:bookmarkEnd w:id="69"/>
      <w:bookmarkEnd w:id="7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A1104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  <w:proofErr w:type="spellStart"/>
            <w:r w:rsidRPr="005A6FB6">
              <w:rPr>
                <w:b/>
                <w:bCs/>
              </w:rPr>
              <w:t>MotCtrl_START_SEC_CODE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Default="002A1104" w:rsidP="00DE4B77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1104" w:rsidRDefault="002A1104" w:rsidP="00DE4B77">
            <w:r>
              <w:t>Constants are defined at function level. Memory mapping need to be adjusted accordingly.</w:t>
            </w:r>
          </w:p>
        </w:tc>
      </w:tr>
      <w:tr w:rsidR="002A1104" w:rsidTr="00DE4B77">
        <w:tc>
          <w:tcPr>
            <w:tcW w:w="4000" w:type="dxa"/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2A1104" w:rsidRDefault="002A1104" w:rsidP="00DE4B77"/>
        </w:tc>
        <w:tc>
          <w:tcPr>
            <w:tcW w:w="2505" w:type="dxa"/>
            <w:shd w:val="clear" w:color="auto" w:fill="auto"/>
          </w:tcPr>
          <w:p w:rsidR="002A1104" w:rsidRDefault="002A1104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1" w:name="_Toc357692833"/>
      <w:bookmarkStart w:id="72" w:name="_Toc427226678"/>
      <w:r w:rsidRPr="00877199">
        <w:rPr>
          <w:rFonts w:ascii="Calibri" w:hAnsi="Calibri" w:cs="Calibri"/>
        </w:rPr>
        <w:t>Usage</w:t>
      </w:r>
      <w:bookmarkEnd w:id="71"/>
      <w:bookmarkEnd w:id="7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50C6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34"/>
      <w:bookmarkStart w:id="74" w:name="_Toc427226679"/>
      <w:bookmarkStart w:id="75" w:name="OLE_LINK20"/>
      <w:bookmarkStart w:id="76" w:name="OLE_LINK81"/>
      <w:bookmarkStart w:id="77" w:name="OLE_LINK82"/>
      <w:r w:rsidRPr="00877199">
        <w:rPr>
          <w:rFonts w:ascii="Calibri" w:hAnsi="Calibri" w:cs="Calibri"/>
        </w:rPr>
        <w:t>NvM Blocks</w:t>
      </w:r>
      <w:bookmarkEnd w:id="73"/>
      <w:bookmarkEnd w:id="74"/>
    </w:p>
    <w:bookmarkEnd w:id="75"/>
    <w:bookmarkEnd w:id="76"/>
    <w:bookmarkEnd w:id="77"/>
    <w:p w:rsidR="004057AC" w:rsidRDefault="006D6E33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8" w:name="_Toc357692835"/>
      <w:bookmarkStart w:id="79" w:name="_Toc427226680"/>
      <w:bookmarkStart w:id="80" w:name="OLE_LINK18"/>
      <w:bookmarkStart w:id="81" w:name="OLE_LINK19"/>
      <w:r w:rsidRPr="00BC0234">
        <w:rPr>
          <w:rFonts w:ascii="Calibri" w:hAnsi="Calibri" w:cs="Calibri"/>
        </w:rPr>
        <w:lastRenderedPageBreak/>
        <w:t>Compiler Settings</w:t>
      </w:r>
      <w:bookmarkEnd w:id="78"/>
      <w:bookmarkEnd w:id="79"/>
    </w:p>
    <w:bookmarkEnd w:id="80"/>
    <w:bookmarkEnd w:id="8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2" w:name="_Toc357692836"/>
      <w:bookmarkStart w:id="83" w:name="_Toc427226681"/>
      <w:r w:rsidRPr="00877199">
        <w:rPr>
          <w:rFonts w:ascii="Calibri" w:hAnsi="Calibri" w:cs="Calibri"/>
        </w:rPr>
        <w:t>Preprocessor MACRO</w:t>
      </w:r>
      <w:bookmarkEnd w:id="82"/>
      <w:bookmarkEnd w:id="83"/>
    </w:p>
    <w:p w:rsidR="004057AC" w:rsidRPr="00877199" w:rsidRDefault="00650C69" w:rsidP="004057AC">
      <w:pPr>
        <w:rPr>
          <w:rFonts w:cs="Calibri"/>
        </w:rPr>
      </w:pPr>
      <w:bookmarkStart w:id="8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5" w:name="_Toc357692837"/>
      <w:bookmarkStart w:id="86" w:name="_Toc427226682"/>
      <w:bookmarkEnd w:id="84"/>
      <w:r w:rsidRPr="00877199">
        <w:rPr>
          <w:rFonts w:ascii="Calibri" w:hAnsi="Calibri" w:cs="Calibri"/>
        </w:rPr>
        <w:t>Optimization Settings</w:t>
      </w:r>
      <w:bookmarkEnd w:id="85"/>
      <w:bookmarkEnd w:id="86"/>
    </w:p>
    <w:p w:rsidR="00656B0A" w:rsidRDefault="00650C69" w:rsidP="005A392A">
      <w:pPr>
        <w:rPr>
          <w:rFonts w:cs="Calibri"/>
        </w:rPr>
      </w:pPr>
      <w:bookmarkStart w:id="87" w:name="_Toc382295838"/>
      <w:bookmarkStart w:id="88" w:name="_Toc382297291"/>
      <w:bookmarkStart w:id="89" w:name="_Toc383611455"/>
      <w:bookmarkStart w:id="90" w:name="_Toc383698777"/>
      <w:bookmarkStart w:id="91" w:name="_Toc382295839"/>
      <w:bookmarkStart w:id="92" w:name="_Toc382297292"/>
      <w:bookmarkStart w:id="93" w:name="_Toc383611456"/>
      <w:bookmarkStart w:id="94" w:name="_Toc383698778"/>
      <w:bookmarkStart w:id="95" w:name="_Toc382295842"/>
      <w:bookmarkStart w:id="96" w:name="_Toc382297295"/>
      <w:bookmarkStart w:id="97" w:name="_Toc383611459"/>
      <w:bookmarkStart w:id="98" w:name="_Toc383698781"/>
      <w:bookmarkStart w:id="99" w:name="_Toc382295843"/>
      <w:bookmarkStart w:id="100" w:name="_Toc382297296"/>
      <w:bookmarkStart w:id="101" w:name="_Toc383611460"/>
      <w:bookmarkStart w:id="102" w:name="_Toc383698782"/>
      <w:bookmarkStart w:id="103" w:name="_Toc382295850"/>
      <w:bookmarkStart w:id="104" w:name="_Toc382297303"/>
      <w:bookmarkStart w:id="105" w:name="_Toc383611467"/>
      <w:bookmarkStart w:id="106" w:name="_Toc383698789"/>
      <w:bookmarkStart w:id="107" w:name="_Toc382295853"/>
      <w:bookmarkStart w:id="108" w:name="_Toc382297306"/>
      <w:bookmarkStart w:id="109" w:name="_Toc383611470"/>
      <w:bookmarkStart w:id="110" w:name="_Toc383698792"/>
      <w:bookmarkStart w:id="111" w:name="_Toc382295856"/>
      <w:bookmarkStart w:id="112" w:name="_Toc382297309"/>
      <w:bookmarkStart w:id="113" w:name="_Toc383611473"/>
      <w:bookmarkStart w:id="114" w:name="_Toc383698795"/>
      <w:bookmarkStart w:id="115" w:name="_Toc382295858"/>
      <w:bookmarkStart w:id="116" w:name="_Toc382297311"/>
      <w:bookmarkStart w:id="117" w:name="_Toc383611475"/>
      <w:bookmarkStart w:id="118" w:name="_Toc383698797"/>
      <w:bookmarkStart w:id="119" w:name="_Toc382295859"/>
      <w:bookmarkStart w:id="120" w:name="_Toc382297312"/>
      <w:bookmarkStart w:id="121" w:name="_Toc383611476"/>
      <w:bookmarkStart w:id="122" w:name="_Toc383698798"/>
      <w:bookmarkStart w:id="123" w:name="_Toc382295876"/>
      <w:bookmarkStart w:id="124" w:name="_Toc382297329"/>
      <w:bookmarkStart w:id="125" w:name="_Toc383611493"/>
      <w:bookmarkStart w:id="126" w:name="_Toc383698815"/>
      <w:bookmarkStart w:id="127" w:name="_Toc382297340"/>
      <w:bookmarkStart w:id="128" w:name="_Toc383611504"/>
      <w:bookmarkStart w:id="129" w:name="_Toc383698826"/>
      <w:bookmarkStart w:id="130" w:name="_Toc382297341"/>
      <w:bookmarkStart w:id="131" w:name="_Toc383611505"/>
      <w:bookmarkStart w:id="132" w:name="_Toc383698827"/>
      <w:bookmarkStart w:id="133" w:name="_Toc382297346"/>
      <w:bookmarkStart w:id="134" w:name="_Toc383611510"/>
      <w:bookmarkStart w:id="135" w:name="_Toc383698832"/>
      <w:bookmarkStart w:id="136" w:name="_Toc382297348"/>
      <w:bookmarkStart w:id="137" w:name="_Toc383611512"/>
      <w:bookmarkStart w:id="138" w:name="_Toc383698834"/>
      <w:bookmarkStart w:id="139" w:name="_Toc382297371"/>
      <w:bookmarkStart w:id="140" w:name="_Toc383611535"/>
      <w:bookmarkStart w:id="141" w:name="_Toc383698857"/>
      <w:bookmarkStart w:id="142" w:name="_Toc382297372"/>
      <w:bookmarkStart w:id="143" w:name="_Toc383611536"/>
      <w:bookmarkStart w:id="144" w:name="_Toc383698858"/>
      <w:bookmarkStart w:id="145" w:name="_Toc382297373"/>
      <w:bookmarkStart w:id="146" w:name="_Toc383611537"/>
      <w:bookmarkStart w:id="147" w:name="_Toc383698859"/>
      <w:bookmarkStart w:id="148" w:name="_Toc382297374"/>
      <w:bookmarkStart w:id="149" w:name="_Toc383611538"/>
      <w:bookmarkStart w:id="150" w:name="_Toc383698860"/>
      <w:bookmarkStart w:id="151" w:name="_Toc382297375"/>
      <w:bookmarkStart w:id="152" w:name="_Toc383611539"/>
      <w:bookmarkStart w:id="153" w:name="_Toc383698861"/>
      <w:bookmarkStart w:id="154" w:name="_Toc382297376"/>
      <w:bookmarkStart w:id="155" w:name="_Toc383611540"/>
      <w:bookmarkStart w:id="156" w:name="_Toc383698862"/>
      <w:bookmarkStart w:id="157" w:name="_Toc382297377"/>
      <w:bookmarkStart w:id="158" w:name="_Toc383611541"/>
      <w:bookmarkStart w:id="159" w:name="_Toc383698863"/>
      <w:bookmarkStart w:id="160" w:name="_Toc382297378"/>
      <w:bookmarkStart w:id="161" w:name="_Toc383611542"/>
      <w:bookmarkStart w:id="162" w:name="_Toc383698864"/>
      <w:bookmarkStart w:id="163" w:name="_Toc382297379"/>
      <w:bookmarkStart w:id="164" w:name="_Toc383611543"/>
      <w:bookmarkStart w:id="165" w:name="_Toc383698865"/>
      <w:bookmarkStart w:id="166" w:name="_Toc382297380"/>
      <w:bookmarkStart w:id="167" w:name="_Toc383611544"/>
      <w:bookmarkStart w:id="168" w:name="_Toc383698866"/>
      <w:bookmarkStart w:id="169" w:name="_Toc382297381"/>
      <w:bookmarkStart w:id="170" w:name="_Toc383611545"/>
      <w:bookmarkStart w:id="171" w:name="_Toc383698867"/>
      <w:bookmarkStart w:id="172" w:name="_Toc382297382"/>
      <w:bookmarkStart w:id="173" w:name="_Toc383611546"/>
      <w:bookmarkStart w:id="174" w:name="_Toc383698868"/>
      <w:bookmarkStart w:id="175" w:name="_Toc382297383"/>
      <w:bookmarkStart w:id="176" w:name="_Toc383611547"/>
      <w:bookmarkStart w:id="177" w:name="_Toc383698869"/>
      <w:bookmarkStart w:id="178" w:name="_Toc382295908"/>
      <w:bookmarkStart w:id="179" w:name="_Toc382297384"/>
      <w:bookmarkStart w:id="180" w:name="_Toc383611548"/>
      <w:bookmarkStart w:id="181" w:name="_Toc383698870"/>
      <w:bookmarkStart w:id="182" w:name="_Toc382295909"/>
      <w:bookmarkStart w:id="183" w:name="_Toc382297385"/>
      <w:bookmarkStart w:id="184" w:name="_Toc383611549"/>
      <w:bookmarkStart w:id="185" w:name="_Toc383698871"/>
      <w:bookmarkStart w:id="186" w:name="_Toc382295910"/>
      <w:bookmarkStart w:id="187" w:name="_Toc382297386"/>
      <w:bookmarkStart w:id="188" w:name="_Toc383611550"/>
      <w:bookmarkStart w:id="189" w:name="_Toc383698872"/>
      <w:bookmarkStart w:id="190" w:name="_Toc382295911"/>
      <w:bookmarkStart w:id="191" w:name="_Toc382297387"/>
      <w:bookmarkStart w:id="192" w:name="_Toc383611551"/>
      <w:bookmarkStart w:id="193" w:name="_Toc383698873"/>
      <w:bookmarkStart w:id="194" w:name="_Toc382295912"/>
      <w:bookmarkStart w:id="195" w:name="_Toc382297388"/>
      <w:bookmarkStart w:id="196" w:name="_Toc383611552"/>
      <w:bookmarkStart w:id="197" w:name="_Toc383698874"/>
      <w:bookmarkStart w:id="198" w:name="_Toc382295913"/>
      <w:bookmarkStart w:id="199" w:name="_Toc382297389"/>
      <w:bookmarkStart w:id="200" w:name="_Toc383611553"/>
      <w:bookmarkStart w:id="201" w:name="_Toc383698875"/>
      <w:bookmarkStart w:id="202" w:name="_Toc382295914"/>
      <w:bookmarkStart w:id="203" w:name="_Toc382297390"/>
      <w:bookmarkStart w:id="204" w:name="_Toc383611554"/>
      <w:bookmarkStart w:id="205" w:name="_Toc383698876"/>
      <w:bookmarkStart w:id="206" w:name="_Toc382295915"/>
      <w:bookmarkStart w:id="207" w:name="_Toc382297391"/>
      <w:bookmarkStart w:id="208" w:name="_Toc383611555"/>
      <w:bookmarkStart w:id="209" w:name="_Toc383698877"/>
      <w:bookmarkStart w:id="210" w:name="_Toc382297405"/>
      <w:bookmarkStart w:id="211" w:name="_Toc383611575"/>
      <w:bookmarkStart w:id="212" w:name="_Toc383698897"/>
      <w:bookmarkStart w:id="213" w:name="_Toc382295931"/>
      <w:bookmarkStart w:id="214" w:name="_Toc382297409"/>
      <w:bookmarkStart w:id="215" w:name="_Toc383611582"/>
      <w:bookmarkStart w:id="216" w:name="_Toc383698904"/>
      <w:bookmarkStart w:id="217" w:name="_Toc382295932"/>
      <w:bookmarkStart w:id="218" w:name="_Toc382297410"/>
      <w:bookmarkStart w:id="219" w:name="_Toc383611583"/>
      <w:bookmarkStart w:id="220" w:name="_Toc383698905"/>
      <w:bookmarkStart w:id="221" w:name="_Toc382295935"/>
      <w:bookmarkStart w:id="222" w:name="_Toc382297413"/>
      <w:bookmarkStart w:id="223" w:name="_Toc383611586"/>
      <w:bookmarkStart w:id="224" w:name="_Toc383698908"/>
      <w:bookmarkStart w:id="225" w:name="_Toc382295937"/>
      <w:bookmarkStart w:id="226" w:name="_Toc382297415"/>
      <w:bookmarkStart w:id="227" w:name="_Toc383611588"/>
      <w:bookmarkStart w:id="228" w:name="_Toc383698910"/>
      <w:bookmarkStart w:id="229" w:name="_Toc382295942"/>
      <w:bookmarkStart w:id="230" w:name="_Toc382297420"/>
      <w:bookmarkStart w:id="231" w:name="_Toc383611593"/>
      <w:bookmarkStart w:id="232" w:name="_Toc383698915"/>
      <w:bookmarkStart w:id="233" w:name="_Toc382295950"/>
      <w:bookmarkStart w:id="234" w:name="_Toc382297428"/>
      <w:bookmarkStart w:id="235" w:name="_Toc383611601"/>
      <w:bookmarkStart w:id="236" w:name="_Toc383698923"/>
      <w:bookmarkStart w:id="237" w:name="_Toc382295955"/>
      <w:bookmarkStart w:id="238" w:name="_Toc382297433"/>
      <w:bookmarkStart w:id="239" w:name="_Toc383611606"/>
      <w:bookmarkStart w:id="240" w:name="_Toc383698928"/>
      <w:bookmarkStart w:id="241" w:name="_Toc382295959"/>
      <w:bookmarkStart w:id="242" w:name="_Toc382297437"/>
      <w:bookmarkStart w:id="243" w:name="_Toc383611610"/>
      <w:bookmarkStart w:id="244" w:name="_Toc383698932"/>
      <w:bookmarkStart w:id="245" w:name="_Toc382295963"/>
      <w:bookmarkStart w:id="246" w:name="_Toc382297441"/>
      <w:bookmarkStart w:id="247" w:name="_Toc383611614"/>
      <w:bookmarkStart w:id="248" w:name="_Toc383698936"/>
      <w:bookmarkStart w:id="249" w:name="_Toc382295967"/>
      <w:bookmarkStart w:id="250" w:name="_Toc382297445"/>
      <w:bookmarkStart w:id="251" w:name="_Toc383611618"/>
      <w:bookmarkStart w:id="252" w:name="_Toc383698940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3" w:name="_Toc427226683"/>
      <w:r w:rsidRPr="00AA38E8">
        <w:rPr>
          <w:rFonts w:ascii="Calibri" w:hAnsi="Calibri" w:cs="Calibri"/>
        </w:rPr>
        <w:lastRenderedPageBreak/>
        <w:t>Appendix</w:t>
      </w:r>
      <w:bookmarkEnd w:id="253"/>
    </w:p>
    <w:p w:rsidR="00912AE0" w:rsidRPr="00EF1337" w:rsidRDefault="00650C69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08" w:rsidRDefault="00D87608">
      <w:r>
        <w:separator/>
      </w:r>
    </w:p>
  </w:endnote>
  <w:endnote w:type="continuationSeparator" w:id="0">
    <w:p w:rsidR="00D87608" w:rsidRDefault="00D8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2E01B0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6D6E33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del w:id="254" w:author="Nexteer Employee" w:date="2016-09-28T09:09:00Z">
            <w:r w:rsidR="001C3E6B" w:rsidDel="002E01B0">
              <w:rPr>
                <w:sz w:val="16"/>
              </w:rPr>
              <w:delText>22</w:delText>
            </w:r>
          </w:del>
          <w:ins w:id="255" w:author="Nexteer Employee" w:date="2016-09-28T09:09:00Z">
            <w:r w:rsidR="002E01B0">
              <w:rPr>
                <w:sz w:val="16"/>
              </w:rPr>
              <w:t>2</w:t>
            </w:r>
            <w:r w:rsidR="002E01B0">
              <w:rPr>
                <w:sz w:val="16"/>
              </w:rPr>
              <w:t>8</w:t>
            </w:r>
          </w:ins>
          <w:r w:rsidR="00917A14">
            <w:rPr>
              <w:sz w:val="16"/>
            </w:rPr>
            <w:t>-</w:t>
          </w:r>
          <w:del w:id="256" w:author="Nexteer Employee" w:date="2016-09-28T09:09:00Z">
            <w:r w:rsidR="001C3E6B" w:rsidDel="002E01B0">
              <w:rPr>
                <w:sz w:val="16"/>
              </w:rPr>
              <w:delText>Jun</w:delText>
            </w:r>
          </w:del>
          <w:ins w:id="257" w:author="Nexteer Employee" w:date="2016-09-28T09:09:00Z">
            <w:r w:rsidR="002E01B0">
              <w:rPr>
                <w:sz w:val="16"/>
              </w:rPr>
              <w:t>Sep</w:t>
            </w:r>
          </w:ins>
          <w:r w:rsidR="009C4F87">
            <w:rPr>
              <w:sz w:val="16"/>
            </w:rPr>
            <w:t>-</w:t>
          </w:r>
          <w:r w:rsidR="006D6E33">
            <w:rPr>
              <w:sz w:val="16"/>
            </w:rPr>
            <w:t>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3D653C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3D653C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08" w:rsidRDefault="00D87608">
      <w:r>
        <w:separator/>
      </w:r>
    </w:p>
  </w:footnote>
  <w:footnote w:type="continuationSeparator" w:id="0">
    <w:p w:rsidR="00D87608" w:rsidRDefault="00D87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D87608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5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C3E01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6C91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4927"/>
    <w:rsid w:val="008B5E3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A5601"/>
    <w:rsid w:val="009B6BDF"/>
    <w:rsid w:val="009B754B"/>
    <w:rsid w:val="009C2C9A"/>
    <w:rsid w:val="009C4F87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563F0"/>
    <w:rsid w:val="00A5749E"/>
    <w:rsid w:val="00A92EE5"/>
    <w:rsid w:val="00AA3334"/>
    <w:rsid w:val="00AA38E8"/>
    <w:rsid w:val="00AB200C"/>
    <w:rsid w:val="00AB2785"/>
    <w:rsid w:val="00AC7DD3"/>
    <w:rsid w:val="00AD7CA4"/>
    <w:rsid w:val="00AE0435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5242"/>
    <w:rsid w:val="00B352F7"/>
    <w:rsid w:val="00B738C5"/>
    <w:rsid w:val="00B81B39"/>
    <w:rsid w:val="00B81C1B"/>
    <w:rsid w:val="00B85E5D"/>
    <w:rsid w:val="00B871EB"/>
    <w:rsid w:val="00B915BD"/>
    <w:rsid w:val="00B96B57"/>
    <w:rsid w:val="00BA0018"/>
    <w:rsid w:val="00BA555C"/>
    <w:rsid w:val="00BA72F4"/>
    <w:rsid w:val="00BC0234"/>
    <w:rsid w:val="00BC661E"/>
    <w:rsid w:val="00BC6B0F"/>
    <w:rsid w:val="00BD6557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71EF8"/>
    <w:rsid w:val="00C87413"/>
    <w:rsid w:val="00CA5BBE"/>
    <w:rsid w:val="00CB113C"/>
    <w:rsid w:val="00CB724F"/>
    <w:rsid w:val="00CC5FFD"/>
    <w:rsid w:val="00CE07E4"/>
    <w:rsid w:val="00CF01A3"/>
    <w:rsid w:val="00CF445E"/>
    <w:rsid w:val="00CF7C4B"/>
    <w:rsid w:val="00D027BD"/>
    <w:rsid w:val="00D16229"/>
    <w:rsid w:val="00D31601"/>
    <w:rsid w:val="00D36D8C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87608"/>
    <w:rsid w:val="00DA2279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9431D"/>
    <w:rsid w:val="00EA128E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52308D-6504-417D-835A-95D91169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4970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Nexteer Employee</cp:lastModifiedBy>
  <cp:revision>12</cp:revision>
  <cp:lastPrinted>2016-03-29T15:28:00Z</cp:lastPrinted>
  <dcterms:created xsi:type="dcterms:W3CDTF">2016-03-29T15:28:00Z</dcterms:created>
  <dcterms:modified xsi:type="dcterms:W3CDTF">2016-09-28T13:11:00Z</dcterms:modified>
</cp:coreProperties>
</file>