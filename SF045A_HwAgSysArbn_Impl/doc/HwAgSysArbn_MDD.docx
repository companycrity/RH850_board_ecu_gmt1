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C2966C1C78A542E78209F7B948180BD7"/>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BA63AA">
        <w:rPr>
          <w:rFonts w:cs="Calibri"/>
          <w:b/>
          <w:sz w:val="48"/>
          <w:szCs w:val="48"/>
        </w:rPr>
        <w:t>HwAgSysArbn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363C9F"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Vignesh L S K" w:date="2016-12-07T19:11:00Z">
        <w:r w:rsidR="00091B06">
          <w:rPr>
            <w:b/>
            <w:sz w:val="36"/>
          </w:rPr>
          <w:t>DEC</w:t>
        </w:r>
      </w:ins>
      <w:del w:id="1" w:author="Vignesh L S K" w:date="2016-12-07T19:11:00Z">
        <w:r w:rsidDel="00091B06">
          <w:rPr>
            <w:b/>
            <w:sz w:val="36"/>
          </w:rPr>
          <w:delText>June</w:delText>
        </w:r>
      </w:del>
      <w:r>
        <w:rPr>
          <w:b/>
          <w:sz w:val="36"/>
        </w:rPr>
        <w:t xml:space="preserve"> </w:t>
      </w:r>
      <w:ins w:id="2" w:author="Vignesh L S K" w:date="2016-12-07T19:12:00Z">
        <w:r w:rsidR="00091B06">
          <w:rPr>
            <w:b/>
            <w:sz w:val="36"/>
          </w:rPr>
          <w:t>07</w:t>
        </w:r>
      </w:ins>
      <w:del w:id="3" w:author="Vignesh L S K" w:date="2016-12-07T19:12:00Z">
        <w:r w:rsidDel="00091B06">
          <w:rPr>
            <w:b/>
            <w:sz w:val="36"/>
          </w:rPr>
          <w:delText>20</w:delText>
        </w:r>
      </w:del>
      <w:r>
        <w:rPr>
          <w:b/>
          <w:sz w:val="36"/>
        </w:rPr>
        <w:t>, 201</w:t>
      </w:r>
      <w:r w:rsidRPr="007E0373">
        <w:rPr>
          <w:b/>
          <w:sz w:val="36"/>
        </w:rPr>
        <w:fldChar w:fldCharType="end"/>
      </w:r>
      <w:r>
        <w:rPr>
          <w:b/>
          <w:sz w:val="36"/>
        </w:rPr>
        <w:t>6</w:t>
      </w:r>
    </w:p>
    <w:p w:rsidR="00091B06" w:rsidRPr="00A158C7" w:rsidRDefault="00091B06" w:rsidP="00091B06">
      <w:pPr>
        <w:tabs>
          <w:tab w:val="left" w:pos="4320"/>
          <w:tab w:val="left" w:pos="8640"/>
        </w:tabs>
        <w:spacing w:before="960"/>
        <w:jc w:val="center"/>
        <w:rPr>
          <w:ins w:id="4" w:author="Vignesh L S K" w:date="2016-12-07T19:11:00Z"/>
          <w:b/>
          <w:sz w:val="24"/>
        </w:rPr>
      </w:pPr>
      <w:ins w:id="5" w:author="Vignesh L S K" w:date="2016-12-07T19:11:00Z">
        <w:r w:rsidRPr="00A158C7">
          <w:rPr>
            <w:b/>
            <w:sz w:val="24"/>
          </w:rPr>
          <w:t>Prepared For:</w:t>
        </w:r>
      </w:ins>
    </w:p>
    <w:p w:rsidR="00091B06" w:rsidRPr="00A158C7" w:rsidRDefault="00091B06" w:rsidP="00091B06">
      <w:pPr>
        <w:tabs>
          <w:tab w:val="left" w:pos="4320"/>
          <w:tab w:val="left" w:pos="8640"/>
        </w:tabs>
        <w:jc w:val="center"/>
        <w:rPr>
          <w:ins w:id="6" w:author="Vignesh L S K" w:date="2016-12-07T19:11:00Z"/>
          <w:b/>
          <w:sz w:val="24"/>
        </w:rPr>
      </w:pPr>
      <w:ins w:id="7" w:author="Vignesh L S K" w:date="2016-12-07T19:11:00Z">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ins>
    </w:p>
    <w:p w:rsidR="00091B06" w:rsidRPr="00A158C7" w:rsidRDefault="00091B06" w:rsidP="00091B06">
      <w:pPr>
        <w:tabs>
          <w:tab w:val="left" w:pos="4320"/>
          <w:tab w:val="left" w:pos="8640"/>
        </w:tabs>
        <w:jc w:val="center"/>
        <w:rPr>
          <w:ins w:id="8" w:author="Vignesh L S K" w:date="2016-12-07T19:11:00Z"/>
          <w:b/>
          <w:sz w:val="24"/>
        </w:rPr>
      </w:pPr>
      <w:ins w:id="9" w:author="Vignesh L S K" w:date="2016-12-07T19:11:00Z">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ins>
    </w:p>
    <w:p w:rsidR="00091B06" w:rsidRDefault="00091B06" w:rsidP="00091B06">
      <w:pPr>
        <w:tabs>
          <w:tab w:val="left" w:pos="4320"/>
          <w:tab w:val="left" w:pos="8640"/>
        </w:tabs>
        <w:jc w:val="center"/>
        <w:rPr>
          <w:ins w:id="10" w:author="Vignesh L S K" w:date="2016-12-07T19:11:00Z"/>
          <w:b/>
          <w:sz w:val="24"/>
        </w:rPr>
      </w:pPr>
      <w:ins w:id="11" w:author="Vignesh L S K" w:date="2016-12-07T19:11:00Z">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ins>
    </w:p>
    <w:p w:rsidR="00091B06" w:rsidRPr="00A158C7" w:rsidRDefault="00091B06" w:rsidP="00091B06">
      <w:pPr>
        <w:tabs>
          <w:tab w:val="left" w:pos="4320"/>
          <w:tab w:val="left" w:pos="8640"/>
        </w:tabs>
        <w:spacing w:before="960"/>
        <w:jc w:val="center"/>
        <w:rPr>
          <w:ins w:id="12" w:author="Vignesh L S K" w:date="2016-12-07T19:11:00Z"/>
          <w:b/>
          <w:sz w:val="24"/>
        </w:rPr>
      </w:pPr>
      <w:ins w:id="13" w:author="Vignesh L S K" w:date="2016-12-07T19:11:00Z">
        <w:r w:rsidRPr="00A158C7">
          <w:rPr>
            <w:b/>
            <w:sz w:val="24"/>
          </w:rPr>
          <w:t xml:space="preserve">Prepared By: </w:t>
        </w:r>
      </w:ins>
    </w:p>
    <w:p w:rsidR="00091B06" w:rsidRPr="00A158C7" w:rsidRDefault="00091B06" w:rsidP="00091B06">
      <w:pPr>
        <w:tabs>
          <w:tab w:val="left" w:pos="4320"/>
          <w:tab w:val="left" w:pos="8640"/>
        </w:tabs>
        <w:jc w:val="center"/>
        <w:rPr>
          <w:ins w:id="14" w:author="Vignesh L S K" w:date="2016-12-07T19:11:00Z"/>
          <w:b/>
          <w:sz w:val="24"/>
        </w:rPr>
      </w:pPr>
      <w:ins w:id="15" w:author="Vignesh L S K" w:date="2016-12-07T19:11:00Z">
        <w:r>
          <w:rPr>
            <w:b/>
            <w:sz w:val="24"/>
          </w:rPr>
          <w:t>TATA ELXSI,</w:t>
        </w:r>
      </w:ins>
    </w:p>
    <w:p w:rsidR="00091B06" w:rsidRDefault="00091B06" w:rsidP="00091B06">
      <w:pPr>
        <w:tabs>
          <w:tab w:val="left" w:pos="4320"/>
          <w:tab w:val="left" w:pos="8640"/>
        </w:tabs>
        <w:jc w:val="center"/>
        <w:rPr>
          <w:ins w:id="16" w:author="Vignesh L S K" w:date="2016-12-07T19:11:00Z"/>
          <w:b/>
          <w:sz w:val="24"/>
        </w:rPr>
      </w:pPr>
      <w:ins w:id="17" w:author="Vignesh L S K" w:date="2016-12-07T19:11:00Z">
        <w:r>
          <w:rPr>
            <w:b/>
            <w:sz w:val="24"/>
          </w:rPr>
          <w:t>CHENNAI, INDIA</w:t>
        </w:r>
      </w:ins>
    </w:p>
    <w:p w:rsidR="00091B06" w:rsidRDefault="00091B06" w:rsidP="00091B06">
      <w:pPr>
        <w:tabs>
          <w:tab w:val="left" w:pos="4320"/>
          <w:tab w:val="left" w:pos="8640"/>
        </w:tabs>
        <w:jc w:val="center"/>
        <w:rPr>
          <w:ins w:id="18" w:author="Vignesh L S K" w:date="2016-12-07T19:11:00Z"/>
          <w:b/>
          <w:sz w:val="24"/>
        </w:rPr>
      </w:pPr>
    </w:p>
    <w:p w:rsidR="00091B06" w:rsidRDefault="00091B06" w:rsidP="00091B06">
      <w:pPr>
        <w:tabs>
          <w:tab w:val="left" w:pos="4320"/>
          <w:tab w:val="left" w:pos="8640"/>
        </w:tabs>
        <w:jc w:val="center"/>
        <w:rPr>
          <w:ins w:id="19" w:author="Vignesh L S K" w:date="2016-12-07T19:11:00Z"/>
          <w:b/>
          <w:sz w:val="24"/>
        </w:rPr>
      </w:pPr>
    </w:p>
    <w:p w:rsidR="00091B06" w:rsidRDefault="00091B06" w:rsidP="00091B06">
      <w:pPr>
        <w:tabs>
          <w:tab w:val="left" w:pos="4320"/>
          <w:tab w:val="left" w:pos="8640"/>
        </w:tabs>
        <w:jc w:val="center"/>
        <w:rPr>
          <w:ins w:id="20" w:author="Vignesh L S K" w:date="2016-12-07T19:11:00Z"/>
          <w:b/>
          <w:sz w:val="24"/>
        </w:rPr>
      </w:pPr>
    </w:p>
    <w:p w:rsidR="00091B06" w:rsidRDefault="00091B06" w:rsidP="00091B06">
      <w:pPr>
        <w:tabs>
          <w:tab w:val="left" w:pos="4320"/>
          <w:tab w:val="left" w:pos="8640"/>
        </w:tabs>
        <w:jc w:val="center"/>
        <w:rPr>
          <w:ins w:id="21" w:author="Vignesh L S K" w:date="2016-12-07T19:11:00Z"/>
          <w:b/>
          <w:sz w:val="24"/>
        </w:rPr>
      </w:pPr>
    </w:p>
    <w:p w:rsidR="00091B06" w:rsidRDefault="00091B06" w:rsidP="00091B06">
      <w:pPr>
        <w:tabs>
          <w:tab w:val="left" w:pos="4320"/>
          <w:tab w:val="left" w:pos="8640"/>
        </w:tabs>
        <w:jc w:val="center"/>
        <w:rPr>
          <w:ins w:id="22" w:author="Vignesh L S K" w:date="2016-12-07T19:11:00Z"/>
          <w:b/>
          <w:sz w:val="24"/>
        </w:rPr>
      </w:pPr>
    </w:p>
    <w:p w:rsidR="00091B06" w:rsidRDefault="00091B06" w:rsidP="00091B06">
      <w:pPr>
        <w:tabs>
          <w:tab w:val="left" w:pos="4320"/>
          <w:tab w:val="left" w:pos="8640"/>
        </w:tabs>
        <w:jc w:val="center"/>
        <w:rPr>
          <w:ins w:id="23" w:author="Vignesh L S K" w:date="2016-12-07T19:11:00Z"/>
          <w:b/>
          <w:sz w:val="24"/>
        </w:rPr>
      </w:pPr>
    </w:p>
    <w:p w:rsidR="00091B06" w:rsidRDefault="00091B06">
      <w:pPr>
        <w:tabs>
          <w:tab w:val="left" w:pos="2190"/>
          <w:tab w:val="left" w:pos="4320"/>
          <w:tab w:val="left" w:pos="8640"/>
        </w:tabs>
        <w:rPr>
          <w:ins w:id="24" w:author="Vignesh L S K" w:date="2016-12-07T19:11:00Z"/>
          <w:b/>
          <w:sz w:val="24"/>
        </w:rPr>
        <w:pPrChange w:id="25" w:author="Vignesh L S K" w:date="2016-12-07T19:12:00Z">
          <w:pPr>
            <w:tabs>
              <w:tab w:val="left" w:pos="4320"/>
              <w:tab w:val="left" w:pos="8640"/>
            </w:tabs>
            <w:jc w:val="center"/>
          </w:pPr>
        </w:pPrChange>
      </w:pPr>
      <w:ins w:id="26" w:author="Vignesh L S K" w:date="2016-12-07T19:12:00Z">
        <w:r>
          <w:rPr>
            <w:b/>
            <w:sz w:val="24"/>
          </w:rPr>
          <w:tab/>
        </w:r>
        <w:r>
          <w:rPr>
            <w:b/>
            <w:sz w:val="24"/>
          </w:rPr>
          <w:tab/>
        </w:r>
      </w:ins>
    </w:p>
    <w:p w:rsidR="00B81C1B" w:rsidRPr="00A158C7" w:rsidDel="00091B06" w:rsidRDefault="00B81C1B" w:rsidP="00091B06">
      <w:pPr>
        <w:tabs>
          <w:tab w:val="left" w:pos="4320"/>
          <w:tab w:val="left" w:pos="8640"/>
        </w:tabs>
        <w:spacing w:before="960"/>
        <w:jc w:val="center"/>
        <w:rPr>
          <w:del w:id="27" w:author="Vignesh L S K" w:date="2016-12-07T19:11:00Z"/>
          <w:b/>
          <w:sz w:val="24"/>
        </w:rPr>
      </w:pPr>
      <w:del w:id="28" w:author="Vignesh L S K" w:date="2016-12-07T19:11:00Z">
        <w:r w:rsidRPr="00A158C7" w:rsidDel="00091B06">
          <w:rPr>
            <w:b/>
            <w:sz w:val="24"/>
          </w:rPr>
          <w:lastRenderedPageBreak/>
          <w:delText>Prepared For:</w:delText>
        </w:r>
      </w:del>
    </w:p>
    <w:p w:rsidR="00AA61A8" w:rsidRPr="00A158C7" w:rsidDel="00091B06" w:rsidRDefault="00F43F8E" w:rsidP="00DE23CE">
      <w:pPr>
        <w:tabs>
          <w:tab w:val="left" w:pos="4320"/>
          <w:tab w:val="left" w:pos="8640"/>
        </w:tabs>
        <w:jc w:val="center"/>
        <w:rPr>
          <w:del w:id="29" w:author="Vignesh L S K" w:date="2016-12-07T19:11:00Z"/>
          <w:b/>
          <w:sz w:val="24"/>
        </w:rPr>
      </w:pPr>
      <w:del w:id="30" w:author="Vignesh L S K" w:date="2016-12-07T19:11:00Z">
        <w:r w:rsidDel="00091B06">
          <w:rPr>
            <w:b/>
            <w:sz w:val="24"/>
          </w:rPr>
          <w:fldChar w:fldCharType="begin"/>
        </w:r>
        <w:r w:rsidDel="00091B06">
          <w:rPr>
            <w:b/>
            <w:sz w:val="24"/>
          </w:rPr>
          <w:delInstrText xml:space="preserve"> DOCPROPERTY  "Prepared for Group"  \* MERGEFORMAT </w:delInstrText>
        </w:r>
        <w:r w:rsidDel="00091B06">
          <w:rPr>
            <w:b/>
            <w:sz w:val="24"/>
          </w:rPr>
          <w:fldChar w:fldCharType="separate"/>
        </w:r>
        <w:r w:rsidR="00BA63AA" w:rsidDel="00091B06">
          <w:rPr>
            <w:b/>
            <w:sz w:val="24"/>
          </w:rPr>
          <w:delText>Software Engineering</w:delText>
        </w:r>
        <w:r w:rsidDel="00091B06">
          <w:rPr>
            <w:b/>
            <w:sz w:val="24"/>
          </w:rPr>
          <w:fldChar w:fldCharType="end"/>
        </w:r>
      </w:del>
    </w:p>
    <w:p w:rsidR="00DE23CE" w:rsidRPr="00A158C7" w:rsidDel="00091B06" w:rsidRDefault="007E0373" w:rsidP="00DE23CE">
      <w:pPr>
        <w:tabs>
          <w:tab w:val="left" w:pos="4320"/>
          <w:tab w:val="left" w:pos="8640"/>
        </w:tabs>
        <w:jc w:val="center"/>
        <w:rPr>
          <w:del w:id="31" w:author="Vignesh L S K" w:date="2016-12-07T19:11:00Z"/>
          <w:b/>
          <w:sz w:val="24"/>
        </w:rPr>
      </w:pPr>
      <w:del w:id="32" w:author="Vignesh L S K" w:date="2016-12-07T19:11:00Z">
        <w:r w:rsidDel="00091B06">
          <w:rPr>
            <w:b/>
            <w:sz w:val="24"/>
          </w:rPr>
          <w:fldChar w:fldCharType="begin"/>
        </w:r>
        <w:r w:rsidDel="00091B06">
          <w:rPr>
            <w:b/>
            <w:sz w:val="24"/>
          </w:rPr>
          <w:delInstrText xml:space="preserve"> DOCPROPERTY  Company  \* MERGEFORMAT </w:delInstrText>
        </w:r>
        <w:r w:rsidDel="00091B06">
          <w:rPr>
            <w:b/>
            <w:sz w:val="24"/>
          </w:rPr>
          <w:fldChar w:fldCharType="separate"/>
        </w:r>
        <w:r w:rsidR="00BA63AA" w:rsidDel="00091B06">
          <w:rPr>
            <w:b/>
            <w:sz w:val="24"/>
          </w:rPr>
          <w:delText>Nexteer Automotive</w:delText>
        </w:r>
        <w:r w:rsidDel="00091B06">
          <w:rPr>
            <w:b/>
            <w:sz w:val="24"/>
          </w:rPr>
          <w:fldChar w:fldCharType="end"/>
        </w:r>
        <w:r w:rsidDel="00091B06">
          <w:rPr>
            <w:b/>
            <w:sz w:val="24"/>
          </w:rPr>
          <w:delText>,</w:delText>
        </w:r>
      </w:del>
    </w:p>
    <w:p w:rsidR="007E0373" w:rsidDel="00091B06" w:rsidRDefault="007E0373">
      <w:pPr>
        <w:tabs>
          <w:tab w:val="left" w:pos="4320"/>
          <w:tab w:val="left" w:pos="8640"/>
        </w:tabs>
        <w:jc w:val="center"/>
        <w:rPr>
          <w:del w:id="33" w:author="Vignesh L S K" w:date="2016-12-07T19:11:00Z"/>
          <w:b/>
          <w:sz w:val="24"/>
        </w:rPr>
      </w:pPr>
      <w:del w:id="34" w:author="Vignesh L S K" w:date="2016-12-07T19:11:00Z">
        <w:r w:rsidDel="00091B06">
          <w:rPr>
            <w:b/>
            <w:sz w:val="24"/>
          </w:rPr>
          <w:fldChar w:fldCharType="begin"/>
        </w:r>
        <w:r w:rsidDel="00091B06">
          <w:rPr>
            <w:b/>
            <w:sz w:val="24"/>
          </w:rPr>
          <w:delInstrText xml:space="preserve"> DOCPROPERTY  Location  \* MERGEFORMAT </w:delInstrText>
        </w:r>
        <w:r w:rsidDel="00091B06">
          <w:rPr>
            <w:b/>
            <w:sz w:val="24"/>
          </w:rPr>
          <w:fldChar w:fldCharType="separate"/>
        </w:r>
        <w:r w:rsidR="00BA63AA" w:rsidDel="00091B06">
          <w:rPr>
            <w:b/>
            <w:sz w:val="24"/>
          </w:rPr>
          <w:delText>Saginaw, MI, USA</w:delText>
        </w:r>
        <w:r w:rsidDel="00091B06">
          <w:rPr>
            <w:b/>
            <w:sz w:val="24"/>
          </w:rPr>
          <w:fldChar w:fldCharType="end"/>
        </w:r>
      </w:del>
    </w:p>
    <w:p w:rsidR="00B81C1B" w:rsidRPr="00A158C7" w:rsidDel="00091B06" w:rsidRDefault="00B81C1B" w:rsidP="007E0373">
      <w:pPr>
        <w:tabs>
          <w:tab w:val="left" w:pos="4320"/>
          <w:tab w:val="left" w:pos="8640"/>
        </w:tabs>
        <w:spacing w:before="960"/>
        <w:jc w:val="center"/>
        <w:rPr>
          <w:del w:id="35" w:author="Vignesh L S K" w:date="2016-12-07T19:11:00Z"/>
          <w:b/>
          <w:sz w:val="24"/>
        </w:rPr>
      </w:pPr>
      <w:del w:id="36" w:author="Vignesh L S K" w:date="2016-12-07T19:11:00Z">
        <w:r w:rsidRPr="00A158C7" w:rsidDel="00091B06">
          <w:rPr>
            <w:b/>
            <w:sz w:val="24"/>
          </w:rPr>
          <w:delText xml:space="preserve">Prepared By: </w:delText>
        </w:r>
      </w:del>
    </w:p>
    <w:p w:rsidR="00BA63AA" w:rsidRPr="00A158C7" w:rsidDel="00091B06" w:rsidRDefault="00363C9F" w:rsidP="00891F29">
      <w:pPr>
        <w:tabs>
          <w:tab w:val="left" w:pos="4320"/>
          <w:tab w:val="left" w:pos="8640"/>
        </w:tabs>
        <w:jc w:val="center"/>
        <w:rPr>
          <w:del w:id="37" w:author="Vignesh L S K" w:date="2016-12-07T19:11:00Z"/>
          <w:b/>
          <w:sz w:val="24"/>
        </w:rPr>
      </w:pPr>
      <w:del w:id="38" w:author="Vignesh L S K" w:date="2016-12-07T19:11:00Z">
        <w:r w:rsidDel="00091B06">
          <w:rPr>
            <w:b/>
            <w:sz w:val="24"/>
          </w:rPr>
          <w:delText>Spandana Balani</w:delText>
        </w:r>
      </w:del>
    </w:p>
    <w:p w:rsidR="00363C9F" w:rsidRPr="00AA38E8" w:rsidRDefault="00B81C1B" w:rsidP="00091B06">
      <w:pPr>
        <w:tabs>
          <w:tab w:val="left" w:pos="4320"/>
          <w:tab w:val="left" w:pos="8640"/>
        </w:tabs>
        <w:jc w:val="center"/>
        <w:rPr>
          <w:rFonts w:cs="Calibri"/>
          <w:b/>
        </w:rPr>
      </w:pPr>
      <w:del w:id="39" w:author="Vignesh L S K" w:date="2016-12-07T19:11:00Z">
        <w:r w:rsidRPr="00A158C7" w:rsidDel="00091B06">
          <w:rPr>
            <w:b/>
            <w:sz w:val="23"/>
          </w:rPr>
          <w:br w:type="page"/>
        </w:r>
      </w:del>
      <w:r w:rsidR="00393DBF">
        <w:rPr>
          <w:b/>
          <w:sz w:val="28"/>
          <w:szCs w:val="28"/>
          <w:u w:val="single"/>
        </w:rPr>
        <w:lastRenderedPageBreak/>
        <w:t>Change</w:t>
      </w:r>
      <w:r w:rsidRPr="006C2D7D">
        <w:rPr>
          <w:b/>
          <w:sz w:val="28"/>
          <w:szCs w:val="28"/>
          <w:u w:val="single"/>
        </w:rPr>
        <w:t xml:space="preserve"> History</w:t>
      </w:r>
    </w:p>
    <w:p w:rsidR="00363C9F" w:rsidRPr="00AA38E8" w:rsidRDefault="00363C9F" w:rsidP="00363C9F">
      <w:pPr>
        <w:tabs>
          <w:tab w:val="left" w:pos="4320"/>
          <w:tab w:val="left" w:pos="8640"/>
        </w:tabs>
        <w:rPr>
          <w:rFonts w:cs="Calibri"/>
          <w:b/>
        </w:rPr>
      </w:pPr>
    </w:p>
    <w:tbl>
      <w:tblPr>
        <w:tblW w:w="80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870"/>
        <w:gridCol w:w="1170"/>
        <w:gridCol w:w="990"/>
        <w:gridCol w:w="1440"/>
      </w:tblGrid>
      <w:tr w:rsidR="00363C9F" w:rsidRPr="00AA38E8" w:rsidTr="009A15AD">
        <w:tc>
          <w:tcPr>
            <w:tcW w:w="540" w:type="dxa"/>
          </w:tcPr>
          <w:p w:rsidR="00363C9F" w:rsidRPr="00AA38E8" w:rsidRDefault="00363C9F" w:rsidP="009A15AD">
            <w:pPr>
              <w:jc w:val="center"/>
              <w:rPr>
                <w:rFonts w:cs="Calibri"/>
                <w:b/>
              </w:rPr>
            </w:pPr>
            <w:r w:rsidRPr="00AA38E8">
              <w:rPr>
                <w:rFonts w:cs="Calibri"/>
                <w:b/>
              </w:rPr>
              <w:t>Sl. No.</w:t>
            </w:r>
          </w:p>
        </w:tc>
        <w:tc>
          <w:tcPr>
            <w:tcW w:w="3870" w:type="dxa"/>
          </w:tcPr>
          <w:p w:rsidR="00363C9F" w:rsidRPr="00AA38E8" w:rsidRDefault="00363C9F" w:rsidP="009A15AD">
            <w:pPr>
              <w:jc w:val="center"/>
              <w:rPr>
                <w:rFonts w:cs="Calibri"/>
                <w:b/>
              </w:rPr>
            </w:pPr>
            <w:r w:rsidRPr="00AA38E8">
              <w:rPr>
                <w:rFonts w:cs="Calibri"/>
                <w:b/>
              </w:rPr>
              <w:t>Description</w:t>
            </w:r>
          </w:p>
        </w:tc>
        <w:tc>
          <w:tcPr>
            <w:tcW w:w="1170" w:type="dxa"/>
          </w:tcPr>
          <w:p w:rsidR="00363C9F" w:rsidRPr="00AA38E8" w:rsidRDefault="00363C9F" w:rsidP="009A15AD">
            <w:pPr>
              <w:jc w:val="center"/>
              <w:rPr>
                <w:rFonts w:cs="Calibri"/>
                <w:b/>
              </w:rPr>
            </w:pPr>
            <w:r w:rsidRPr="00AA38E8">
              <w:rPr>
                <w:rFonts w:cs="Calibri"/>
                <w:b/>
              </w:rPr>
              <w:t>Author</w:t>
            </w:r>
          </w:p>
        </w:tc>
        <w:tc>
          <w:tcPr>
            <w:tcW w:w="990" w:type="dxa"/>
          </w:tcPr>
          <w:p w:rsidR="00363C9F" w:rsidRPr="00AA38E8" w:rsidRDefault="00363C9F" w:rsidP="009A15AD">
            <w:pPr>
              <w:jc w:val="center"/>
              <w:rPr>
                <w:rFonts w:cs="Calibri"/>
                <w:b/>
              </w:rPr>
            </w:pPr>
            <w:r w:rsidRPr="00AA38E8">
              <w:rPr>
                <w:rFonts w:cs="Calibri"/>
                <w:b/>
              </w:rPr>
              <w:t>Version</w:t>
            </w:r>
          </w:p>
        </w:tc>
        <w:tc>
          <w:tcPr>
            <w:tcW w:w="1440" w:type="dxa"/>
          </w:tcPr>
          <w:p w:rsidR="00363C9F" w:rsidRPr="00AA38E8" w:rsidRDefault="00363C9F" w:rsidP="009A15AD">
            <w:pPr>
              <w:jc w:val="center"/>
              <w:rPr>
                <w:rFonts w:cs="Calibri"/>
                <w:b/>
              </w:rPr>
            </w:pPr>
            <w:r w:rsidRPr="00AA38E8">
              <w:rPr>
                <w:rFonts w:cs="Calibri"/>
                <w:b/>
              </w:rPr>
              <w:t>Date</w:t>
            </w:r>
          </w:p>
        </w:tc>
      </w:tr>
      <w:tr w:rsidR="00363C9F" w:rsidRPr="00AA38E8" w:rsidTr="009A15AD">
        <w:tc>
          <w:tcPr>
            <w:tcW w:w="540" w:type="dxa"/>
          </w:tcPr>
          <w:p w:rsidR="00363C9F" w:rsidRPr="00AA38E8" w:rsidRDefault="00363C9F" w:rsidP="009A15AD">
            <w:pPr>
              <w:rPr>
                <w:rFonts w:cs="Calibri"/>
              </w:rPr>
            </w:pPr>
            <w:r>
              <w:rPr>
                <w:rFonts w:cs="Calibri"/>
              </w:rPr>
              <w:t>1</w:t>
            </w:r>
          </w:p>
        </w:tc>
        <w:tc>
          <w:tcPr>
            <w:tcW w:w="3870" w:type="dxa"/>
          </w:tcPr>
          <w:p w:rsidR="00363C9F" w:rsidRPr="00AA38E8" w:rsidRDefault="00363C9F" w:rsidP="009A15AD">
            <w:pPr>
              <w:rPr>
                <w:rFonts w:cs="Calibri"/>
              </w:rPr>
            </w:pPr>
            <w:r>
              <w:rPr>
                <w:rFonts w:cs="Calibri"/>
              </w:rPr>
              <w:t>Initial Version</w:t>
            </w:r>
          </w:p>
        </w:tc>
        <w:tc>
          <w:tcPr>
            <w:tcW w:w="1170" w:type="dxa"/>
          </w:tcPr>
          <w:p w:rsidR="00363C9F" w:rsidRPr="00AA38E8" w:rsidRDefault="00363C9F" w:rsidP="009A15AD">
            <w:pPr>
              <w:jc w:val="center"/>
              <w:rPr>
                <w:rFonts w:cs="Calibri"/>
              </w:rPr>
            </w:pPr>
            <w:proofErr w:type="spellStart"/>
            <w:r w:rsidRPr="0006400A">
              <w:rPr>
                <w:rFonts w:cs="Calibri"/>
              </w:rPr>
              <w:t>Sarika</w:t>
            </w:r>
            <w:proofErr w:type="spellEnd"/>
            <w:r w:rsidRPr="0006400A">
              <w:rPr>
                <w:rFonts w:cs="Calibri"/>
              </w:rPr>
              <w:t xml:space="preserve"> </w:t>
            </w:r>
            <w:proofErr w:type="spellStart"/>
            <w:r w:rsidRPr="0006400A">
              <w:rPr>
                <w:rFonts w:cs="Calibri"/>
              </w:rPr>
              <w:t>Natu</w:t>
            </w:r>
            <w:proofErr w:type="spellEnd"/>
            <w:r>
              <w:rPr>
                <w:rFonts w:cs="Calibri"/>
              </w:rPr>
              <w:t>(KPIT Technologies)</w:t>
            </w:r>
          </w:p>
        </w:tc>
        <w:tc>
          <w:tcPr>
            <w:tcW w:w="990" w:type="dxa"/>
          </w:tcPr>
          <w:p w:rsidR="00363C9F" w:rsidRPr="00AA38E8" w:rsidRDefault="00363C9F" w:rsidP="009A15AD">
            <w:pPr>
              <w:jc w:val="center"/>
              <w:rPr>
                <w:rFonts w:cs="Calibri"/>
              </w:rPr>
            </w:pPr>
            <w:r>
              <w:rPr>
                <w:rFonts w:cs="Calibri"/>
              </w:rPr>
              <w:t>1.0</w:t>
            </w:r>
          </w:p>
        </w:tc>
        <w:tc>
          <w:tcPr>
            <w:tcW w:w="1440" w:type="dxa"/>
          </w:tcPr>
          <w:p w:rsidR="00363C9F" w:rsidRPr="00AA38E8" w:rsidRDefault="00363C9F" w:rsidP="009A15AD">
            <w:pPr>
              <w:jc w:val="center"/>
              <w:rPr>
                <w:rFonts w:cs="Calibri"/>
              </w:rPr>
            </w:pPr>
            <w:r>
              <w:rPr>
                <w:rFonts w:cs="Calibri"/>
              </w:rPr>
              <w:t>07-Sept-2015</w:t>
            </w:r>
          </w:p>
        </w:tc>
      </w:tr>
      <w:tr w:rsidR="00363C9F" w:rsidRPr="00AA38E8" w:rsidTr="009A15AD">
        <w:tc>
          <w:tcPr>
            <w:tcW w:w="540" w:type="dxa"/>
          </w:tcPr>
          <w:p w:rsidR="00363C9F" w:rsidRDefault="0021764C" w:rsidP="009A15AD">
            <w:pPr>
              <w:rPr>
                <w:rFonts w:cs="Calibri"/>
              </w:rPr>
            </w:pPr>
            <w:r>
              <w:rPr>
                <w:rFonts w:cs="Calibri"/>
              </w:rPr>
              <w:t>2</w:t>
            </w:r>
          </w:p>
        </w:tc>
        <w:tc>
          <w:tcPr>
            <w:tcW w:w="3870" w:type="dxa"/>
          </w:tcPr>
          <w:p w:rsidR="00363C9F" w:rsidRDefault="00363C9F" w:rsidP="009A15AD">
            <w:r>
              <w:rPr>
                <w:rFonts w:cs="Calibri"/>
              </w:rPr>
              <w:t xml:space="preserve">SF045A_HwAgSysArbn_Design </w:t>
            </w:r>
            <w:r w:rsidRPr="004D7986">
              <w:t>version 2 implementation</w:t>
            </w:r>
          </w:p>
        </w:tc>
        <w:tc>
          <w:tcPr>
            <w:tcW w:w="1170" w:type="dxa"/>
          </w:tcPr>
          <w:p w:rsidR="00363C9F" w:rsidRDefault="00363C9F" w:rsidP="009A15AD">
            <w:pPr>
              <w:jc w:val="center"/>
              <w:rPr>
                <w:rFonts w:cs="Calibri"/>
              </w:rPr>
            </w:pPr>
            <w:r>
              <w:rPr>
                <w:rFonts w:cs="Calibri"/>
              </w:rPr>
              <w:t>SB</w:t>
            </w:r>
          </w:p>
        </w:tc>
        <w:tc>
          <w:tcPr>
            <w:tcW w:w="990" w:type="dxa"/>
          </w:tcPr>
          <w:p w:rsidR="00363C9F" w:rsidRDefault="00363C9F" w:rsidP="00363C9F">
            <w:pPr>
              <w:jc w:val="center"/>
              <w:rPr>
                <w:rFonts w:cs="Calibri"/>
              </w:rPr>
            </w:pPr>
            <w:r>
              <w:rPr>
                <w:rFonts w:cs="Calibri"/>
              </w:rPr>
              <w:t>2.0</w:t>
            </w:r>
          </w:p>
        </w:tc>
        <w:tc>
          <w:tcPr>
            <w:tcW w:w="1440" w:type="dxa"/>
          </w:tcPr>
          <w:p w:rsidR="00363C9F" w:rsidRDefault="00363C9F" w:rsidP="009A15AD">
            <w:pPr>
              <w:jc w:val="center"/>
              <w:rPr>
                <w:rFonts w:cs="Calibri"/>
              </w:rPr>
            </w:pPr>
            <w:r>
              <w:rPr>
                <w:rFonts w:cs="Calibri"/>
              </w:rPr>
              <w:t>20-Jun-2016</w:t>
            </w:r>
          </w:p>
        </w:tc>
      </w:tr>
      <w:tr w:rsidR="0032502F" w:rsidRPr="00AA38E8" w:rsidTr="009A15AD">
        <w:tc>
          <w:tcPr>
            <w:tcW w:w="540" w:type="dxa"/>
          </w:tcPr>
          <w:p w:rsidR="0032502F" w:rsidRDefault="0032502F" w:rsidP="0032502F">
            <w:pPr>
              <w:rPr>
                <w:rFonts w:cs="Calibri"/>
              </w:rPr>
            </w:pPr>
            <w:ins w:id="40" w:author="Vignesh L S K" w:date="2016-12-07T19:13:00Z">
              <w:r>
                <w:rPr>
                  <w:rFonts w:cs="Calibri"/>
                </w:rPr>
                <w:t>3</w:t>
              </w:r>
            </w:ins>
          </w:p>
        </w:tc>
        <w:tc>
          <w:tcPr>
            <w:tcW w:w="3870" w:type="dxa"/>
          </w:tcPr>
          <w:p w:rsidR="0032502F" w:rsidRDefault="0032502F" w:rsidP="0032502F">
            <w:ins w:id="41" w:author="Vignesh L S K" w:date="2016-12-07T19:13:00Z">
              <w:r>
                <w:rPr>
                  <w:rFonts w:cs="Calibri"/>
                </w:rPr>
                <w:t>Updated to design version 2.2</w:t>
              </w:r>
              <w:r w:rsidRPr="00576D16">
                <w:rPr>
                  <w:rFonts w:cs="Calibri"/>
                </w:rPr>
                <w:t>.0</w:t>
              </w:r>
            </w:ins>
          </w:p>
        </w:tc>
        <w:tc>
          <w:tcPr>
            <w:tcW w:w="1170" w:type="dxa"/>
          </w:tcPr>
          <w:p w:rsidR="0032502F" w:rsidRDefault="0032502F" w:rsidP="0032502F">
            <w:pPr>
              <w:jc w:val="center"/>
              <w:rPr>
                <w:rFonts w:cs="Calibri"/>
              </w:rPr>
            </w:pPr>
            <w:ins w:id="42" w:author="Vignesh L S K" w:date="2016-12-07T19:13:00Z">
              <w:r>
                <w:rPr>
                  <w:rFonts w:cs="Calibri"/>
                </w:rPr>
                <w:t>TATA</w:t>
              </w:r>
            </w:ins>
          </w:p>
        </w:tc>
        <w:tc>
          <w:tcPr>
            <w:tcW w:w="990" w:type="dxa"/>
          </w:tcPr>
          <w:p w:rsidR="0032502F" w:rsidRDefault="00B26058" w:rsidP="0032502F">
            <w:pPr>
              <w:jc w:val="center"/>
              <w:rPr>
                <w:rFonts w:cs="Calibri"/>
              </w:rPr>
            </w:pPr>
            <w:ins w:id="43" w:author="Vignesh L S K" w:date="2016-12-07T19:13:00Z">
              <w:r>
                <w:rPr>
                  <w:rFonts w:cs="Calibri"/>
                </w:rPr>
                <w:t>3</w:t>
              </w:r>
              <w:r w:rsidR="0032502F">
                <w:rPr>
                  <w:rFonts w:cs="Calibri"/>
                </w:rPr>
                <w:t>.0</w:t>
              </w:r>
            </w:ins>
          </w:p>
        </w:tc>
        <w:tc>
          <w:tcPr>
            <w:tcW w:w="1440" w:type="dxa"/>
          </w:tcPr>
          <w:p w:rsidR="0032502F" w:rsidRDefault="0032502F" w:rsidP="0032502F">
            <w:pPr>
              <w:jc w:val="center"/>
              <w:rPr>
                <w:rFonts w:cs="Calibri"/>
              </w:rPr>
            </w:pPr>
            <w:ins w:id="44" w:author="Vignesh L S K" w:date="2016-12-07T19:13:00Z">
              <w:r>
                <w:rPr>
                  <w:rFonts w:cs="Calibri"/>
                </w:rPr>
                <w:t>07-Dec-16</w:t>
              </w:r>
            </w:ins>
          </w:p>
        </w:tc>
      </w:tr>
      <w:tr w:rsidR="0032502F" w:rsidRPr="00AA38E8" w:rsidTr="009A15AD">
        <w:tc>
          <w:tcPr>
            <w:tcW w:w="540" w:type="dxa"/>
          </w:tcPr>
          <w:p w:rsidR="0032502F" w:rsidRDefault="0032502F" w:rsidP="0032502F">
            <w:pPr>
              <w:rPr>
                <w:rFonts w:cs="Calibri"/>
              </w:rPr>
            </w:pPr>
          </w:p>
        </w:tc>
        <w:tc>
          <w:tcPr>
            <w:tcW w:w="3870" w:type="dxa"/>
          </w:tcPr>
          <w:p w:rsidR="0032502F" w:rsidRDefault="0032502F" w:rsidP="0032502F"/>
        </w:tc>
        <w:tc>
          <w:tcPr>
            <w:tcW w:w="1170" w:type="dxa"/>
          </w:tcPr>
          <w:p w:rsidR="0032502F" w:rsidRDefault="0032502F" w:rsidP="0032502F">
            <w:pPr>
              <w:jc w:val="center"/>
              <w:rPr>
                <w:rFonts w:cs="Calibri"/>
              </w:rPr>
            </w:pPr>
          </w:p>
        </w:tc>
        <w:tc>
          <w:tcPr>
            <w:tcW w:w="990" w:type="dxa"/>
          </w:tcPr>
          <w:p w:rsidR="0032502F" w:rsidRDefault="0032502F" w:rsidP="0032502F">
            <w:pPr>
              <w:jc w:val="center"/>
              <w:rPr>
                <w:rFonts w:cs="Calibri"/>
              </w:rPr>
            </w:pPr>
          </w:p>
        </w:tc>
        <w:tc>
          <w:tcPr>
            <w:tcW w:w="1440" w:type="dxa"/>
          </w:tcPr>
          <w:p w:rsidR="0032502F" w:rsidRDefault="0032502F" w:rsidP="0032502F">
            <w:pPr>
              <w:jc w:val="center"/>
              <w:rPr>
                <w:rFonts w:cs="Calibri"/>
              </w:rPr>
            </w:pPr>
          </w:p>
        </w:tc>
      </w:tr>
    </w:tbl>
    <w:p w:rsidR="00363C9F" w:rsidRDefault="00363C9F" w:rsidP="00480A9D">
      <w:pPr>
        <w:tabs>
          <w:tab w:val="left" w:pos="4320"/>
          <w:tab w:val="left" w:pos="8640"/>
        </w:tabs>
        <w:jc w:val="center"/>
        <w:rPr>
          <w:b/>
          <w:sz w:val="28"/>
          <w:szCs w:val="28"/>
          <w:u w:val="single"/>
        </w:rPr>
      </w:pPr>
    </w:p>
    <w:p w:rsidR="00363C9F" w:rsidRPr="006C2D7D" w:rsidRDefault="00363C9F" w:rsidP="00480A9D">
      <w:pPr>
        <w:tabs>
          <w:tab w:val="left" w:pos="4320"/>
          <w:tab w:val="left" w:pos="8640"/>
        </w:tabs>
        <w:jc w:val="center"/>
        <w:rPr>
          <w:b/>
          <w:sz w:val="28"/>
          <w:szCs w:val="28"/>
          <w:u w:val="single"/>
        </w:rPr>
      </w:pPr>
    </w:p>
    <w:p w:rsidR="0060359A" w:rsidRDefault="0060359A">
      <w:pPr>
        <w:spacing w:after="0"/>
        <w:rPr>
          <w:b/>
          <w:sz w:val="28"/>
          <w:szCs w:val="28"/>
          <w:u w:val="single"/>
        </w:rPr>
      </w:pPr>
      <w:bookmarkStart w:id="45" w:name="_Toc348792978"/>
      <w:bookmarkStart w:id="46" w:name="_Toc348793074"/>
      <w:bookmarkStart w:id="47" w:name="_Toc348793965"/>
      <w:bookmarkStart w:id="48" w:name="_Toc349459173"/>
      <w:bookmarkStart w:id="49" w:name="_Toc349621609"/>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21764C" w:rsidRDefault="00891F29">
      <w:pPr>
        <w:pStyle w:val="TOC1"/>
        <w:rPr>
          <w:sz w:val="32"/>
          <w:szCs w:val="32"/>
          <w:u w:val="single"/>
        </w:rPr>
      </w:pPr>
      <w:r w:rsidRPr="00C728E9">
        <w:rPr>
          <w:sz w:val="32"/>
          <w:szCs w:val="32"/>
          <w:u w:val="single"/>
        </w:rPr>
        <w:t>Table of Contents</w:t>
      </w:r>
    </w:p>
    <w:p w:rsidR="00BC5D73" w:rsidRDefault="00E16D14">
      <w:pPr>
        <w:pStyle w:val="TOC1"/>
        <w:rPr>
          <w:ins w:id="50" w:author="Ramachandran M G." w:date="2016-12-07T21:28:00Z"/>
          <w:rFonts w:eastAsiaTheme="minorEastAsia"/>
          <w:b w:val="0"/>
          <w:color w:val="auto"/>
          <w:kern w:val="0"/>
          <w:sz w:val="22"/>
          <w:szCs w:val="22"/>
          <w:lang w:val="en-IN" w:eastAsia="en-IN"/>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51" w:author="Ramachandran M G." w:date="2016-12-07T21:28:00Z">
        <w:r w:rsidR="00BC5D73" w:rsidRPr="000A0B67">
          <w:rPr>
            <w:rStyle w:val="Hyperlink"/>
          </w:rPr>
          <w:fldChar w:fldCharType="begin"/>
        </w:r>
        <w:r w:rsidR="00BC5D73" w:rsidRPr="000A0B67">
          <w:rPr>
            <w:rStyle w:val="Hyperlink"/>
          </w:rPr>
          <w:instrText xml:space="preserve"> </w:instrText>
        </w:r>
        <w:r w:rsidR="00BC5D73">
          <w:instrText>HYPERLINK \l "_Toc468909424"</w:instrText>
        </w:r>
        <w:r w:rsidR="00BC5D73" w:rsidRPr="000A0B67">
          <w:rPr>
            <w:rStyle w:val="Hyperlink"/>
          </w:rPr>
          <w:instrText xml:space="preserve"> </w:instrText>
        </w:r>
        <w:r w:rsidR="00BC5D73" w:rsidRPr="000A0B67">
          <w:rPr>
            <w:rStyle w:val="Hyperlink"/>
          </w:rPr>
          <w:fldChar w:fldCharType="separate"/>
        </w:r>
        <w:r w:rsidR="00BC5D73" w:rsidRPr="000A0B67">
          <w:rPr>
            <w:rStyle w:val="Hyperlink"/>
            <w:rFonts w:ascii="Calibri" w:hAnsi="Calibri" w:cs="Calibri"/>
          </w:rPr>
          <w:t>1</w:t>
        </w:r>
        <w:r w:rsidR="00BC5D73">
          <w:rPr>
            <w:rFonts w:eastAsiaTheme="minorEastAsia"/>
            <w:b w:val="0"/>
            <w:color w:val="auto"/>
            <w:kern w:val="0"/>
            <w:sz w:val="22"/>
            <w:szCs w:val="22"/>
            <w:lang w:val="en-IN" w:eastAsia="en-IN"/>
          </w:rPr>
          <w:tab/>
        </w:r>
        <w:r w:rsidR="00BC5D73" w:rsidRPr="000A0B67">
          <w:rPr>
            <w:rStyle w:val="Hyperlink"/>
            <w:rFonts w:ascii="Calibri" w:hAnsi="Calibri" w:cs="Calibri"/>
          </w:rPr>
          <w:t>HwAgSysArbn &amp; High-Level Description</w:t>
        </w:r>
        <w:r w:rsidR="00BC5D73">
          <w:rPr>
            <w:webHidden/>
          </w:rPr>
          <w:tab/>
        </w:r>
        <w:r w:rsidR="00BC5D73">
          <w:rPr>
            <w:webHidden/>
          </w:rPr>
          <w:fldChar w:fldCharType="begin"/>
        </w:r>
        <w:r w:rsidR="00BC5D73">
          <w:rPr>
            <w:webHidden/>
          </w:rPr>
          <w:instrText xml:space="preserve"> PAGEREF _Toc468909424 \h </w:instrText>
        </w:r>
      </w:ins>
      <w:r w:rsidR="00BC5D73">
        <w:rPr>
          <w:webHidden/>
        </w:rPr>
      </w:r>
      <w:r w:rsidR="00BC5D73">
        <w:rPr>
          <w:webHidden/>
        </w:rPr>
        <w:fldChar w:fldCharType="separate"/>
      </w:r>
      <w:ins w:id="52" w:author="Ramachandran M G." w:date="2016-12-07T21:28:00Z">
        <w:r w:rsidR="00BC5D73">
          <w:rPr>
            <w:webHidden/>
          </w:rPr>
          <w:t>5</w:t>
        </w:r>
        <w:r w:rsidR="00BC5D73">
          <w:rPr>
            <w:webHidden/>
          </w:rPr>
          <w:fldChar w:fldCharType="end"/>
        </w:r>
        <w:r w:rsidR="00BC5D73" w:rsidRPr="000A0B67">
          <w:rPr>
            <w:rStyle w:val="Hyperlink"/>
          </w:rPr>
          <w:fldChar w:fldCharType="end"/>
        </w:r>
      </w:ins>
    </w:p>
    <w:p w:rsidR="00BC5D73" w:rsidRDefault="00BC5D73">
      <w:pPr>
        <w:pStyle w:val="TOC1"/>
        <w:rPr>
          <w:ins w:id="53" w:author="Ramachandran M G." w:date="2016-12-07T21:28:00Z"/>
          <w:rFonts w:eastAsiaTheme="minorEastAsia"/>
          <w:b w:val="0"/>
          <w:color w:val="auto"/>
          <w:kern w:val="0"/>
          <w:sz w:val="22"/>
          <w:szCs w:val="22"/>
          <w:lang w:val="en-IN" w:eastAsia="en-IN"/>
        </w:rPr>
      </w:pPr>
      <w:ins w:id="54" w:author="Ramachandran M G." w:date="2016-12-07T21:28:00Z">
        <w:r w:rsidRPr="000A0B67">
          <w:rPr>
            <w:rStyle w:val="Hyperlink"/>
          </w:rPr>
          <w:fldChar w:fldCharType="begin"/>
        </w:r>
        <w:r w:rsidRPr="000A0B67">
          <w:rPr>
            <w:rStyle w:val="Hyperlink"/>
          </w:rPr>
          <w:instrText xml:space="preserve"> </w:instrText>
        </w:r>
        <w:r>
          <w:instrText>HYPERLINK \l "_Toc468909425"</w:instrText>
        </w:r>
        <w:r w:rsidRPr="000A0B67">
          <w:rPr>
            <w:rStyle w:val="Hyperlink"/>
          </w:rPr>
          <w:instrText xml:space="preserve"> </w:instrText>
        </w:r>
        <w:r w:rsidRPr="000A0B67">
          <w:rPr>
            <w:rStyle w:val="Hyperlink"/>
          </w:rPr>
          <w:fldChar w:fldCharType="separate"/>
        </w:r>
        <w:r w:rsidRPr="000A0B67">
          <w:rPr>
            <w:rStyle w:val="Hyperlink"/>
            <w:rFonts w:ascii="Calibri" w:hAnsi="Calibri" w:cs="Calibri"/>
          </w:rPr>
          <w:t>2</w:t>
        </w:r>
        <w:r>
          <w:rPr>
            <w:rFonts w:eastAsiaTheme="minorEastAsia"/>
            <w:b w:val="0"/>
            <w:color w:val="auto"/>
            <w:kern w:val="0"/>
            <w:sz w:val="22"/>
            <w:szCs w:val="22"/>
            <w:lang w:val="en-IN" w:eastAsia="en-IN"/>
          </w:rPr>
          <w:tab/>
        </w:r>
        <w:r w:rsidRPr="000A0B67">
          <w:rPr>
            <w:rStyle w:val="Hyperlink"/>
            <w:rFonts w:ascii="Calibri" w:hAnsi="Calibri" w:cs="Calibri"/>
          </w:rPr>
          <w:t>Design details of software module</w:t>
        </w:r>
        <w:r>
          <w:rPr>
            <w:webHidden/>
          </w:rPr>
          <w:tab/>
        </w:r>
        <w:r>
          <w:rPr>
            <w:webHidden/>
          </w:rPr>
          <w:fldChar w:fldCharType="begin"/>
        </w:r>
        <w:r>
          <w:rPr>
            <w:webHidden/>
          </w:rPr>
          <w:instrText xml:space="preserve"> PAGEREF _Toc468909425 \h </w:instrText>
        </w:r>
      </w:ins>
      <w:r>
        <w:rPr>
          <w:webHidden/>
        </w:rPr>
      </w:r>
      <w:r>
        <w:rPr>
          <w:webHidden/>
        </w:rPr>
        <w:fldChar w:fldCharType="separate"/>
      </w:r>
      <w:ins w:id="55" w:author="Ramachandran M G." w:date="2016-12-07T21:28:00Z">
        <w:r>
          <w:rPr>
            <w:webHidden/>
          </w:rPr>
          <w:t>6</w:t>
        </w:r>
        <w:r>
          <w:rPr>
            <w:webHidden/>
          </w:rPr>
          <w:fldChar w:fldCharType="end"/>
        </w:r>
        <w:r w:rsidRPr="000A0B67">
          <w:rPr>
            <w:rStyle w:val="Hyperlink"/>
          </w:rPr>
          <w:fldChar w:fldCharType="end"/>
        </w:r>
      </w:ins>
    </w:p>
    <w:p w:rsidR="00BC5D73" w:rsidRDefault="00BC5D73">
      <w:pPr>
        <w:pStyle w:val="TOC2"/>
        <w:rPr>
          <w:ins w:id="56" w:author="Ramachandran M G." w:date="2016-12-07T21:28:00Z"/>
          <w:rFonts w:asciiTheme="minorHAnsi" w:eastAsiaTheme="minorEastAsia" w:hAnsiTheme="minorHAnsi"/>
          <w:color w:val="auto"/>
          <w:kern w:val="0"/>
          <w:szCs w:val="22"/>
          <w:lang w:val="en-IN" w:eastAsia="en-IN"/>
        </w:rPr>
      </w:pPr>
      <w:ins w:id="57" w:author="Ramachandran M G." w:date="2016-12-07T21:28:00Z">
        <w:r w:rsidRPr="000A0B67">
          <w:rPr>
            <w:rStyle w:val="Hyperlink"/>
          </w:rPr>
          <w:fldChar w:fldCharType="begin"/>
        </w:r>
        <w:r w:rsidRPr="000A0B67">
          <w:rPr>
            <w:rStyle w:val="Hyperlink"/>
          </w:rPr>
          <w:instrText xml:space="preserve"> </w:instrText>
        </w:r>
        <w:r>
          <w:instrText>HYPERLINK \l "_Toc468909426"</w:instrText>
        </w:r>
        <w:r w:rsidRPr="000A0B67">
          <w:rPr>
            <w:rStyle w:val="Hyperlink"/>
          </w:rPr>
          <w:instrText xml:space="preserve"> </w:instrText>
        </w:r>
        <w:r w:rsidRPr="000A0B67">
          <w:rPr>
            <w:rStyle w:val="Hyperlink"/>
          </w:rPr>
          <w:fldChar w:fldCharType="separate"/>
        </w:r>
        <w:r w:rsidRPr="000A0B67">
          <w:rPr>
            <w:rStyle w:val="Hyperlink"/>
            <w:rFonts w:cs="Calibri"/>
          </w:rPr>
          <w:t>2.1</w:t>
        </w:r>
        <w:r>
          <w:rPr>
            <w:rFonts w:asciiTheme="minorHAnsi" w:eastAsiaTheme="minorEastAsia" w:hAnsiTheme="minorHAnsi"/>
            <w:color w:val="auto"/>
            <w:kern w:val="0"/>
            <w:szCs w:val="22"/>
            <w:lang w:val="en-IN" w:eastAsia="en-IN"/>
          </w:rPr>
          <w:tab/>
        </w:r>
        <w:r w:rsidRPr="000A0B67">
          <w:rPr>
            <w:rStyle w:val="Hyperlink"/>
          </w:rPr>
          <w:t>Graphical</w:t>
        </w:r>
        <w:r w:rsidRPr="000A0B67">
          <w:rPr>
            <w:rStyle w:val="Hyperlink"/>
            <w:rFonts w:cs="Calibri"/>
          </w:rPr>
          <w:t xml:space="preserve"> representation of HwAgSysArbn</w:t>
        </w:r>
        <w:r>
          <w:rPr>
            <w:webHidden/>
          </w:rPr>
          <w:tab/>
        </w:r>
        <w:r>
          <w:rPr>
            <w:webHidden/>
          </w:rPr>
          <w:fldChar w:fldCharType="begin"/>
        </w:r>
        <w:r>
          <w:rPr>
            <w:webHidden/>
          </w:rPr>
          <w:instrText xml:space="preserve"> PAGEREF _Toc468909426 \h </w:instrText>
        </w:r>
      </w:ins>
      <w:r>
        <w:rPr>
          <w:webHidden/>
        </w:rPr>
      </w:r>
      <w:r>
        <w:rPr>
          <w:webHidden/>
        </w:rPr>
        <w:fldChar w:fldCharType="separate"/>
      </w:r>
      <w:ins w:id="58" w:author="Ramachandran M G." w:date="2016-12-07T21:28:00Z">
        <w:r>
          <w:rPr>
            <w:webHidden/>
          </w:rPr>
          <w:t>6</w:t>
        </w:r>
        <w:r>
          <w:rPr>
            <w:webHidden/>
          </w:rPr>
          <w:fldChar w:fldCharType="end"/>
        </w:r>
        <w:r w:rsidRPr="000A0B67">
          <w:rPr>
            <w:rStyle w:val="Hyperlink"/>
          </w:rPr>
          <w:fldChar w:fldCharType="end"/>
        </w:r>
      </w:ins>
    </w:p>
    <w:p w:rsidR="00BC5D73" w:rsidRDefault="00BC5D73">
      <w:pPr>
        <w:pStyle w:val="TOC2"/>
        <w:rPr>
          <w:ins w:id="59" w:author="Ramachandran M G." w:date="2016-12-07T21:28:00Z"/>
          <w:rFonts w:asciiTheme="minorHAnsi" w:eastAsiaTheme="minorEastAsia" w:hAnsiTheme="minorHAnsi"/>
          <w:color w:val="auto"/>
          <w:kern w:val="0"/>
          <w:szCs w:val="22"/>
          <w:lang w:val="en-IN" w:eastAsia="en-IN"/>
        </w:rPr>
      </w:pPr>
      <w:ins w:id="60" w:author="Ramachandran M G." w:date="2016-12-07T21:28:00Z">
        <w:r w:rsidRPr="000A0B67">
          <w:rPr>
            <w:rStyle w:val="Hyperlink"/>
          </w:rPr>
          <w:fldChar w:fldCharType="begin"/>
        </w:r>
        <w:r w:rsidRPr="000A0B67">
          <w:rPr>
            <w:rStyle w:val="Hyperlink"/>
          </w:rPr>
          <w:instrText xml:space="preserve"> </w:instrText>
        </w:r>
        <w:r>
          <w:instrText>HYPERLINK \l "_Toc468909427"</w:instrText>
        </w:r>
        <w:r w:rsidRPr="000A0B67">
          <w:rPr>
            <w:rStyle w:val="Hyperlink"/>
          </w:rPr>
          <w:instrText xml:space="preserve"> </w:instrText>
        </w:r>
        <w:r w:rsidRPr="000A0B67">
          <w:rPr>
            <w:rStyle w:val="Hyperlink"/>
          </w:rPr>
          <w:fldChar w:fldCharType="separate"/>
        </w:r>
        <w:r w:rsidRPr="000A0B67">
          <w:rPr>
            <w:rStyle w:val="Hyperlink"/>
            <w:rFonts w:cs="Calibri"/>
          </w:rPr>
          <w:t>2.2</w:t>
        </w:r>
        <w:r>
          <w:rPr>
            <w:rFonts w:asciiTheme="minorHAnsi" w:eastAsiaTheme="minorEastAsia" w:hAnsiTheme="minorHAnsi"/>
            <w:color w:val="auto"/>
            <w:kern w:val="0"/>
            <w:szCs w:val="22"/>
            <w:lang w:val="en-IN" w:eastAsia="en-IN"/>
          </w:rPr>
          <w:tab/>
        </w:r>
        <w:r w:rsidRPr="000A0B67">
          <w:rPr>
            <w:rStyle w:val="Hyperlink"/>
            <w:rFonts w:cs="Calibri"/>
          </w:rPr>
          <w:t>Data Flow Diagram</w:t>
        </w:r>
        <w:r>
          <w:rPr>
            <w:webHidden/>
          </w:rPr>
          <w:tab/>
        </w:r>
        <w:r>
          <w:rPr>
            <w:webHidden/>
          </w:rPr>
          <w:fldChar w:fldCharType="begin"/>
        </w:r>
        <w:r>
          <w:rPr>
            <w:webHidden/>
          </w:rPr>
          <w:instrText xml:space="preserve"> PAGEREF _Toc468909427 \h </w:instrText>
        </w:r>
      </w:ins>
      <w:r>
        <w:rPr>
          <w:webHidden/>
        </w:rPr>
      </w:r>
      <w:r>
        <w:rPr>
          <w:webHidden/>
        </w:rPr>
        <w:fldChar w:fldCharType="separate"/>
      </w:r>
      <w:ins w:id="61" w:author="Ramachandran M G." w:date="2016-12-07T21:28:00Z">
        <w:r>
          <w:rPr>
            <w:webHidden/>
          </w:rPr>
          <w:t>6</w:t>
        </w:r>
        <w:r>
          <w:rPr>
            <w:webHidden/>
          </w:rPr>
          <w:fldChar w:fldCharType="end"/>
        </w:r>
        <w:r w:rsidRPr="000A0B67">
          <w:rPr>
            <w:rStyle w:val="Hyperlink"/>
          </w:rPr>
          <w:fldChar w:fldCharType="end"/>
        </w:r>
      </w:ins>
    </w:p>
    <w:p w:rsidR="00BC5D73" w:rsidRDefault="00BC5D73">
      <w:pPr>
        <w:pStyle w:val="TOC3"/>
        <w:tabs>
          <w:tab w:val="left" w:pos="1200"/>
        </w:tabs>
        <w:rPr>
          <w:ins w:id="62" w:author="Ramachandran M G." w:date="2016-12-07T21:28:00Z"/>
          <w:rFonts w:asciiTheme="minorHAnsi" w:eastAsiaTheme="minorEastAsia" w:hAnsiTheme="minorHAnsi"/>
          <w:color w:val="auto"/>
          <w:kern w:val="0"/>
          <w:sz w:val="22"/>
          <w:szCs w:val="22"/>
          <w:lang w:val="en-IN" w:eastAsia="en-IN"/>
        </w:rPr>
      </w:pPr>
      <w:ins w:id="63" w:author="Ramachandran M G." w:date="2016-12-07T21:28:00Z">
        <w:r w:rsidRPr="000A0B67">
          <w:rPr>
            <w:rStyle w:val="Hyperlink"/>
          </w:rPr>
          <w:fldChar w:fldCharType="begin"/>
        </w:r>
        <w:r w:rsidRPr="000A0B67">
          <w:rPr>
            <w:rStyle w:val="Hyperlink"/>
          </w:rPr>
          <w:instrText xml:space="preserve"> </w:instrText>
        </w:r>
        <w:r>
          <w:instrText>HYPERLINK \l "_Toc468909428"</w:instrText>
        </w:r>
        <w:r w:rsidRPr="000A0B67">
          <w:rPr>
            <w:rStyle w:val="Hyperlink"/>
          </w:rPr>
          <w:instrText xml:space="preserve"> </w:instrText>
        </w:r>
        <w:r w:rsidRPr="000A0B67">
          <w:rPr>
            <w:rStyle w:val="Hyperlink"/>
          </w:rPr>
          <w:fldChar w:fldCharType="separate"/>
        </w:r>
        <w:r w:rsidRPr="000A0B67">
          <w:rPr>
            <w:rStyle w:val="Hyperlink"/>
            <w:rFonts w:cs="Calibri"/>
          </w:rPr>
          <w:t>2.2.1</w:t>
        </w:r>
        <w:r>
          <w:rPr>
            <w:rFonts w:asciiTheme="minorHAnsi" w:eastAsiaTheme="minorEastAsia" w:hAnsiTheme="minorHAnsi"/>
            <w:color w:val="auto"/>
            <w:kern w:val="0"/>
            <w:sz w:val="22"/>
            <w:szCs w:val="22"/>
            <w:lang w:val="en-IN" w:eastAsia="en-IN"/>
          </w:rPr>
          <w:tab/>
        </w:r>
        <w:r w:rsidRPr="000A0B67">
          <w:rPr>
            <w:rStyle w:val="Hyperlink"/>
          </w:rPr>
          <w:t xml:space="preserve">Component </w:t>
        </w:r>
        <w:r w:rsidRPr="000A0B67">
          <w:rPr>
            <w:rStyle w:val="Hyperlink"/>
            <w:rFonts w:cs="Calibri"/>
          </w:rPr>
          <w:t>level DFD</w:t>
        </w:r>
        <w:r>
          <w:rPr>
            <w:webHidden/>
          </w:rPr>
          <w:tab/>
        </w:r>
        <w:r>
          <w:rPr>
            <w:webHidden/>
          </w:rPr>
          <w:fldChar w:fldCharType="begin"/>
        </w:r>
        <w:r>
          <w:rPr>
            <w:webHidden/>
          </w:rPr>
          <w:instrText xml:space="preserve"> PAGEREF _Toc468909428 \h </w:instrText>
        </w:r>
      </w:ins>
      <w:r>
        <w:rPr>
          <w:webHidden/>
        </w:rPr>
      </w:r>
      <w:r>
        <w:rPr>
          <w:webHidden/>
        </w:rPr>
        <w:fldChar w:fldCharType="separate"/>
      </w:r>
      <w:ins w:id="64" w:author="Ramachandran M G." w:date="2016-12-07T21:28:00Z">
        <w:r>
          <w:rPr>
            <w:webHidden/>
          </w:rPr>
          <w:t>6</w:t>
        </w:r>
        <w:r>
          <w:rPr>
            <w:webHidden/>
          </w:rPr>
          <w:fldChar w:fldCharType="end"/>
        </w:r>
        <w:r w:rsidRPr="000A0B67">
          <w:rPr>
            <w:rStyle w:val="Hyperlink"/>
          </w:rPr>
          <w:fldChar w:fldCharType="end"/>
        </w:r>
      </w:ins>
    </w:p>
    <w:p w:rsidR="00BC5D73" w:rsidRDefault="00BC5D73">
      <w:pPr>
        <w:pStyle w:val="TOC3"/>
        <w:tabs>
          <w:tab w:val="left" w:pos="1200"/>
        </w:tabs>
        <w:rPr>
          <w:ins w:id="65" w:author="Ramachandran M G." w:date="2016-12-07T21:28:00Z"/>
          <w:rFonts w:asciiTheme="minorHAnsi" w:eastAsiaTheme="minorEastAsia" w:hAnsiTheme="minorHAnsi"/>
          <w:color w:val="auto"/>
          <w:kern w:val="0"/>
          <w:sz w:val="22"/>
          <w:szCs w:val="22"/>
          <w:lang w:val="en-IN" w:eastAsia="en-IN"/>
        </w:rPr>
      </w:pPr>
      <w:ins w:id="66" w:author="Ramachandran M G." w:date="2016-12-07T21:28:00Z">
        <w:r w:rsidRPr="000A0B67">
          <w:rPr>
            <w:rStyle w:val="Hyperlink"/>
          </w:rPr>
          <w:fldChar w:fldCharType="begin"/>
        </w:r>
        <w:r w:rsidRPr="000A0B67">
          <w:rPr>
            <w:rStyle w:val="Hyperlink"/>
          </w:rPr>
          <w:instrText xml:space="preserve"> </w:instrText>
        </w:r>
        <w:r>
          <w:instrText>HYPERLINK \l "_Toc468909429"</w:instrText>
        </w:r>
        <w:r w:rsidRPr="000A0B67">
          <w:rPr>
            <w:rStyle w:val="Hyperlink"/>
          </w:rPr>
          <w:instrText xml:space="preserve"> </w:instrText>
        </w:r>
        <w:r w:rsidRPr="000A0B67">
          <w:rPr>
            <w:rStyle w:val="Hyperlink"/>
          </w:rPr>
          <w:fldChar w:fldCharType="separate"/>
        </w:r>
        <w:r w:rsidRPr="000A0B67">
          <w:rPr>
            <w:rStyle w:val="Hyperlink"/>
            <w:rFonts w:cs="Calibri"/>
          </w:rPr>
          <w:t>2.2.2</w:t>
        </w:r>
        <w:r>
          <w:rPr>
            <w:rFonts w:asciiTheme="minorHAnsi" w:eastAsiaTheme="minorEastAsia" w:hAnsiTheme="minorHAnsi"/>
            <w:color w:val="auto"/>
            <w:kern w:val="0"/>
            <w:sz w:val="22"/>
            <w:szCs w:val="22"/>
            <w:lang w:val="en-IN" w:eastAsia="en-IN"/>
          </w:rPr>
          <w:tab/>
        </w:r>
        <w:r w:rsidRPr="000A0B67">
          <w:rPr>
            <w:rStyle w:val="Hyperlink"/>
          </w:rPr>
          <w:t xml:space="preserve">Function </w:t>
        </w:r>
        <w:r w:rsidRPr="000A0B67">
          <w:rPr>
            <w:rStyle w:val="Hyperlink"/>
            <w:rFonts w:cs="Calibri"/>
          </w:rPr>
          <w:t>level DFD</w:t>
        </w:r>
        <w:r>
          <w:rPr>
            <w:webHidden/>
          </w:rPr>
          <w:tab/>
        </w:r>
        <w:r>
          <w:rPr>
            <w:webHidden/>
          </w:rPr>
          <w:fldChar w:fldCharType="begin"/>
        </w:r>
        <w:r>
          <w:rPr>
            <w:webHidden/>
          </w:rPr>
          <w:instrText xml:space="preserve"> PAGEREF _Toc468909429 \h </w:instrText>
        </w:r>
      </w:ins>
      <w:r>
        <w:rPr>
          <w:webHidden/>
        </w:rPr>
      </w:r>
      <w:r>
        <w:rPr>
          <w:webHidden/>
        </w:rPr>
        <w:fldChar w:fldCharType="separate"/>
      </w:r>
      <w:ins w:id="67" w:author="Ramachandran M G." w:date="2016-12-07T21:28:00Z">
        <w:r>
          <w:rPr>
            <w:webHidden/>
          </w:rPr>
          <w:t>6</w:t>
        </w:r>
        <w:r>
          <w:rPr>
            <w:webHidden/>
          </w:rPr>
          <w:fldChar w:fldCharType="end"/>
        </w:r>
        <w:r w:rsidRPr="000A0B67">
          <w:rPr>
            <w:rStyle w:val="Hyperlink"/>
          </w:rPr>
          <w:fldChar w:fldCharType="end"/>
        </w:r>
      </w:ins>
    </w:p>
    <w:p w:rsidR="00BC5D73" w:rsidRDefault="00BC5D73">
      <w:pPr>
        <w:pStyle w:val="TOC1"/>
        <w:rPr>
          <w:ins w:id="68" w:author="Ramachandran M G." w:date="2016-12-07T21:28:00Z"/>
          <w:rFonts w:eastAsiaTheme="minorEastAsia"/>
          <w:b w:val="0"/>
          <w:color w:val="auto"/>
          <w:kern w:val="0"/>
          <w:sz w:val="22"/>
          <w:szCs w:val="22"/>
          <w:lang w:val="en-IN" w:eastAsia="en-IN"/>
        </w:rPr>
      </w:pPr>
      <w:ins w:id="69" w:author="Ramachandran M G." w:date="2016-12-07T21:28:00Z">
        <w:r w:rsidRPr="000A0B67">
          <w:rPr>
            <w:rStyle w:val="Hyperlink"/>
          </w:rPr>
          <w:fldChar w:fldCharType="begin"/>
        </w:r>
        <w:r w:rsidRPr="000A0B67">
          <w:rPr>
            <w:rStyle w:val="Hyperlink"/>
          </w:rPr>
          <w:instrText xml:space="preserve"> </w:instrText>
        </w:r>
        <w:r>
          <w:instrText>HYPERLINK \l "_Toc468909430"</w:instrText>
        </w:r>
        <w:r w:rsidRPr="000A0B67">
          <w:rPr>
            <w:rStyle w:val="Hyperlink"/>
          </w:rPr>
          <w:instrText xml:space="preserve"> </w:instrText>
        </w:r>
        <w:r w:rsidRPr="000A0B67">
          <w:rPr>
            <w:rStyle w:val="Hyperlink"/>
          </w:rPr>
          <w:fldChar w:fldCharType="separate"/>
        </w:r>
        <w:r w:rsidRPr="000A0B67">
          <w:rPr>
            <w:rStyle w:val="Hyperlink"/>
            <w:rFonts w:ascii="Calibri" w:hAnsi="Calibri" w:cs="Calibri"/>
          </w:rPr>
          <w:t>3</w:t>
        </w:r>
        <w:r>
          <w:rPr>
            <w:rFonts w:eastAsiaTheme="minorEastAsia"/>
            <w:b w:val="0"/>
            <w:color w:val="auto"/>
            <w:kern w:val="0"/>
            <w:sz w:val="22"/>
            <w:szCs w:val="22"/>
            <w:lang w:val="en-IN" w:eastAsia="en-IN"/>
          </w:rPr>
          <w:tab/>
        </w:r>
        <w:r w:rsidRPr="000A0B67">
          <w:rPr>
            <w:rStyle w:val="Hyperlink"/>
            <w:rFonts w:ascii="Calibri" w:hAnsi="Calibri" w:cs="Calibri"/>
          </w:rPr>
          <w:t>Constant Data Dictionary</w:t>
        </w:r>
        <w:r>
          <w:rPr>
            <w:webHidden/>
          </w:rPr>
          <w:tab/>
        </w:r>
        <w:r>
          <w:rPr>
            <w:webHidden/>
          </w:rPr>
          <w:fldChar w:fldCharType="begin"/>
        </w:r>
        <w:r>
          <w:rPr>
            <w:webHidden/>
          </w:rPr>
          <w:instrText xml:space="preserve"> PAGEREF _Toc468909430 \h </w:instrText>
        </w:r>
      </w:ins>
      <w:r>
        <w:rPr>
          <w:webHidden/>
        </w:rPr>
      </w:r>
      <w:r>
        <w:rPr>
          <w:webHidden/>
        </w:rPr>
        <w:fldChar w:fldCharType="separate"/>
      </w:r>
      <w:ins w:id="70" w:author="Ramachandran M G." w:date="2016-12-07T21:28:00Z">
        <w:r>
          <w:rPr>
            <w:webHidden/>
          </w:rPr>
          <w:t>7</w:t>
        </w:r>
        <w:r>
          <w:rPr>
            <w:webHidden/>
          </w:rPr>
          <w:fldChar w:fldCharType="end"/>
        </w:r>
        <w:r w:rsidRPr="000A0B67">
          <w:rPr>
            <w:rStyle w:val="Hyperlink"/>
          </w:rPr>
          <w:fldChar w:fldCharType="end"/>
        </w:r>
      </w:ins>
    </w:p>
    <w:p w:rsidR="00BC5D73" w:rsidRDefault="00BC5D73">
      <w:pPr>
        <w:pStyle w:val="TOC2"/>
        <w:rPr>
          <w:ins w:id="71" w:author="Ramachandran M G." w:date="2016-12-07T21:28:00Z"/>
          <w:rFonts w:asciiTheme="minorHAnsi" w:eastAsiaTheme="minorEastAsia" w:hAnsiTheme="minorHAnsi"/>
          <w:color w:val="auto"/>
          <w:kern w:val="0"/>
          <w:szCs w:val="22"/>
          <w:lang w:val="en-IN" w:eastAsia="en-IN"/>
        </w:rPr>
      </w:pPr>
      <w:ins w:id="72" w:author="Ramachandran M G." w:date="2016-12-07T21:28:00Z">
        <w:r w:rsidRPr="000A0B67">
          <w:rPr>
            <w:rStyle w:val="Hyperlink"/>
          </w:rPr>
          <w:fldChar w:fldCharType="begin"/>
        </w:r>
        <w:r w:rsidRPr="000A0B67">
          <w:rPr>
            <w:rStyle w:val="Hyperlink"/>
          </w:rPr>
          <w:instrText xml:space="preserve"> </w:instrText>
        </w:r>
        <w:r>
          <w:instrText>HYPERLINK \l "_Toc468909431"</w:instrText>
        </w:r>
        <w:r w:rsidRPr="000A0B67">
          <w:rPr>
            <w:rStyle w:val="Hyperlink"/>
          </w:rPr>
          <w:instrText xml:space="preserve"> </w:instrText>
        </w:r>
        <w:r w:rsidRPr="000A0B67">
          <w:rPr>
            <w:rStyle w:val="Hyperlink"/>
          </w:rPr>
          <w:fldChar w:fldCharType="separate"/>
        </w:r>
        <w:r w:rsidRPr="000A0B67">
          <w:rPr>
            <w:rStyle w:val="Hyperlink"/>
          </w:rPr>
          <w:t>3.1</w:t>
        </w:r>
        <w:r>
          <w:rPr>
            <w:rFonts w:asciiTheme="minorHAnsi" w:eastAsiaTheme="minorEastAsia" w:hAnsiTheme="minorHAnsi"/>
            <w:color w:val="auto"/>
            <w:kern w:val="0"/>
            <w:szCs w:val="22"/>
            <w:lang w:val="en-IN" w:eastAsia="en-IN"/>
          </w:rPr>
          <w:tab/>
        </w:r>
        <w:r w:rsidRPr="000A0B67">
          <w:rPr>
            <w:rStyle w:val="Hyperlink"/>
          </w:rPr>
          <w:t>Program (fixed) Constants</w:t>
        </w:r>
        <w:r>
          <w:rPr>
            <w:webHidden/>
          </w:rPr>
          <w:tab/>
        </w:r>
        <w:r>
          <w:rPr>
            <w:webHidden/>
          </w:rPr>
          <w:fldChar w:fldCharType="begin"/>
        </w:r>
        <w:r>
          <w:rPr>
            <w:webHidden/>
          </w:rPr>
          <w:instrText xml:space="preserve"> PAGEREF _Toc468909431 \h </w:instrText>
        </w:r>
      </w:ins>
      <w:r>
        <w:rPr>
          <w:webHidden/>
        </w:rPr>
      </w:r>
      <w:r>
        <w:rPr>
          <w:webHidden/>
        </w:rPr>
        <w:fldChar w:fldCharType="separate"/>
      </w:r>
      <w:ins w:id="73" w:author="Ramachandran M G." w:date="2016-12-07T21:28:00Z">
        <w:r>
          <w:rPr>
            <w:webHidden/>
          </w:rPr>
          <w:t>7</w:t>
        </w:r>
        <w:r>
          <w:rPr>
            <w:webHidden/>
          </w:rPr>
          <w:fldChar w:fldCharType="end"/>
        </w:r>
        <w:r w:rsidRPr="000A0B67">
          <w:rPr>
            <w:rStyle w:val="Hyperlink"/>
          </w:rPr>
          <w:fldChar w:fldCharType="end"/>
        </w:r>
      </w:ins>
    </w:p>
    <w:p w:rsidR="00BC5D73" w:rsidRDefault="00BC5D73">
      <w:pPr>
        <w:pStyle w:val="TOC3"/>
        <w:tabs>
          <w:tab w:val="left" w:pos="1200"/>
        </w:tabs>
        <w:rPr>
          <w:ins w:id="74" w:author="Ramachandran M G." w:date="2016-12-07T21:28:00Z"/>
          <w:rFonts w:asciiTheme="minorHAnsi" w:eastAsiaTheme="minorEastAsia" w:hAnsiTheme="minorHAnsi"/>
          <w:color w:val="auto"/>
          <w:kern w:val="0"/>
          <w:sz w:val="22"/>
          <w:szCs w:val="22"/>
          <w:lang w:val="en-IN" w:eastAsia="en-IN"/>
        </w:rPr>
      </w:pPr>
      <w:ins w:id="75" w:author="Ramachandran M G." w:date="2016-12-07T21:28:00Z">
        <w:r w:rsidRPr="000A0B67">
          <w:rPr>
            <w:rStyle w:val="Hyperlink"/>
          </w:rPr>
          <w:fldChar w:fldCharType="begin"/>
        </w:r>
        <w:r w:rsidRPr="000A0B67">
          <w:rPr>
            <w:rStyle w:val="Hyperlink"/>
          </w:rPr>
          <w:instrText xml:space="preserve"> </w:instrText>
        </w:r>
        <w:r>
          <w:instrText>HYPERLINK \l "_Toc468909432"</w:instrText>
        </w:r>
        <w:r w:rsidRPr="000A0B67">
          <w:rPr>
            <w:rStyle w:val="Hyperlink"/>
          </w:rPr>
          <w:instrText xml:space="preserve"> </w:instrText>
        </w:r>
        <w:r w:rsidRPr="000A0B67">
          <w:rPr>
            <w:rStyle w:val="Hyperlink"/>
          </w:rPr>
          <w:fldChar w:fldCharType="separate"/>
        </w:r>
        <w:r w:rsidRPr="000A0B67">
          <w:rPr>
            <w:rStyle w:val="Hyperlink"/>
          </w:rPr>
          <w:t>3.1.1</w:t>
        </w:r>
        <w:r>
          <w:rPr>
            <w:rFonts w:asciiTheme="minorHAnsi" w:eastAsiaTheme="minorEastAsia" w:hAnsiTheme="minorHAnsi"/>
            <w:color w:val="auto"/>
            <w:kern w:val="0"/>
            <w:sz w:val="22"/>
            <w:szCs w:val="22"/>
            <w:lang w:val="en-IN" w:eastAsia="en-IN"/>
          </w:rPr>
          <w:tab/>
        </w:r>
        <w:r w:rsidRPr="000A0B67">
          <w:rPr>
            <w:rStyle w:val="Hyperlink"/>
          </w:rPr>
          <w:t>Embedded Constants</w:t>
        </w:r>
        <w:r>
          <w:rPr>
            <w:webHidden/>
          </w:rPr>
          <w:tab/>
        </w:r>
        <w:r>
          <w:rPr>
            <w:webHidden/>
          </w:rPr>
          <w:fldChar w:fldCharType="begin"/>
        </w:r>
        <w:r>
          <w:rPr>
            <w:webHidden/>
          </w:rPr>
          <w:instrText xml:space="preserve"> PAGEREF _Toc468909432 \h </w:instrText>
        </w:r>
      </w:ins>
      <w:r>
        <w:rPr>
          <w:webHidden/>
        </w:rPr>
      </w:r>
      <w:r>
        <w:rPr>
          <w:webHidden/>
        </w:rPr>
        <w:fldChar w:fldCharType="separate"/>
      </w:r>
      <w:ins w:id="76" w:author="Ramachandran M G." w:date="2016-12-07T21:28:00Z">
        <w:r>
          <w:rPr>
            <w:webHidden/>
          </w:rPr>
          <w:t>7</w:t>
        </w:r>
        <w:r>
          <w:rPr>
            <w:webHidden/>
          </w:rPr>
          <w:fldChar w:fldCharType="end"/>
        </w:r>
        <w:r w:rsidRPr="000A0B67">
          <w:rPr>
            <w:rStyle w:val="Hyperlink"/>
          </w:rPr>
          <w:fldChar w:fldCharType="end"/>
        </w:r>
      </w:ins>
    </w:p>
    <w:p w:rsidR="00BC5D73" w:rsidRDefault="00BC5D73">
      <w:pPr>
        <w:pStyle w:val="TOC1"/>
        <w:rPr>
          <w:ins w:id="77" w:author="Ramachandran M G." w:date="2016-12-07T21:28:00Z"/>
          <w:rFonts w:eastAsiaTheme="minorEastAsia"/>
          <w:b w:val="0"/>
          <w:color w:val="auto"/>
          <w:kern w:val="0"/>
          <w:sz w:val="22"/>
          <w:szCs w:val="22"/>
          <w:lang w:val="en-IN" w:eastAsia="en-IN"/>
        </w:rPr>
      </w:pPr>
      <w:ins w:id="78" w:author="Ramachandran M G." w:date="2016-12-07T21:28:00Z">
        <w:r w:rsidRPr="000A0B67">
          <w:rPr>
            <w:rStyle w:val="Hyperlink"/>
          </w:rPr>
          <w:fldChar w:fldCharType="begin"/>
        </w:r>
        <w:r w:rsidRPr="000A0B67">
          <w:rPr>
            <w:rStyle w:val="Hyperlink"/>
          </w:rPr>
          <w:instrText xml:space="preserve"> </w:instrText>
        </w:r>
        <w:r>
          <w:instrText>HYPERLINK \l "_Toc468909433"</w:instrText>
        </w:r>
        <w:r w:rsidRPr="000A0B67">
          <w:rPr>
            <w:rStyle w:val="Hyperlink"/>
          </w:rPr>
          <w:instrText xml:space="preserve"> </w:instrText>
        </w:r>
        <w:r w:rsidRPr="000A0B67">
          <w:rPr>
            <w:rStyle w:val="Hyperlink"/>
          </w:rPr>
          <w:fldChar w:fldCharType="separate"/>
        </w:r>
        <w:r w:rsidRPr="000A0B67">
          <w:rPr>
            <w:rStyle w:val="Hyperlink"/>
            <w:rFonts w:ascii="Calibri" w:hAnsi="Calibri" w:cs="Calibri"/>
          </w:rPr>
          <w:t>4</w:t>
        </w:r>
        <w:r>
          <w:rPr>
            <w:rFonts w:eastAsiaTheme="minorEastAsia"/>
            <w:b w:val="0"/>
            <w:color w:val="auto"/>
            <w:kern w:val="0"/>
            <w:sz w:val="22"/>
            <w:szCs w:val="22"/>
            <w:lang w:val="en-IN" w:eastAsia="en-IN"/>
          </w:rPr>
          <w:tab/>
        </w:r>
        <w:r w:rsidRPr="000A0B67">
          <w:rPr>
            <w:rStyle w:val="Hyperlink"/>
            <w:rFonts w:ascii="Calibri" w:hAnsi="Calibri" w:cs="Calibri"/>
          </w:rPr>
          <w:t>Software Component Implementation</w:t>
        </w:r>
        <w:r>
          <w:rPr>
            <w:webHidden/>
          </w:rPr>
          <w:tab/>
        </w:r>
        <w:r>
          <w:rPr>
            <w:webHidden/>
          </w:rPr>
          <w:fldChar w:fldCharType="begin"/>
        </w:r>
        <w:r>
          <w:rPr>
            <w:webHidden/>
          </w:rPr>
          <w:instrText xml:space="preserve"> PAGEREF _Toc468909433 \h </w:instrText>
        </w:r>
      </w:ins>
      <w:r>
        <w:rPr>
          <w:webHidden/>
        </w:rPr>
      </w:r>
      <w:r>
        <w:rPr>
          <w:webHidden/>
        </w:rPr>
        <w:fldChar w:fldCharType="separate"/>
      </w:r>
      <w:ins w:id="79"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80" w:author="Ramachandran M G." w:date="2016-12-07T21:28:00Z"/>
          <w:rFonts w:asciiTheme="minorHAnsi" w:eastAsiaTheme="minorEastAsia" w:hAnsiTheme="minorHAnsi"/>
          <w:color w:val="auto"/>
          <w:kern w:val="0"/>
          <w:szCs w:val="22"/>
          <w:lang w:val="en-IN" w:eastAsia="en-IN"/>
        </w:rPr>
      </w:pPr>
      <w:ins w:id="81" w:author="Ramachandran M G." w:date="2016-12-07T21:28:00Z">
        <w:r w:rsidRPr="000A0B67">
          <w:rPr>
            <w:rStyle w:val="Hyperlink"/>
          </w:rPr>
          <w:fldChar w:fldCharType="begin"/>
        </w:r>
        <w:r w:rsidRPr="000A0B67">
          <w:rPr>
            <w:rStyle w:val="Hyperlink"/>
          </w:rPr>
          <w:instrText xml:space="preserve"> </w:instrText>
        </w:r>
        <w:r>
          <w:instrText>HYPERLINK \l "_Toc468909434"</w:instrText>
        </w:r>
        <w:r w:rsidRPr="000A0B67">
          <w:rPr>
            <w:rStyle w:val="Hyperlink"/>
          </w:rPr>
          <w:instrText xml:space="preserve"> </w:instrText>
        </w:r>
        <w:r w:rsidRPr="000A0B67">
          <w:rPr>
            <w:rStyle w:val="Hyperlink"/>
          </w:rPr>
          <w:fldChar w:fldCharType="separate"/>
        </w:r>
        <w:r w:rsidRPr="000A0B67">
          <w:rPr>
            <w:rStyle w:val="Hyperlink"/>
          </w:rPr>
          <w:t>4.1</w:t>
        </w:r>
        <w:r>
          <w:rPr>
            <w:rFonts w:asciiTheme="minorHAnsi" w:eastAsiaTheme="minorEastAsia" w:hAnsiTheme="minorHAnsi"/>
            <w:color w:val="auto"/>
            <w:kern w:val="0"/>
            <w:szCs w:val="22"/>
            <w:lang w:val="en-IN" w:eastAsia="en-IN"/>
          </w:rPr>
          <w:tab/>
        </w:r>
        <w:r w:rsidRPr="000A0B67">
          <w:rPr>
            <w:rStyle w:val="Hyperlink"/>
          </w:rPr>
          <w:t>Sub-Module Functions</w:t>
        </w:r>
        <w:r>
          <w:rPr>
            <w:webHidden/>
          </w:rPr>
          <w:tab/>
        </w:r>
        <w:r>
          <w:rPr>
            <w:webHidden/>
          </w:rPr>
          <w:fldChar w:fldCharType="begin"/>
        </w:r>
        <w:r>
          <w:rPr>
            <w:webHidden/>
          </w:rPr>
          <w:instrText xml:space="preserve"> PAGEREF _Toc468909434 \h </w:instrText>
        </w:r>
      </w:ins>
      <w:r>
        <w:rPr>
          <w:webHidden/>
        </w:rPr>
      </w:r>
      <w:r>
        <w:rPr>
          <w:webHidden/>
        </w:rPr>
        <w:fldChar w:fldCharType="separate"/>
      </w:r>
      <w:ins w:id="82"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83" w:author="Ramachandran M G." w:date="2016-12-07T21:28:00Z"/>
          <w:rFonts w:asciiTheme="minorHAnsi" w:eastAsiaTheme="minorEastAsia" w:hAnsiTheme="minorHAnsi"/>
          <w:color w:val="auto"/>
          <w:kern w:val="0"/>
          <w:szCs w:val="22"/>
          <w:lang w:val="en-IN" w:eastAsia="en-IN"/>
        </w:rPr>
      </w:pPr>
      <w:ins w:id="84" w:author="Ramachandran M G." w:date="2016-12-07T21:28:00Z">
        <w:r w:rsidRPr="000A0B67">
          <w:rPr>
            <w:rStyle w:val="Hyperlink"/>
          </w:rPr>
          <w:fldChar w:fldCharType="begin"/>
        </w:r>
        <w:r w:rsidRPr="000A0B67">
          <w:rPr>
            <w:rStyle w:val="Hyperlink"/>
          </w:rPr>
          <w:instrText xml:space="preserve"> </w:instrText>
        </w:r>
        <w:r>
          <w:instrText>HYPERLINK \l "_Toc468909435"</w:instrText>
        </w:r>
        <w:r w:rsidRPr="000A0B67">
          <w:rPr>
            <w:rStyle w:val="Hyperlink"/>
          </w:rPr>
          <w:instrText xml:space="preserve"> </w:instrText>
        </w:r>
        <w:r w:rsidRPr="000A0B67">
          <w:rPr>
            <w:rStyle w:val="Hyperlink"/>
          </w:rPr>
          <w:fldChar w:fldCharType="separate"/>
        </w:r>
        <w:r w:rsidRPr="000A0B67">
          <w:rPr>
            <w:rStyle w:val="Hyperlink"/>
            <w:rFonts w:cs="Calibri"/>
          </w:rPr>
          <w:t>4.1.1</w:t>
        </w:r>
        <w:r>
          <w:rPr>
            <w:rFonts w:asciiTheme="minorHAnsi" w:eastAsiaTheme="minorEastAsia" w:hAnsiTheme="minorHAnsi"/>
            <w:color w:val="auto"/>
            <w:kern w:val="0"/>
            <w:szCs w:val="22"/>
            <w:lang w:val="en-IN" w:eastAsia="en-IN"/>
          </w:rPr>
          <w:tab/>
        </w:r>
        <w:r w:rsidRPr="000A0B67">
          <w:rPr>
            <w:rStyle w:val="Hyperlink"/>
            <w:rFonts w:cs="Calibri"/>
          </w:rPr>
          <w:t>Init: HwAgSysArbn_Init1</w:t>
        </w:r>
        <w:r>
          <w:rPr>
            <w:webHidden/>
          </w:rPr>
          <w:tab/>
        </w:r>
        <w:r>
          <w:rPr>
            <w:webHidden/>
          </w:rPr>
          <w:fldChar w:fldCharType="begin"/>
        </w:r>
        <w:r>
          <w:rPr>
            <w:webHidden/>
          </w:rPr>
          <w:instrText xml:space="preserve"> PAGEREF _Toc468909435 \h </w:instrText>
        </w:r>
      </w:ins>
      <w:r>
        <w:rPr>
          <w:webHidden/>
        </w:rPr>
      </w:r>
      <w:r>
        <w:rPr>
          <w:webHidden/>
        </w:rPr>
        <w:fldChar w:fldCharType="separate"/>
      </w:r>
      <w:ins w:id="85"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86" w:author="Ramachandran M G." w:date="2016-12-07T21:28:00Z"/>
          <w:rFonts w:asciiTheme="minorHAnsi" w:eastAsiaTheme="minorEastAsia" w:hAnsiTheme="minorHAnsi"/>
          <w:color w:val="auto"/>
          <w:kern w:val="0"/>
          <w:szCs w:val="22"/>
          <w:lang w:val="en-IN" w:eastAsia="en-IN"/>
        </w:rPr>
      </w:pPr>
      <w:ins w:id="87" w:author="Ramachandran M G." w:date="2016-12-07T21:28:00Z">
        <w:r w:rsidRPr="000A0B67">
          <w:rPr>
            <w:rStyle w:val="Hyperlink"/>
          </w:rPr>
          <w:fldChar w:fldCharType="begin"/>
        </w:r>
        <w:r w:rsidRPr="000A0B67">
          <w:rPr>
            <w:rStyle w:val="Hyperlink"/>
          </w:rPr>
          <w:instrText xml:space="preserve"> </w:instrText>
        </w:r>
        <w:r>
          <w:instrText>HYPERLINK \l "_Toc468909436"</w:instrText>
        </w:r>
        <w:r w:rsidRPr="000A0B67">
          <w:rPr>
            <w:rStyle w:val="Hyperlink"/>
          </w:rPr>
          <w:instrText xml:space="preserve"> </w:instrText>
        </w:r>
        <w:r w:rsidRPr="000A0B67">
          <w:rPr>
            <w:rStyle w:val="Hyperlink"/>
          </w:rPr>
          <w:fldChar w:fldCharType="separate"/>
        </w:r>
        <w:r w:rsidRPr="000A0B67">
          <w:rPr>
            <w:rStyle w:val="Hyperlink"/>
            <w:rFonts w:cs="Calibri"/>
          </w:rPr>
          <w:t>4.1.1.1</w:t>
        </w:r>
        <w:r>
          <w:rPr>
            <w:rFonts w:asciiTheme="minorHAnsi" w:eastAsiaTheme="minorEastAsia" w:hAnsiTheme="minorHAnsi"/>
            <w:color w:val="auto"/>
            <w:kern w:val="0"/>
            <w:szCs w:val="22"/>
            <w:lang w:val="en-IN" w:eastAsia="en-IN"/>
          </w:rPr>
          <w:tab/>
        </w:r>
        <w:r w:rsidRPr="000A0B67">
          <w:rPr>
            <w:rStyle w:val="Hyperlink"/>
            <w:rFonts w:cs="Calibri"/>
          </w:rPr>
          <w:t>Design Rationale</w:t>
        </w:r>
        <w:r>
          <w:rPr>
            <w:webHidden/>
          </w:rPr>
          <w:tab/>
        </w:r>
        <w:r>
          <w:rPr>
            <w:webHidden/>
          </w:rPr>
          <w:fldChar w:fldCharType="begin"/>
        </w:r>
        <w:r>
          <w:rPr>
            <w:webHidden/>
          </w:rPr>
          <w:instrText xml:space="preserve"> PAGEREF _Toc468909436 \h </w:instrText>
        </w:r>
      </w:ins>
      <w:r>
        <w:rPr>
          <w:webHidden/>
        </w:rPr>
      </w:r>
      <w:r>
        <w:rPr>
          <w:webHidden/>
        </w:rPr>
        <w:fldChar w:fldCharType="separate"/>
      </w:r>
      <w:ins w:id="88"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89" w:author="Ramachandran M G." w:date="2016-12-07T21:28:00Z"/>
          <w:rFonts w:asciiTheme="minorHAnsi" w:eastAsiaTheme="minorEastAsia" w:hAnsiTheme="minorHAnsi"/>
          <w:color w:val="auto"/>
          <w:kern w:val="0"/>
          <w:szCs w:val="22"/>
          <w:lang w:val="en-IN" w:eastAsia="en-IN"/>
        </w:rPr>
      </w:pPr>
      <w:ins w:id="90" w:author="Ramachandran M G." w:date="2016-12-07T21:28:00Z">
        <w:r w:rsidRPr="000A0B67">
          <w:rPr>
            <w:rStyle w:val="Hyperlink"/>
          </w:rPr>
          <w:fldChar w:fldCharType="begin"/>
        </w:r>
        <w:r w:rsidRPr="000A0B67">
          <w:rPr>
            <w:rStyle w:val="Hyperlink"/>
          </w:rPr>
          <w:instrText xml:space="preserve"> </w:instrText>
        </w:r>
        <w:r>
          <w:instrText>HYPERLINK \l "_Toc468909437"</w:instrText>
        </w:r>
        <w:r w:rsidRPr="000A0B67">
          <w:rPr>
            <w:rStyle w:val="Hyperlink"/>
          </w:rPr>
          <w:instrText xml:space="preserve"> </w:instrText>
        </w:r>
        <w:r w:rsidRPr="000A0B67">
          <w:rPr>
            <w:rStyle w:val="Hyperlink"/>
          </w:rPr>
          <w:fldChar w:fldCharType="separate"/>
        </w:r>
        <w:r w:rsidRPr="000A0B67">
          <w:rPr>
            <w:rStyle w:val="Hyperlink"/>
            <w:rFonts w:cs="Calibri"/>
          </w:rPr>
          <w:t>4.1.1.2</w:t>
        </w:r>
        <w:r>
          <w:rPr>
            <w:rFonts w:asciiTheme="minorHAnsi" w:eastAsiaTheme="minorEastAsia" w:hAnsiTheme="minorHAnsi"/>
            <w:color w:val="auto"/>
            <w:kern w:val="0"/>
            <w:szCs w:val="22"/>
            <w:lang w:val="en-IN" w:eastAsia="en-IN"/>
          </w:rPr>
          <w:tab/>
        </w:r>
        <w:r w:rsidRPr="000A0B67">
          <w:rPr>
            <w:rStyle w:val="Hyperlink"/>
            <w:rFonts w:cs="Calibri"/>
          </w:rPr>
          <w:t>Module Outputs</w:t>
        </w:r>
        <w:r>
          <w:rPr>
            <w:webHidden/>
          </w:rPr>
          <w:tab/>
        </w:r>
        <w:r>
          <w:rPr>
            <w:webHidden/>
          </w:rPr>
          <w:fldChar w:fldCharType="begin"/>
        </w:r>
        <w:r>
          <w:rPr>
            <w:webHidden/>
          </w:rPr>
          <w:instrText xml:space="preserve"> PAGEREF _Toc468909437 \h </w:instrText>
        </w:r>
      </w:ins>
      <w:r>
        <w:rPr>
          <w:webHidden/>
        </w:rPr>
      </w:r>
      <w:r>
        <w:rPr>
          <w:webHidden/>
        </w:rPr>
        <w:fldChar w:fldCharType="separate"/>
      </w:r>
      <w:ins w:id="91"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92" w:author="Ramachandran M G." w:date="2016-12-07T21:28:00Z"/>
          <w:rFonts w:asciiTheme="minorHAnsi" w:eastAsiaTheme="minorEastAsia" w:hAnsiTheme="minorHAnsi"/>
          <w:color w:val="auto"/>
          <w:kern w:val="0"/>
          <w:szCs w:val="22"/>
          <w:lang w:val="en-IN" w:eastAsia="en-IN"/>
        </w:rPr>
      </w:pPr>
      <w:ins w:id="93" w:author="Ramachandran M G." w:date="2016-12-07T21:28:00Z">
        <w:r w:rsidRPr="000A0B67">
          <w:rPr>
            <w:rStyle w:val="Hyperlink"/>
          </w:rPr>
          <w:fldChar w:fldCharType="begin"/>
        </w:r>
        <w:r w:rsidRPr="000A0B67">
          <w:rPr>
            <w:rStyle w:val="Hyperlink"/>
          </w:rPr>
          <w:instrText xml:space="preserve"> </w:instrText>
        </w:r>
        <w:r>
          <w:instrText>HYPERLINK \l "_Toc468909438"</w:instrText>
        </w:r>
        <w:r w:rsidRPr="000A0B67">
          <w:rPr>
            <w:rStyle w:val="Hyperlink"/>
          </w:rPr>
          <w:instrText xml:space="preserve"> </w:instrText>
        </w:r>
        <w:r w:rsidRPr="000A0B67">
          <w:rPr>
            <w:rStyle w:val="Hyperlink"/>
          </w:rPr>
          <w:fldChar w:fldCharType="separate"/>
        </w:r>
        <w:r w:rsidRPr="000A0B67">
          <w:rPr>
            <w:rStyle w:val="Hyperlink"/>
            <w:rFonts w:cs="Calibri"/>
          </w:rPr>
          <w:t>4.1.2</w:t>
        </w:r>
        <w:r>
          <w:rPr>
            <w:rFonts w:asciiTheme="minorHAnsi" w:eastAsiaTheme="minorEastAsia" w:hAnsiTheme="minorHAnsi"/>
            <w:color w:val="auto"/>
            <w:kern w:val="0"/>
            <w:szCs w:val="22"/>
            <w:lang w:val="en-IN" w:eastAsia="en-IN"/>
          </w:rPr>
          <w:tab/>
        </w:r>
        <w:r w:rsidRPr="000A0B67">
          <w:rPr>
            <w:rStyle w:val="Hyperlink"/>
            <w:rFonts w:cs="Calibri"/>
          </w:rPr>
          <w:t>Per: HwAgSysArbn_Per1</w:t>
        </w:r>
        <w:r>
          <w:rPr>
            <w:webHidden/>
          </w:rPr>
          <w:tab/>
        </w:r>
        <w:r>
          <w:rPr>
            <w:webHidden/>
          </w:rPr>
          <w:fldChar w:fldCharType="begin"/>
        </w:r>
        <w:r>
          <w:rPr>
            <w:webHidden/>
          </w:rPr>
          <w:instrText xml:space="preserve"> PAGEREF _Toc468909438 \h </w:instrText>
        </w:r>
      </w:ins>
      <w:r>
        <w:rPr>
          <w:webHidden/>
        </w:rPr>
      </w:r>
      <w:r>
        <w:rPr>
          <w:webHidden/>
        </w:rPr>
        <w:fldChar w:fldCharType="separate"/>
      </w:r>
      <w:ins w:id="94"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95" w:author="Ramachandran M G." w:date="2016-12-07T21:28:00Z"/>
          <w:rFonts w:asciiTheme="minorHAnsi" w:eastAsiaTheme="minorEastAsia" w:hAnsiTheme="minorHAnsi"/>
          <w:color w:val="auto"/>
          <w:kern w:val="0"/>
          <w:szCs w:val="22"/>
          <w:lang w:val="en-IN" w:eastAsia="en-IN"/>
        </w:rPr>
      </w:pPr>
      <w:ins w:id="96" w:author="Ramachandran M G." w:date="2016-12-07T21:28:00Z">
        <w:r w:rsidRPr="000A0B67">
          <w:rPr>
            <w:rStyle w:val="Hyperlink"/>
          </w:rPr>
          <w:fldChar w:fldCharType="begin"/>
        </w:r>
        <w:r w:rsidRPr="000A0B67">
          <w:rPr>
            <w:rStyle w:val="Hyperlink"/>
          </w:rPr>
          <w:instrText xml:space="preserve"> </w:instrText>
        </w:r>
        <w:r>
          <w:instrText>HYPERLINK \l "_Toc468909439"</w:instrText>
        </w:r>
        <w:r w:rsidRPr="000A0B67">
          <w:rPr>
            <w:rStyle w:val="Hyperlink"/>
          </w:rPr>
          <w:instrText xml:space="preserve"> </w:instrText>
        </w:r>
        <w:r w:rsidRPr="000A0B67">
          <w:rPr>
            <w:rStyle w:val="Hyperlink"/>
          </w:rPr>
          <w:fldChar w:fldCharType="separate"/>
        </w:r>
        <w:r w:rsidRPr="000A0B67">
          <w:rPr>
            <w:rStyle w:val="Hyperlink"/>
            <w:rFonts w:cs="Calibri"/>
          </w:rPr>
          <w:t>4.1.2.1</w:t>
        </w:r>
        <w:r>
          <w:rPr>
            <w:rFonts w:asciiTheme="minorHAnsi" w:eastAsiaTheme="minorEastAsia" w:hAnsiTheme="minorHAnsi"/>
            <w:color w:val="auto"/>
            <w:kern w:val="0"/>
            <w:szCs w:val="22"/>
            <w:lang w:val="en-IN" w:eastAsia="en-IN"/>
          </w:rPr>
          <w:tab/>
        </w:r>
        <w:r w:rsidRPr="000A0B67">
          <w:rPr>
            <w:rStyle w:val="Hyperlink"/>
            <w:rFonts w:cs="Calibri"/>
          </w:rPr>
          <w:t>Design Rationale</w:t>
        </w:r>
        <w:r>
          <w:rPr>
            <w:webHidden/>
          </w:rPr>
          <w:tab/>
        </w:r>
        <w:r>
          <w:rPr>
            <w:webHidden/>
          </w:rPr>
          <w:fldChar w:fldCharType="begin"/>
        </w:r>
        <w:r>
          <w:rPr>
            <w:webHidden/>
          </w:rPr>
          <w:instrText xml:space="preserve"> PAGEREF _Toc468909439 \h </w:instrText>
        </w:r>
      </w:ins>
      <w:r>
        <w:rPr>
          <w:webHidden/>
        </w:rPr>
      </w:r>
      <w:r>
        <w:rPr>
          <w:webHidden/>
        </w:rPr>
        <w:fldChar w:fldCharType="separate"/>
      </w:r>
      <w:ins w:id="97"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98" w:author="Ramachandran M G." w:date="2016-12-07T21:28:00Z"/>
          <w:rFonts w:asciiTheme="minorHAnsi" w:eastAsiaTheme="minorEastAsia" w:hAnsiTheme="minorHAnsi"/>
          <w:color w:val="auto"/>
          <w:kern w:val="0"/>
          <w:szCs w:val="22"/>
          <w:lang w:val="en-IN" w:eastAsia="en-IN"/>
        </w:rPr>
      </w:pPr>
      <w:ins w:id="99" w:author="Ramachandran M G." w:date="2016-12-07T21:28:00Z">
        <w:r w:rsidRPr="000A0B67">
          <w:rPr>
            <w:rStyle w:val="Hyperlink"/>
          </w:rPr>
          <w:fldChar w:fldCharType="begin"/>
        </w:r>
        <w:r w:rsidRPr="000A0B67">
          <w:rPr>
            <w:rStyle w:val="Hyperlink"/>
          </w:rPr>
          <w:instrText xml:space="preserve"> </w:instrText>
        </w:r>
        <w:r>
          <w:instrText>HYPERLINK \l "_Toc468909440"</w:instrText>
        </w:r>
        <w:r w:rsidRPr="000A0B67">
          <w:rPr>
            <w:rStyle w:val="Hyperlink"/>
          </w:rPr>
          <w:instrText xml:space="preserve"> </w:instrText>
        </w:r>
        <w:r w:rsidRPr="000A0B67">
          <w:rPr>
            <w:rStyle w:val="Hyperlink"/>
          </w:rPr>
          <w:fldChar w:fldCharType="separate"/>
        </w:r>
        <w:r w:rsidRPr="000A0B67">
          <w:rPr>
            <w:rStyle w:val="Hyperlink"/>
            <w:rFonts w:cs="Calibri"/>
          </w:rPr>
          <w:t>4.1.2.2</w:t>
        </w:r>
        <w:r>
          <w:rPr>
            <w:rFonts w:asciiTheme="minorHAnsi" w:eastAsiaTheme="minorEastAsia" w:hAnsiTheme="minorHAnsi"/>
            <w:color w:val="auto"/>
            <w:kern w:val="0"/>
            <w:szCs w:val="22"/>
            <w:lang w:val="en-IN" w:eastAsia="en-IN"/>
          </w:rPr>
          <w:tab/>
        </w:r>
        <w:r w:rsidRPr="000A0B67">
          <w:rPr>
            <w:rStyle w:val="Hyperlink"/>
            <w:rFonts w:cs="Calibri"/>
          </w:rPr>
          <w:t>Store Module Inputs to Local copies</w:t>
        </w:r>
        <w:r>
          <w:rPr>
            <w:webHidden/>
          </w:rPr>
          <w:tab/>
        </w:r>
        <w:r>
          <w:rPr>
            <w:webHidden/>
          </w:rPr>
          <w:fldChar w:fldCharType="begin"/>
        </w:r>
        <w:r>
          <w:rPr>
            <w:webHidden/>
          </w:rPr>
          <w:instrText xml:space="preserve"> PAGEREF _Toc468909440 \h </w:instrText>
        </w:r>
      </w:ins>
      <w:r>
        <w:rPr>
          <w:webHidden/>
        </w:rPr>
      </w:r>
      <w:r>
        <w:rPr>
          <w:webHidden/>
        </w:rPr>
        <w:fldChar w:fldCharType="separate"/>
      </w:r>
      <w:ins w:id="100"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101" w:author="Ramachandran M G." w:date="2016-12-07T21:28:00Z"/>
          <w:rFonts w:asciiTheme="minorHAnsi" w:eastAsiaTheme="minorEastAsia" w:hAnsiTheme="minorHAnsi"/>
          <w:color w:val="auto"/>
          <w:kern w:val="0"/>
          <w:szCs w:val="22"/>
          <w:lang w:val="en-IN" w:eastAsia="en-IN"/>
        </w:rPr>
      </w:pPr>
      <w:ins w:id="102" w:author="Ramachandran M G." w:date="2016-12-07T21:28:00Z">
        <w:r w:rsidRPr="000A0B67">
          <w:rPr>
            <w:rStyle w:val="Hyperlink"/>
          </w:rPr>
          <w:fldChar w:fldCharType="begin"/>
        </w:r>
        <w:r w:rsidRPr="000A0B67">
          <w:rPr>
            <w:rStyle w:val="Hyperlink"/>
          </w:rPr>
          <w:instrText xml:space="preserve"> </w:instrText>
        </w:r>
        <w:r>
          <w:instrText>HYPERLINK \l "_Toc468909441"</w:instrText>
        </w:r>
        <w:r w:rsidRPr="000A0B67">
          <w:rPr>
            <w:rStyle w:val="Hyperlink"/>
          </w:rPr>
          <w:instrText xml:space="preserve"> </w:instrText>
        </w:r>
        <w:r w:rsidRPr="000A0B67">
          <w:rPr>
            <w:rStyle w:val="Hyperlink"/>
          </w:rPr>
          <w:fldChar w:fldCharType="separate"/>
        </w:r>
        <w:r w:rsidRPr="000A0B67">
          <w:rPr>
            <w:rStyle w:val="Hyperlink"/>
            <w:rFonts w:cs="Calibri"/>
          </w:rPr>
          <w:t>4.1.2.3</w:t>
        </w:r>
        <w:r>
          <w:rPr>
            <w:rFonts w:asciiTheme="minorHAnsi" w:eastAsiaTheme="minorEastAsia" w:hAnsiTheme="minorHAnsi"/>
            <w:color w:val="auto"/>
            <w:kern w:val="0"/>
            <w:szCs w:val="22"/>
            <w:lang w:val="en-IN" w:eastAsia="en-IN"/>
          </w:rPr>
          <w:tab/>
        </w:r>
        <w:r w:rsidRPr="000A0B67">
          <w:rPr>
            <w:rStyle w:val="Hyperlink"/>
            <w:rFonts w:cs="Calibri"/>
          </w:rPr>
          <w:t>(Processing of function)………</w:t>
        </w:r>
        <w:r>
          <w:rPr>
            <w:webHidden/>
          </w:rPr>
          <w:tab/>
        </w:r>
        <w:r>
          <w:rPr>
            <w:webHidden/>
          </w:rPr>
          <w:fldChar w:fldCharType="begin"/>
        </w:r>
        <w:r>
          <w:rPr>
            <w:webHidden/>
          </w:rPr>
          <w:instrText xml:space="preserve"> PAGEREF _Toc468909441 \h </w:instrText>
        </w:r>
      </w:ins>
      <w:r>
        <w:rPr>
          <w:webHidden/>
        </w:rPr>
      </w:r>
      <w:r>
        <w:rPr>
          <w:webHidden/>
        </w:rPr>
        <w:fldChar w:fldCharType="separate"/>
      </w:r>
      <w:ins w:id="103"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104" w:author="Ramachandran M G." w:date="2016-12-07T21:28:00Z"/>
          <w:rFonts w:asciiTheme="minorHAnsi" w:eastAsiaTheme="minorEastAsia" w:hAnsiTheme="minorHAnsi"/>
          <w:color w:val="auto"/>
          <w:kern w:val="0"/>
          <w:szCs w:val="22"/>
          <w:lang w:val="en-IN" w:eastAsia="en-IN"/>
        </w:rPr>
      </w:pPr>
      <w:ins w:id="105" w:author="Ramachandran M G." w:date="2016-12-07T21:28:00Z">
        <w:r w:rsidRPr="000A0B67">
          <w:rPr>
            <w:rStyle w:val="Hyperlink"/>
          </w:rPr>
          <w:fldChar w:fldCharType="begin"/>
        </w:r>
        <w:r w:rsidRPr="000A0B67">
          <w:rPr>
            <w:rStyle w:val="Hyperlink"/>
          </w:rPr>
          <w:instrText xml:space="preserve"> </w:instrText>
        </w:r>
        <w:r>
          <w:instrText>HYPERLINK \l "_Toc468909442"</w:instrText>
        </w:r>
        <w:r w:rsidRPr="000A0B67">
          <w:rPr>
            <w:rStyle w:val="Hyperlink"/>
          </w:rPr>
          <w:instrText xml:space="preserve"> </w:instrText>
        </w:r>
        <w:r w:rsidRPr="000A0B67">
          <w:rPr>
            <w:rStyle w:val="Hyperlink"/>
          </w:rPr>
          <w:fldChar w:fldCharType="separate"/>
        </w:r>
        <w:r w:rsidRPr="000A0B67">
          <w:rPr>
            <w:rStyle w:val="Hyperlink"/>
            <w:rFonts w:cs="Calibri"/>
          </w:rPr>
          <w:t>4.1.2.4</w:t>
        </w:r>
        <w:r>
          <w:rPr>
            <w:rFonts w:asciiTheme="minorHAnsi" w:eastAsiaTheme="minorEastAsia" w:hAnsiTheme="minorHAnsi"/>
            <w:color w:val="auto"/>
            <w:kern w:val="0"/>
            <w:szCs w:val="22"/>
            <w:lang w:val="en-IN" w:eastAsia="en-IN"/>
          </w:rPr>
          <w:tab/>
        </w:r>
        <w:r w:rsidRPr="000A0B67">
          <w:rPr>
            <w:rStyle w:val="Hyperlink"/>
            <w:rFonts w:cs="Calibri"/>
          </w:rPr>
          <w:t>Store Local copy of outputs into Module Outputs</w:t>
        </w:r>
        <w:r>
          <w:rPr>
            <w:webHidden/>
          </w:rPr>
          <w:tab/>
        </w:r>
        <w:r>
          <w:rPr>
            <w:webHidden/>
          </w:rPr>
          <w:fldChar w:fldCharType="begin"/>
        </w:r>
        <w:r>
          <w:rPr>
            <w:webHidden/>
          </w:rPr>
          <w:instrText xml:space="preserve"> PAGEREF _Toc468909442 \h </w:instrText>
        </w:r>
      </w:ins>
      <w:r>
        <w:rPr>
          <w:webHidden/>
        </w:rPr>
      </w:r>
      <w:r>
        <w:rPr>
          <w:webHidden/>
        </w:rPr>
        <w:fldChar w:fldCharType="separate"/>
      </w:r>
      <w:ins w:id="106"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107" w:author="Ramachandran M G." w:date="2016-12-07T21:28:00Z"/>
          <w:rFonts w:asciiTheme="minorHAnsi" w:eastAsiaTheme="minorEastAsia" w:hAnsiTheme="minorHAnsi"/>
          <w:color w:val="auto"/>
          <w:kern w:val="0"/>
          <w:szCs w:val="22"/>
          <w:lang w:val="en-IN" w:eastAsia="en-IN"/>
        </w:rPr>
      </w:pPr>
      <w:ins w:id="108" w:author="Ramachandran M G." w:date="2016-12-07T21:28:00Z">
        <w:r w:rsidRPr="000A0B67">
          <w:rPr>
            <w:rStyle w:val="Hyperlink"/>
          </w:rPr>
          <w:fldChar w:fldCharType="begin"/>
        </w:r>
        <w:r w:rsidRPr="000A0B67">
          <w:rPr>
            <w:rStyle w:val="Hyperlink"/>
          </w:rPr>
          <w:instrText xml:space="preserve"> </w:instrText>
        </w:r>
        <w:r>
          <w:instrText>HYPERLINK \l "_Toc468909443"</w:instrText>
        </w:r>
        <w:r w:rsidRPr="000A0B67">
          <w:rPr>
            <w:rStyle w:val="Hyperlink"/>
          </w:rPr>
          <w:instrText xml:space="preserve"> </w:instrText>
        </w:r>
        <w:r w:rsidRPr="000A0B67">
          <w:rPr>
            <w:rStyle w:val="Hyperlink"/>
          </w:rPr>
          <w:fldChar w:fldCharType="separate"/>
        </w:r>
        <w:r w:rsidRPr="000A0B67">
          <w:rPr>
            <w:rStyle w:val="Hyperlink"/>
          </w:rPr>
          <w:t>4.2</w:t>
        </w:r>
        <w:r>
          <w:rPr>
            <w:rFonts w:asciiTheme="minorHAnsi" w:eastAsiaTheme="minorEastAsia" w:hAnsiTheme="minorHAnsi"/>
            <w:color w:val="auto"/>
            <w:kern w:val="0"/>
            <w:szCs w:val="22"/>
            <w:lang w:val="en-IN" w:eastAsia="en-IN"/>
          </w:rPr>
          <w:tab/>
        </w:r>
        <w:r w:rsidRPr="000A0B67">
          <w:rPr>
            <w:rStyle w:val="Hyperlink"/>
          </w:rPr>
          <w:t>Server Runables</w:t>
        </w:r>
        <w:r>
          <w:rPr>
            <w:webHidden/>
          </w:rPr>
          <w:tab/>
        </w:r>
        <w:r>
          <w:rPr>
            <w:webHidden/>
          </w:rPr>
          <w:fldChar w:fldCharType="begin"/>
        </w:r>
        <w:r>
          <w:rPr>
            <w:webHidden/>
          </w:rPr>
          <w:instrText xml:space="preserve"> PAGEREF _Toc468909443 \h </w:instrText>
        </w:r>
      </w:ins>
      <w:r>
        <w:rPr>
          <w:webHidden/>
        </w:rPr>
      </w:r>
      <w:r>
        <w:rPr>
          <w:webHidden/>
        </w:rPr>
        <w:fldChar w:fldCharType="separate"/>
      </w:r>
      <w:ins w:id="109"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110" w:author="Ramachandran M G." w:date="2016-12-07T21:28:00Z"/>
          <w:rFonts w:asciiTheme="minorHAnsi" w:eastAsiaTheme="minorEastAsia" w:hAnsiTheme="minorHAnsi"/>
          <w:color w:val="auto"/>
          <w:kern w:val="0"/>
          <w:szCs w:val="22"/>
          <w:lang w:val="en-IN" w:eastAsia="en-IN"/>
        </w:rPr>
      </w:pPr>
      <w:ins w:id="111" w:author="Ramachandran M G." w:date="2016-12-07T21:28:00Z">
        <w:r w:rsidRPr="000A0B67">
          <w:rPr>
            <w:rStyle w:val="Hyperlink"/>
          </w:rPr>
          <w:fldChar w:fldCharType="begin"/>
        </w:r>
        <w:r w:rsidRPr="000A0B67">
          <w:rPr>
            <w:rStyle w:val="Hyperlink"/>
          </w:rPr>
          <w:instrText xml:space="preserve"> </w:instrText>
        </w:r>
        <w:r>
          <w:instrText>HYPERLINK \l "_Toc468909444"</w:instrText>
        </w:r>
        <w:r w:rsidRPr="000A0B67">
          <w:rPr>
            <w:rStyle w:val="Hyperlink"/>
          </w:rPr>
          <w:instrText xml:space="preserve"> </w:instrText>
        </w:r>
        <w:r w:rsidRPr="000A0B67">
          <w:rPr>
            <w:rStyle w:val="Hyperlink"/>
          </w:rPr>
          <w:fldChar w:fldCharType="separate"/>
        </w:r>
        <w:r w:rsidRPr="000A0B67">
          <w:rPr>
            <w:rStyle w:val="Hyperlink"/>
            <w:rFonts w:cs="Calibri"/>
          </w:rPr>
          <w:t>4.3</w:t>
        </w:r>
        <w:r>
          <w:rPr>
            <w:rFonts w:asciiTheme="minorHAnsi" w:eastAsiaTheme="minorEastAsia" w:hAnsiTheme="minorHAnsi"/>
            <w:color w:val="auto"/>
            <w:kern w:val="0"/>
            <w:szCs w:val="22"/>
            <w:lang w:val="en-IN" w:eastAsia="en-IN"/>
          </w:rPr>
          <w:tab/>
        </w:r>
        <w:r w:rsidRPr="000A0B67">
          <w:rPr>
            <w:rStyle w:val="Hyperlink"/>
            <w:rFonts w:cs="Calibri"/>
          </w:rPr>
          <w:t>Interrupt Functions</w:t>
        </w:r>
        <w:r>
          <w:rPr>
            <w:webHidden/>
          </w:rPr>
          <w:tab/>
        </w:r>
        <w:r>
          <w:rPr>
            <w:webHidden/>
          </w:rPr>
          <w:fldChar w:fldCharType="begin"/>
        </w:r>
        <w:r>
          <w:rPr>
            <w:webHidden/>
          </w:rPr>
          <w:instrText xml:space="preserve"> PAGEREF _Toc468909444 \h </w:instrText>
        </w:r>
      </w:ins>
      <w:r>
        <w:rPr>
          <w:webHidden/>
        </w:rPr>
      </w:r>
      <w:r>
        <w:rPr>
          <w:webHidden/>
        </w:rPr>
        <w:fldChar w:fldCharType="separate"/>
      </w:r>
      <w:ins w:id="112"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113" w:author="Ramachandran M G." w:date="2016-12-07T21:28:00Z"/>
          <w:rFonts w:asciiTheme="minorHAnsi" w:eastAsiaTheme="minorEastAsia" w:hAnsiTheme="minorHAnsi"/>
          <w:color w:val="auto"/>
          <w:kern w:val="0"/>
          <w:szCs w:val="22"/>
          <w:lang w:val="en-IN" w:eastAsia="en-IN"/>
        </w:rPr>
      </w:pPr>
      <w:ins w:id="114" w:author="Ramachandran M G." w:date="2016-12-07T21:28:00Z">
        <w:r w:rsidRPr="000A0B67">
          <w:rPr>
            <w:rStyle w:val="Hyperlink"/>
          </w:rPr>
          <w:fldChar w:fldCharType="begin"/>
        </w:r>
        <w:r w:rsidRPr="000A0B67">
          <w:rPr>
            <w:rStyle w:val="Hyperlink"/>
          </w:rPr>
          <w:instrText xml:space="preserve"> </w:instrText>
        </w:r>
        <w:r>
          <w:instrText>HYPERLINK \l "_Toc468909445"</w:instrText>
        </w:r>
        <w:r w:rsidRPr="000A0B67">
          <w:rPr>
            <w:rStyle w:val="Hyperlink"/>
          </w:rPr>
          <w:instrText xml:space="preserve"> </w:instrText>
        </w:r>
        <w:r w:rsidRPr="000A0B67">
          <w:rPr>
            <w:rStyle w:val="Hyperlink"/>
          </w:rPr>
          <w:fldChar w:fldCharType="separate"/>
        </w:r>
        <w:r w:rsidRPr="000A0B67">
          <w:rPr>
            <w:rStyle w:val="Hyperlink"/>
            <w:rFonts w:cs="Calibri"/>
          </w:rPr>
          <w:t>4.4</w:t>
        </w:r>
        <w:r>
          <w:rPr>
            <w:rFonts w:asciiTheme="minorHAnsi" w:eastAsiaTheme="minorEastAsia" w:hAnsiTheme="minorHAnsi"/>
            <w:color w:val="auto"/>
            <w:kern w:val="0"/>
            <w:szCs w:val="22"/>
            <w:lang w:val="en-IN" w:eastAsia="en-IN"/>
          </w:rPr>
          <w:tab/>
        </w:r>
        <w:r w:rsidRPr="000A0B67">
          <w:rPr>
            <w:rStyle w:val="Hyperlink"/>
            <w:rFonts w:cs="Calibri"/>
          </w:rPr>
          <w:t>Module Internal (Local) Functions</w:t>
        </w:r>
        <w:r>
          <w:rPr>
            <w:webHidden/>
          </w:rPr>
          <w:tab/>
        </w:r>
        <w:r>
          <w:rPr>
            <w:webHidden/>
          </w:rPr>
          <w:fldChar w:fldCharType="begin"/>
        </w:r>
        <w:r>
          <w:rPr>
            <w:webHidden/>
          </w:rPr>
          <w:instrText xml:space="preserve"> PAGEREF _Toc468909445 \h </w:instrText>
        </w:r>
      </w:ins>
      <w:r>
        <w:rPr>
          <w:webHidden/>
        </w:rPr>
      </w:r>
      <w:r>
        <w:rPr>
          <w:webHidden/>
        </w:rPr>
        <w:fldChar w:fldCharType="separate"/>
      </w:r>
      <w:ins w:id="115"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116" w:author="Ramachandran M G." w:date="2016-12-07T21:28:00Z"/>
          <w:rFonts w:asciiTheme="minorHAnsi" w:eastAsiaTheme="minorEastAsia" w:hAnsiTheme="minorHAnsi"/>
          <w:color w:val="auto"/>
          <w:kern w:val="0"/>
          <w:szCs w:val="22"/>
          <w:lang w:val="en-IN" w:eastAsia="en-IN"/>
        </w:rPr>
      </w:pPr>
      <w:ins w:id="117" w:author="Ramachandran M G." w:date="2016-12-07T21:28:00Z">
        <w:r w:rsidRPr="000A0B67">
          <w:rPr>
            <w:rStyle w:val="Hyperlink"/>
          </w:rPr>
          <w:fldChar w:fldCharType="begin"/>
        </w:r>
        <w:r w:rsidRPr="000A0B67">
          <w:rPr>
            <w:rStyle w:val="Hyperlink"/>
          </w:rPr>
          <w:instrText xml:space="preserve"> </w:instrText>
        </w:r>
        <w:r>
          <w:instrText>HYPERLINK \l "_Toc468909446"</w:instrText>
        </w:r>
        <w:r w:rsidRPr="000A0B67">
          <w:rPr>
            <w:rStyle w:val="Hyperlink"/>
          </w:rPr>
          <w:instrText xml:space="preserve"> </w:instrText>
        </w:r>
        <w:r w:rsidRPr="000A0B67">
          <w:rPr>
            <w:rStyle w:val="Hyperlink"/>
          </w:rPr>
          <w:fldChar w:fldCharType="separate"/>
        </w:r>
        <w:r w:rsidRPr="000A0B67">
          <w:rPr>
            <w:rStyle w:val="Hyperlink"/>
            <w:rFonts w:cs="Calibri"/>
          </w:rPr>
          <w:t>4.4.1</w:t>
        </w:r>
        <w:r>
          <w:rPr>
            <w:rFonts w:asciiTheme="minorHAnsi" w:eastAsiaTheme="minorEastAsia" w:hAnsiTheme="minorHAnsi"/>
            <w:color w:val="auto"/>
            <w:kern w:val="0"/>
            <w:szCs w:val="22"/>
            <w:lang w:val="en-IN" w:eastAsia="en-IN"/>
          </w:rPr>
          <w:tab/>
        </w:r>
        <w:r w:rsidRPr="000A0B67">
          <w:rPr>
            <w:rStyle w:val="Hyperlink"/>
            <w:rFonts w:cs="Calibri"/>
          </w:rPr>
          <w:t>Local Function #1</w:t>
        </w:r>
        <w:r>
          <w:rPr>
            <w:webHidden/>
          </w:rPr>
          <w:tab/>
        </w:r>
        <w:r>
          <w:rPr>
            <w:webHidden/>
          </w:rPr>
          <w:fldChar w:fldCharType="begin"/>
        </w:r>
        <w:r>
          <w:rPr>
            <w:webHidden/>
          </w:rPr>
          <w:instrText xml:space="preserve"> PAGEREF _Toc468909446 \h </w:instrText>
        </w:r>
      </w:ins>
      <w:r>
        <w:rPr>
          <w:webHidden/>
        </w:rPr>
      </w:r>
      <w:r>
        <w:rPr>
          <w:webHidden/>
        </w:rPr>
        <w:fldChar w:fldCharType="separate"/>
      </w:r>
      <w:ins w:id="118" w:author="Ramachandran M G." w:date="2016-12-07T21:28:00Z">
        <w:r>
          <w:rPr>
            <w:webHidden/>
          </w:rPr>
          <w:t>8</w:t>
        </w:r>
        <w:r>
          <w:rPr>
            <w:webHidden/>
          </w:rPr>
          <w:fldChar w:fldCharType="end"/>
        </w:r>
        <w:r w:rsidRPr="000A0B67">
          <w:rPr>
            <w:rStyle w:val="Hyperlink"/>
          </w:rPr>
          <w:fldChar w:fldCharType="end"/>
        </w:r>
      </w:ins>
    </w:p>
    <w:p w:rsidR="00BC5D73" w:rsidRDefault="00BC5D73">
      <w:pPr>
        <w:pStyle w:val="TOC2"/>
        <w:rPr>
          <w:ins w:id="119" w:author="Ramachandran M G." w:date="2016-12-07T21:28:00Z"/>
          <w:rFonts w:asciiTheme="minorHAnsi" w:eastAsiaTheme="minorEastAsia" w:hAnsiTheme="minorHAnsi"/>
          <w:color w:val="auto"/>
          <w:kern w:val="0"/>
          <w:szCs w:val="22"/>
          <w:lang w:val="en-IN" w:eastAsia="en-IN"/>
        </w:rPr>
      </w:pPr>
      <w:ins w:id="120" w:author="Ramachandran M G." w:date="2016-12-07T21:28:00Z">
        <w:r w:rsidRPr="000A0B67">
          <w:rPr>
            <w:rStyle w:val="Hyperlink"/>
          </w:rPr>
          <w:fldChar w:fldCharType="begin"/>
        </w:r>
        <w:r w:rsidRPr="000A0B67">
          <w:rPr>
            <w:rStyle w:val="Hyperlink"/>
          </w:rPr>
          <w:instrText xml:space="preserve"> </w:instrText>
        </w:r>
        <w:r>
          <w:instrText>HYPERLINK \l "_Toc468909447"</w:instrText>
        </w:r>
        <w:r w:rsidRPr="000A0B67">
          <w:rPr>
            <w:rStyle w:val="Hyperlink"/>
          </w:rPr>
          <w:instrText xml:space="preserve"> </w:instrText>
        </w:r>
        <w:r w:rsidRPr="000A0B67">
          <w:rPr>
            <w:rStyle w:val="Hyperlink"/>
          </w:rPr>
          <w:fldChar w:fldCharType="separate"/>
        </w:r>
        <w:r w:rsidRPr="000A0B67">
          <w:rPr>
            <w:rStyle w:val="Hyperlink"/>
            <w:rFonts w:cs="Calibri"/>
          </w:rPr>
          <w:t>4.4.1.1</w:t>
        </w:r>
        <w:r>
          <w:rPr>
            <w:rFonts w:asciiTheme="minorHAnsi" w:eastAsiaTheme="minorEastAsia" w:hAnsiTheme="minorHAnsi"/>
            <w:color w:val="auto"/>
            <w:kern w:val="0"/>
            <w:szCs w:val="22"/>
            <w:lang w:val="en-IN" w:eastAsia="en-IN"/>
          </w:rPr>
          <w:tab/>
        </w:r>
        <w:r w:rsidRPr="000A0B67">
          <w:rPr>
            <w:rStyle w:val="Hyperlink"/>
            <w:rFonts w:cs="Calibri"/>
          </w:rPr>
          <w:t>Design Rationale</w:t>
        </w:r>
        <w:r>
          <w:rPr>
            <w:webHidden/>
          </w:rPr>
          <w:tab/>
        </w:r>
        <w:r>
          <w:rPr>
            <w:webHidden/>
          </w:rPr>
          <w:fldChar w:fldCharType="begin"/>
        </w:r>
        <w:r>
          <w:rPr>
            <w:webHidden/>
          </w:rPr>
          <w:instrText xml:space="preserve"> PAGEREF _Toc468909447 \h </w:instrText>
        </w:r>
      </w:ins>
      <w:r>
        <w:rPr>
          <w:webHidden/>
        </w:rPr>
      </w:r>
      <w:r>
        <w:rPr>
          <w:webHidden/>
        </w:rPr>
        <w:fldChar w:fldCharType="separate"/>
      </w:r>
      <w:ins w:id="121" w:author="Ramachandran M G." w:date="2016-12-07T21:28:00Z">
        <w:r>
          <w:rPr>
            <w:webHidden/>
          </w:rPr>
          <w:t>9</w:t>
        </w:r>
        <w:r>
          <w:rPr>
            <w:webHidden/>
          </w:rPr>
          <w:fldChar w:fldCharType="end"/>
        </w:r>
        <w:r w:rsidRPr="000A0B67">
          <w:rPr>
            <w:rStyle w:val="Hyperlink"/>
          </w:rPr>
          <w:fldChar w:fldCharType="end"/>
        </w:r>
      </w:ins>
    </w:p>
    <w:p w:rsidR="00BC5D73" w:rsidRDefault="00BC5D73">
      <w:pPr>
        <w:pStyle w:val="TOC2"/>
        <w:rPr>
          <w:ins w:id="122" w:author="Ramachandran M G." w:date="2016-12-07T21:28:00Z"/>
          <w:rFonts w:asciiTheme="minorHAnsi" w:eastAsiaTheme="minorEastAsia" w:hAnsiTheme="minorHAnsi"/>
          <w:color w:val="auto"/>
          <w:kern w:val="0"/>
          <w:szCs w:val="22"/>
          <w:lang w:val="en-IN" w:eastAsia="en-IN"/>
        </w:rPr>
      </w:pPr>
      <w:ins w:id="123" w:author="Ramachandran M G." w:date="2016-12-07T21:28:00Z">
        <w:r w:rsidRPr="000A0B67">
          <w:rPr>
            <w:rStyle w:val="Hyperlink"/>
          </w:rPr>
          <w:fldChar w:fldCharType="begin"/>
        </w:r>
        <w:r w:rsidRPr="000A0B67">
          <w:rPr>
            <w:rStyle w:val="Hyperlink"/>
          </w:rPr>
          <w:instrText xml:space="preserve"> </w:instrText>
        </w:r>
        <w:r>
          <w:instrText>HYPERLINK \l "_Toc468909449"</w:instrText>
        </w:r>
        <w:r w:rsidRPr="000A0B67">
          <w:rPr>
            <w:rStyle w:val="Hyperlink"/>
          </w:rPr>
          <w:instrText xml:space="preserve"> </w:instrText>
        </w:r>
        <w:r w:rsidRPr="000A0B67">
          <w:rPr>
            <w:rStyle w:val="Hyperlink"/>
          </w:rPr>
          <w:fldChar w:fldCharType="separate"/>
        </w:r>
        <w:r w:rsidRPr="000A0B67">
          <w:rPr>
            <w:rStyle w:val="Hyperlink"/>
            <w:rFonts w:cs="Calibri"/>
          </w:rPr>
          <w:t>4.4.1.2</w:t>
        </w:r>
        <w:r>
          <w:rPr>
            <w:rFonts w:asciiTheme="minorHAnsi" w:eastAsiaTheme="minorEastAsia" w:hAnsiTheme="minorHAnsi"/>
            <w:color w:val="auto"/>
            <w:kern w:val="0"/>
            <w:szCs w:val="22"/>
            <w:lang w:val="en-IN" w:eastAsia="en-IN"/>
          </w:rPr>
          <w:tab/>
        </w:r>
        <w:r w:rsidRPr="000A0B67">
          <w:rPr>
            <w:rStyle w:val="Hyperlink"/>
            <w:rFonts w:cs="Calibri"/>
          </w:rPr>
          <w:t>Processing</w:t>
        </w:r>
        <w:r>
          <w:rPr>
            <w:webHidden/>
          </w:rPr>
          <w:tab/>
        </w:r>
        <w:r>
          <w:rPr>
            <w:webHidden/>
          </w:rPr>
          <w:fldChar w:fldCharType="begin"/>
        </w:r>
        <w:r>
          <w:rPr>
            <w:webHidden/>
          </w:rPr>
          <w:instrText xml:space="preserve"> PAGEREF _Toc468909449 \h </w:instrText>
        </w:r>
      </w:ins>
      <w:r>
        <w:rPr>
          <w:webHidden/>
        </w:rPr>
      </w:r>
      <w:r>
        <w:rPr>
          <w:webHidden/>
        </w:rPr>
        <w:fldChar w:fldCharType="separate"/>
      </w:r>
      <w:ins w:id="124" w:author="Ramachandran M G." w:date="2016-12-07T21:28:00Z">
        <w:r>
          <w:rPr>
            <w:webHidden/>
          </w:rPr>
          <w:t>9</w:t>
        </w:r>
        <w:r>
          <w:rPr>
            <w:webHidden/>
          </w:rPr>
          <w:fldChar w:fldCharType="end"/>
        </w:r>
        <w:r w:rsidRPr="000A0B67">
          <w:rPr>
            <w:rStyle w:val="Hyperlink"/>
          </w:rPr>
          <w:fldChar w:fldCharType="end"/>
        </w:r>
      </w:ins>
    </w:p>
    <w:p w:rsidR="00BC5D73" w:rsidRDefault="00BC5D73">
      <w:pPr>
        <w:pStyle w:val="TOC2"/>
        <w:rPr>
          <w:ins w:id="125" w:author="Ramachandran M G." w:date="2016-12-07T21:28:00Z"/>
          <w:rFonts w:asciiTheme="minorHAnsi" w:eastAsiaTheme="minorEastAsia" w:hAnsiTheme="minorHAnsi"/>
          <w:color w:val="auto"/>
          <w:kern w:val="0"/>
          <w:szCs w:val="22"/>
          <w:lang w:val="en-IN" w:eastAsia="en-IN"/>
        </w:rPr>
      </w:pPr>
      <w:ins w:id="126" w:author="Ramachandran M G." w:date="2016-12-07T21:28:00Z">
        <w:r w:rsidRPr="000A0B67">
          <w:rPr>
            <w:rStyle w:val="Hyperlink"/>
          </w:rPr>
          <w:fldChar w:fldCharType="begin"/>
        </w:r>
        <w:r w:rsidRPr="000A0B67">
          <w:rPr>
            <w:rStyle w:val="Hyperlink"/>
          </w:rPr>
          <w:instrText xml:space="preserve"> </w:instrText>
        </w:r>
        <w:r>
          <w:instrText>HYPERLINK \l "_Toc468909450"</w:instrText>
        </w:r>
        <w:r w:rsidRPr="000A0B67">
          <w:rPr>
            <w:rStyle w:val="Hyperlink"/>
          </w:rPr>
          <w:instrText xml:space="preserve"> </w:instrText>
        </w:r>
        <w:r w:rsidRPr="000A0B67">
          <w:rPr>
            <w:rStyle w:val="Hyperlink"/>
          </w:rPr>
          <w:fldChar w:fldCharType="separate"/>
        </w:r>
        <w:r w:rsidRPr="000A0B67">
          <w:rPr>
            <w:rStyle w:val="Hyperlink"/>
            <w:rFonts w:cs="Calibri"/>
          </w:rPr>
          <w:t>4.4.2</w:t>
        </w:r>
        <w:r>
          <w:rPr>
            <w:rFonts w:asciiTheme="minorHAnsi" w:eastAsiaTheme="minorEastAsia" w:hAnsiTheme="minorHAnsi"/>
            <w:color w:val="auto"/>
            <w:kern w:val="0"/>
            <w:szCs w:val="22"/>
            <w:lang w:val="en-IN" w:eastAsia="en-IN"/>
          </w:rPr>
          <w:tab/>
        </w:r>
        <w:r w:rsidRPr="000A0B67">
          <w:rPr>
            <w:rStyle w:val="Hyperlink"/>
            <w:rFonts w:cs="Calibri"/>
          </w:rPr>
          <w:t>Local Function #2</w:t>
        </w:r>
        <w:r>
          <w:rPr>
            <w:webHidden/>
          </w:rPr>
          <w:tab/>
        </w:r>
        <w:r>
          <w:rPr>
            <w:webHidden/>
          </w:rPr>
          <w:fldChar w:fldCharType="begin"/>
        </w:r>
        <w:r>
          <w:rPr>
            <w:webHidden/>
          </w:rPr>
          <w:instrText xml:space="preserve"> PAGEREF _Toc468909450 \h </w:instrText>
        </w:r>
      </w:ins>
      <w:r>
        <w:rPr>
          <w:webHidden/>
        </w:rPr>
      </w:r>
      <w:r>
        <w:rPr>
          <w:webHidden/>
        </w:rPr>
        <w:fldChar w:fldCharType="separate"/>
      </w:r>
      <w:ins w:id="127" w:author="Ramachandran M G." w:date="2016-12-07T21:28:00Z">
        <w:r>
          <w:rPr>
            <w:webHidden/>
          </w:rPr>
          <w:t>9</w:t>
        </w:r>
        <w:r>
          <w:rPr>
            <w:webHidden/>
          </w:rPr>
          <w:fldChar w:fldCharType="end"/>
        </w:r>
        <w:r w:rsidRPr="000A0B67">
          <w:rPr>
            <w:rStyle w:val="Hyperlink"/>
          </w:rPr>
          <w:fldChar w:fldCharType="end"/>
        </w:r>
      </w:ins>
    </w:p>
    <w:p w:rsidR="00BC5D73" w:rsidRDefault="00BC5D73">
      <w:pPr>
        <w:pStyle w:val="TOC2"/>
        <w:rPr>
          <w:ins w:id="128" w:author="Ramachandran M G." w:date="2016-12-07T21:28:00Z"/>
          <w:rFonts w:asciiTheme="minorHAnsi" w:eastAsiaTheme="minorEastAsia" w:hAnsiTheme="minorHAnsi"/>
          <w:color w:val="auto"/>
          <w:kern w:val="0"/>
          <w:szCs w:val="22"/>
          <w:lang w:val="en-IN" w:eastAsia="en-IN"/>
        </w:rPr>
      </w:pPr>
      <w:ins w:id="129" w:author="Ramachandran M G." w:date="2016-12-07T21:28:00Z">
        <w:r w:rsidRPr="000A0B67">
          <w:rPr>
            <w:rStyle w:val="Hyperlink"/>
          </w:rPr>
          <w:fldChar w:fldCharType="begin"/>
        </w:r>
        <w:r w:rsidRPr="000A0B67">
          <w:rPr>
            <w:rStyle w:val="Hyperlink"/>
          </w:rPr>
          <w:instrText xml:space="preserve"> </w:instrText>
        </w:r>
        <w:r>
          <w:instrText>HYPERLINK \l "_Toc468909451"</w:instrText>
        </w:r>
        <w:r w:rsidRPr="000A0B67">
          <w:rPr>
            <w:rStyle w:val="Hyperlink"/>
          </w:rPr>
          <w:instrText xml:space="preserve"> </w:instrText>
        </w:r>
        <w:r w:rsidRPr="000A0B67">
          <w:rPr>
            <w:rStyle w:val="Hyperlink"/>
          </w:rPr>
          <w:fldChar w:fldCharType="separate"/>
        </w:r>
        <w:r w:rsidRPr="000A0B67">
          <w:rPr>
            <w:rStyle w:val="Hyperlink"/>
            <w:rFonts w:cs="Calibri"/>
          </w:rPr>
          <w:t>4.4.2.1</w:t>
        </w:r>
        <w:r>
          <w:rPr>
            <w:rFonts w:asciiTheme="minorHAnsi" w:eastAsiaTheme="minorEastAsia" w:hAnsiTheme="minorHAnsi"/>
            <w:color w:val="auto"/>
            <w:kern w:val="0"/>
            <w:szCs w:val="22"/>
            <w:lang w:val="en-IN" w:eastAsia="en-IN"/>
          </w:rPr>
          <w:tab/>
        </w:r>
        <w:r w:rsidRPr="000A0B67">
          <w:rPr>
            <w:rStyle w:val="Hyperlink"/>
            <w:rFonts w:cs="Calibri"/>
          </w:rPr>
          <w:t>Design Rationale</w:t>
        </w:r>
        <w:r>
          <w:rPr>
            <w:webHidden/>
          </w:rPr>
          <w:tab/>
        </w:r>
        <w:r>
          <w:rPr>
            <w:webHidden/>
          </w:rPr>
          <w:fldChar w:fldCharType="begin"/>
        </w:r>
        <w:r>
          <w:rPr>
            <w:webHidden/>
          </w:rPr>
          <w:instrText xml:space="preserve"> PAGEREF _Toc468909451 \h </w:instrText>
        </w:r>
      </w:ins>
      <w:r>
        <w:rPr>
          <w:webHidden/>
        </w:rPr>
      </w:r>
      <w:r>
        <w:rPr>
          <w:webHidden/>
        </w:rPr>
        <w:fldChar w:fldCharType="separate"/>
      </w:r>
      <w:ins w:id="130" w:author="Ramachandran M G." w:date="2016-12-07T21:28:00Z">
        <w:r>
          <w:rPr>
            <w:webHidden/>
          </w:rPr>
          <w:t>9</w:t>
        </w:r>
        <w:r>
          <w:rPr>
            <w:webHidden/>
          </w:rPr>
          <w:fldChar w:fldCharType="end"/>
        </w:r>
        <w:r w:rsidRPr="000A0B67">
          <w:rPr>
            <w:rStyle w:val="Hyperlink"/>
          </w:rPr>
          <w:fldChar w:fldCharType="end"/>
        </w:r>
      </w:ins>
    </w:p>
    <w:p w:rsidR="00BC5D73" w:rsidRDefault="00BC5D73">
      <w:pPr>
        <w:pStyle w:val="TOC2"/>
        <w:rPr>
          <w:ins w:id="131" w:author="Ramachandran M G." w:date="2016-12-07T21:28:00Z"/>
          <w:rFonts w:asciiTheme="minorHAnsi" w:eastAsiaTheme="minorEastAsia" w:hAnsiTheme="minorHAnsi"/>
          <w:color w:val="auto"/>
          <w:kern w:val="0"/>
          <w:szCs w:val="22"/>
          <w:lang w:val="en-IN" w:eastAsia="en-IN"/>
        </w:rPr>
      </w:pPr>
      <w:ins w:id="132" w:author="Ramachandran M G." w:date="2016-12-07T21:28:00Z">
        <w:r w:rsidRPr="000A0B67">
          <w:rPr>
            <w:rStyle w:val="Hyperlink"/>
          </w:rPr>
          <w:fldChar w:fldCharType="begin"/>
        </w:r>
        <w:r w:rsidRPr="000A0B67">
          <w:rPr>
            <w:rStyle w:val="Hyperlink"/>
          </w:rPr>
          <w:instrText xml:space="preserve"> </w:instrText>
        </w:r>
        <w:r>
          <w:instrText>HYPERLINK \l "_Toc468909452"</w:instrText>
        </w:r>
        <w:r w:rsidRPr="000A0B67">
          <w:rPr>
            <w:rStyle w:val="Hyperlink"/>
          </w:rPr>
          <w:instrText xml:space="preserve"> </w:instrText>
        </w:r>
        <w:r w:rsidRPr="000A0B67">
          <w:rPr>
            <w:rStyle w:val="Hyperlink"/>
          </w:rPr>
          <w:fldChar w:fldCharType="separate"/>
        </w:r>
        <w:r w:rsidRPr="000A0B67">
          <w:rPr>
            <w:rStyle w:val="Hyperlink"/>
            <w:rFonts w:cs="Calibri"/>
          </w:rPr>
          <w:t>4.4.2.2</w:t>
        </w:r>
        <w:r>
          <w:rPr>
            <w:rFonts w:asciiTheme="minorHAnsi" w:eastAsiaTheme="minorEastAsia" w:hAnsiTheme="minorHAnsi"/>
            <w:color w:val="auto"/>
            <w:kern w:val="0"/>
            <w:szCs w:val="22"/>
            <w:lang w:val="en-IN" w:eastAsia="en-IN"/>
          </w:rPr>
          <w:tab/>
        </w:r>
        <w:r w:rsidRPr="000A0B67">
          <w:rPr>
            <w:rStyle w:val="Hyperlink"/>
            <w:rFonts w:cs="Calibri"/>
          </w:rPr>
          <w:t>Processing</w:t>
        </w:r>
        <w:r>
          <w:rPr>
            <w:webHidden/>
          </w:rPr>
          <w:tab/>
        </w:r>
        <w:r>
          <w:rPr>
            <w:webHidden/>
          </w:rPr>
          <w:fldChar w:fldCharType="begin"/>
        </w:r>
        <w:r>
          <w:rPr>
            <w:webHidden/>
          </w:rPr>
          <w:instrText xml:space="preserve"> PAGEREF _Toc468909452 \h </w:instrText>
        </w:r>
      </w:ins>
      <w:r>
        <w:rPr>
          <w:webHidden/>
        </w:rPr>
      </w:r>
      <w:r>
        <w:rPr>
          <w:webHidden/>
        </w:rPr>
        <w:fldChar w:fldCharType="separate"/>
      </w:r>
      <w:ins w:id="133" w:author="Ramachandran M G." w:date="2016-12-07T21:28:00Z">
        <w:r>
          <w:rPr>
            <w:webHidden/>
          </w:rPr>
          <w:t>9</w:t>
        </w:r>
        <w:r>
          <w:rPr>
            <w:webHidden/>
          </w:rPr>
          <w:fldChar w:fldCharType="end"/>
        </w:r>
        <w:r w:rsidRPr="000A0B67">
          <w:rPr>
            <w:rStyle w:val="Hyperlink"/>
          </w:rPr>
          <w:fldChar w:fldCharType="end"/>
        </w:r>
      </w:ins>
    </w:p>
    <w:p w:rsidR="00BC5D73" w:rsidRDefault="00BC5D73">
      <w:pPr>
        <w:pStyle w:val="TOC2"/>
        <w:rPr>
          <w:ins w:id="134" w:author="Ramachandran M G." w:date="2016-12-07T21:28:00Z"/>
          <w:rFonts w:asciiTheme="minorHAnsi" w:eastAsiaTheme="minorEastAsia" w:hAnsiTheme="minorHAnsi"/>
          <w:color w:val="auto"/>
          <w:kern w:val="0"/>
          <w:szCs w:val="22"/>
          <w:lang w:val="en-IN" w:eastAsia="en-IN"/>
        </w:rPr>
      </w:pPr>
      <w:ins w:id="135" w:author="Ramachandran M G." w:date="2016-12-07T21:28:00Z">
        <w:r w:rsidRPr="000A0B67">
          <w:rPr>
            <w:rStyle w:val="Hyperlink"/>
          </w:rPr>
          <w:fldChar w:fldCharType="begin"/>
        </w:r>
        <w:r w:rsidRPr="000A0B67">
          <w:rPr>
            <w:rStyle w:val="Hyperlink"/>
          </w:rPr>
          <w:instrText xml:space="preserve"> </w:instrText>
        </w:r>
        <w:r>
          <w:instrText>HYPERLINK \l "_Toc468909453"</w:instrText>
        </w:r>
        <w:r w:rsidRPr="000A0B67">
          <w:rPr>
            <w:rStyle w:val="Hyperlink"/>
          </w:rPr>
          <w:instrText xml:space="preserve"> </w:instrText>
        </w:r>
        <w:r w:rsidRPr="000A0B67">
          <w:rPr>
            <w:rStyle w:val="Hyperlink"/>
          </w:rPr>
          <w:fldChar w:fldCharType="separate"/>
        </w:r>
        <w:r w:rsidRPr="000A0B67">
          <w:rPr>
            <w:rStyle w:val="Hyperlink"/>
            <w:rFonts w:cs="Calibri"/>
          </w:rPr>
          <w:t>4.5</w:t>
        </w:r>
        <w:r>
          <w:rPr>
            <w:rFonts w:asciiTheme="minorHAnsi" w:eastAsiaTheme="minorEastAsia" w:hAnsiTheme="minorHAnsi"/>
            <w:color w:val="auto"/>
            <w:kern w:val="0"/>
            <w:szCs w:val="22"/>
            <w:lang w:val="en-IN" w:eastAsia="en-IN"/>
          </w:rPr>
          <w:tab/>
        </w:r>
        <w:r w:rsidRPr="000A0B67">
          <w:rPr>
            <w:rStyle w:val="Hyperlink"/>
            <w:rFonts w:cs="Calibri"/>
          </w:rPr>
          <w:t>GLOBAL Function/Macro Definitions</w:t>
        </w:r>
        <w:r>
          <w:rPr>
            <w:webHidden/>
          </w:rPr>
          <w:tab/>
        </w:r>
        <w:r>
          <w:rPr>
            <w:webHidden/>
          </w:rPr>
          <w:fldChar w:fldCharType="begin"/>
        </w:r>
        <w:r>
          <w:rPr>
            <w:webHidden/>
          </w:rPr>
          <w:instrText xml:space="preserve"> PAGEREF _Toc468909453 \h </w:instrText>
        </w:r>
      </w:ins>
      <w:r>
        <w:rPr>
          <w:webHidden/>
        </w:rPr>
      </w:r>
      <w:r>
        <w:rPr>
          <w:webHidden/>
        </w:rPr>
        <w:fldChar w:fldCharType="separate"/>
      </w:r>
      <w:ins w:id="136" w:author="Ramachandran M G." w:date="2016-12-07T21:28:00Z">
        <w:r>
          <w:rPr>
            <w:webHidden/>
          </w:rPr>
          <w:t>9</w:t>
        </w:r>
        <w:r>
          <w:rPr>
            <w:webHidden/>
          </w:rPr>
          <w:fldChar w:fldCharType="end"/>
        </w:r>
        <w:r w:rsidRPr="000A0B67">
          <w:rPr>
            <w:rStyle w:val="Hyperlink"/>
          </w:rPr>
          <w:fldChar w:fldCharType="end"/>
        </w:r>
      </w:ins>
    </w:p>
    <w:p w:rsidR="00BC5D73" w:rsidRDefault="00BC5D73">
      <w:pPr>
        <w:pStyle w:val="TOC1"/>
        <w:rPr>
          <w:ins w:id="137" w:author="Ramachandran M G." w:date="2016-12-07T21:28:00Z"/>
          <w:rFonts w:eastAsiaTheme="minorEastAsia"/>
          <w:b w:val="0"/>
          <w:color w:val="auto"/>
          <w:kern w:val="0"/>
          <w:sz w:val="22"/>
          <w:szCs w:val="22"/>
          <w:lang w:val="en-IN" w:eastAsia="en-IN"/>
        </w:rPr>
      </w:pPr>
      <w:ins w:id="138" w:author="Ramachandran M G." w:date="2016-12-07T21:28:00Z">
        <w:r w:rsidRPr="000A0B67">
          <w:rPr>
            <w:rStyle w:val="Hyperlink"/>
          </w:rPr>
          <w:fldChar w:fldCharType="begin"/>
        </w:r>
        <w:r w:rsidRPr="000A0B67">
          <w:rPr>
            <w:rStyle w:val="Hyperlink"/>
          </w:rPr>
          <w:instrText xml:space="preserve"> </w:instrText>
        </w:r>
        <w:r>
          <w:instrText>HYPERLINK \l "_Toc468909454"</w:instrText>
        </w:r>
        <w:r w:rsidRPr="000A0B67">
          <w:rPr>
            <w:rStyle w:val="Hyperlink"/>
          </w:rPr>
          <w:instrText xml:space="preserve"> </w:instrText>
        </w:r>
        <w:r w:rsidRPr="000A0B67">
          <w:rPr>
            <w:rStyle w:val="Hyperlink"/>
          </w:rPr>
          <w:fldChar w:fldCharType="separate"/>
        </w:r>
        <w:r w:rsidRPr="000A0B67">
          <w:rPr>
            <w:rStyle w:val="Hyperlink"/>
            <w:rFonts w:ascii="Calibri" w:hAnsi="Calibri" w:cs="Calibri"/>
          </w:rPr>
          <w:t>5</w:t>
        </w:r>
        <w:r>
          <w:rPr>
            <w:rFonts w:eastAsiaTheme="minorEastAsia"/>
            <w:b w:val="0"/>
            <w:color w:val="auto"/>
            <w:kern w:val="0"/>
            <w:sz w:val="22"/>
            <w:szCs w:val="22"/>
            <w:lang w:val="en-IN" w:eastAsia="en-IN"/>
          </w:rPr>
          <w:tab/>
        </w:r>
        <w:r w:rsidRPr="000A0B67">
          <w:rPr>
            <w:rStyle w:val="Hyperlink"/>
            <w:rFonts w:ascii="Calibri" w:hAnsi="Calibri"/>
          </w:rPr>
          <w:t>Known</w:t>
        </w:r>
        <w:r w:rsidRPr="000A0B67">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_Toc468909454 \h </w:instrText>
        </w:r>
      </w:ins>
      <w:r>
        <w:rPr>
          <w:webHidden/>
        </w:rPr>
      </w:r>
      <w:r>
        <w:rPr>
          <w:webHidden/>
        </w:rPr>
        <w:fldChar w:fldCharType="separate"/>
      </w:r>
      <w:ins w:id="139" w:author="Ramachandran M G." w:date="2016-12-07T21:28:00Z">
        <w:r>
          <w:rPr>
            <w:webHidden/>
          </w:rPr>
          <w:t>10</w:t>
        </w:r>
        <w:r>
          <w:rPr>
            <w:webHidden/>
          </w:rPr>
          <w:fldChar w:fldCharType="end"/>
        </w:r>
        <w:r w:rsidRPr="000A0B67">
          <w:rPr>
            <w:rStyle w:val="Hyperlink"/>
          </w:rPr>
          <w:fldChar w:fldCharType="end"/>
        </w:r>
      </w:ins>
    </w:p>
    <w:p w:rsidR="00BC5D73" w:rsidRDefault="00BC5D73">
      <w:pPr>
        <w:pStyle w:val="TOC1"/>
        <w:rPr>
          <w:ins w:id="140" w:author="Ramachandran M G." w:date="2016-12-07T21:28:00Z"/>
          <w:rFonts w:eastAsiaTheme="minorEastAsia"/>
          <w:b w:val="0"/>
          <w:color w:val="auto"/>
          <w:kern w:val="0"/>
          <w:sz w:val="22"/>
          <w:szCs w:val="22"/>
          <w:lang w:val="en-IN" w:eastAsia="en-IN"/>
        </w:rPr>
      </w:pPr>
      <w:ins w:id="141" w:author="Ramachandran M G." w:date="2016-12-07T21:28:00Z">
        <w:r w:rsidRPr="000A0B67">
          <w:rPr>
            <w:rStyle w:val="Hyperlink"/>
          </w:rPr>
          <w:fldChar w:fldCharType="begin"/>
        </w:r>
        <w:r w:rsidRPr="000A0B67">
          <w:rPr>
            <w:rStyle w:val="Hyperlink"/>
          </w:rPr>
          <w:instrText xml:space="preserve"> </w:instrText>
        </w:r>
        <w:r>
          <w:instrText>HYPERLINK \l "_Toc468909455"</w:instrText>
        </w:r>
        <w:r w:rsidRPr="000A0B67">
          <w:rPr>
            <w:rStyle w:val="Hyperlink"/>
          </w:rPr>
          <w:instrText xml:space="preserve"> </w:instrText>
        </w:r>
        <w:r w:rsidRPr="000A0B67">
          <w:rPr>
            <w:rStyle w:val="Hyperlink"/>
          </w:rPr>
          <w:fldChar w:fldCharType="separate"/>
        </w:r>
        <w:r w:rsidRPr="000A0B67">
          <w:rPr>
            <w:rStyle w:val="Hyperlink"/>
            <w:rFonts w:ascii="Calibri" w:hAnsi="Calibri" w:cs="Calibri"/>
          </w:rPr>
          <w:t>6</w:t>
        </w:r>
        <w:r>
          <w:rPr>
            <w:rFonts w:eastAsiaTheme="minorEastAsia"/>
            <w:b w:val="0"/>
            <w:color w:val="auto"/>
            <w:kern w:val="0"/>
            <w:sz w:val="22"/>
            <w:szCs w:val="22"/>
            <w:lang w:val="en-IN" w:eastAsia="en-IN"/>
          </w:rPr>
          <w:tab/>
        </w:r>
        <w:r w:rsidRPr="000A0B67">
          <w:rPr>
            <w:rStyle w:val="Hyperlink"/>
            <w:rFonts w:ascii="Calibri" w:hAnsi="Calibri" w:cs="Calibri"/>
          </w:rPr>
          <w:t>UNIT TEST CONSIDERATION</w:t>
        </w:r>
        <w:r>
          <w:rPr>
            <w:webHidden/>
          </w:rPr>
          <w:tab/>
        </w:r>
        <w:r>
          <w:rPr>
            <w:webHidden/>
          </w:rPr>
          <w:fldChar w:fldCharType="begin"/>
        </w:r>
        <w:r>
          <w:rPr>
            <w:webHidden/>
          </w:rPr>
          <w:instrText xml:space="preserve"> PAGEREF _Toc468909455 \h </w:instrText>
        </w:r>
      </w:ins>
      <w:r>
        <w:rPr>
          <w:webHidden/>
        </w:rPr>
      </w:r>
      <w:r>
        <w:rPr>
          <w:webHidden/>
        </w:rPr>
        <w:fldChar w:fldCharType="separate"/>
      </w:r>
      <w:ins w:id="142" w:author="Ramachandran M G." w:date="2016-12-07T21:28:00Z">
        <w:r>
          <w:rPr>
            <w:webHidden/>
          </w:rPr>
          <w:t>11</w:t>
        </w:r>
        <w:r>
          <w:rPr>
            <w:webHidden/>
          </w:rPr>
          <w:fldChar w:fldCharType="end"/>
        </w:r>
        <w:r w:rsidRPr="000A0B67">
          <w:rPr>
            <w:rStyle w:val="Hyperlink"/>
          </w:rPr>
          <w:fldChar w:fldCharType="end"/>
        </w:r>
      </w:ins>
    </w:p>
    <w:p w:rsidR="00BC5D73" w:rsidRDefault="00BC5D73">
      <w:pPr>
        <w:pStyle w:val="TOC1"/>
        <w:tabs>
          <w:tab w:val="left" w:pos="1400"/>
        </w:tabs>
        <w:rPr>
          <w:ins w:id="143" w:author="Ramachandran M G." w:date="2016-12-07T21:28:00Z"/>
          <w:rStyle w:val="Hyperlink"/>
        </w:rPr>
      </w:pPr>
      <w:ins w:id="144" w:author="Ramachandran M G." w:date="2016-12-07T21:28:00Z">
        <w:r w:rsidRPr="000A0B67">
          <w:rPr>
            <w:rStyle w:val="Hyperlink"/>
          </w:rPr>
          <w:fldChar w:fldCharType="begin"/>
        </w:r>
        <w:r w:rsidRPr="000A0B67">
          <w:rPr>
            <w:rStyle w:val="Hyperlink"/>
          </w:rPr>
          <w:instrText xml:space="preserve"> </w:instrText>
        </w:r>
        <w:r>
          <w:instrText>HYPERLINK \l "_Toc468909456"</w:instrText>
        </w:r>
        <w:r w:rsidRPr="000A0B67">
          <w:rPr>
            <w:rStyle w:val="Hyperlink"/>
          </w:rPr>
          <w:instrText xml:space="preserve"> </w:instrText>
        </w:r>
        <w:r w:rsidRPr="000A0B67">
          <w:rPr>
            <w:rStyle w:val="Hyperlink"/>
          </w:rPr>
          <w:fldChar w:fldCharType="separate"/>
        </w:r>
        <w:r w:rsidRPr="000A0B67">
          <w:rPr>
            <w:rStyle w:val="Hyperlink"/>
          </w:rPr>
          <w:t>Appendix A</w:t>
        </w:r>
        <w:r>
          <w:rPr>
            <w:rFonts w:eastAsiaTheme="minorEastAsia"/>
            <w:b w:val="0"/>
            <w:color w:val="auto"/>
            <w:kern w:val="0"/>
            <w:sz w:val="22"/>
            <w:szCs w:val="22"/>
            <w:lang w:val="en-IN" w:eastAsia="en-IN"/>
          </w:rPr>
          <w:tab/>
        </w:r>
        <w:r w:rsidRPr="000A0B67">
          <w:rPr>
            <w:rStyle w:val="Hyperlink"/>
          </w:rPr>
          <w:t>References</w:t>
        </w:r>
        <w:r>
          <w:rPr>
            <w:webHidden/>
          </w:rPr>
          <w:tab/>
        </w:r>
        <w:r>
          <w:rPr>
            <w:webHidden/>
          </w:rPr>
          <w:fldChar w:fldCharType="begin"/>
        </w:r>
        <w:r>
          <w:rPr>
            <w:webHidden/>
          </w:rPr>
          <w:instrText xml:space="preserve"> PAGEREF _Toc468909456 \h </w:instrText>
        </w:r>
      </w:ins>
      <w:r>
        <w:rPr>
          <w:webHidden/>
        </w:rPr>
      </w:r>
      <w:r>
        <w:rPr>
          <w:webHidden/>
        </w:rPr>
        <w:fldChar w:fldCharType="separate"/>
      </w:r>
      <w:ins w:id="145" w:author="Ramachandran M G." w:date="2016-12-07T21:28:00Z">
        <w:r>
          <w:rPr>
            <w:webHidden/>
          </w:rPr>
          <w:t>12</w:t>
        </w:r>
        <w:r>
          <w:rPr>
            <w:webHidden/>
          </w:rPr>
          <w:fldChar w:fldCharType="end"/>
        </w:r>
        <w:r w:rsidRPr="000A0B67">
          <w:rPr>
            <w:rStyle w:val="Hyperlink"/>
          </w:rPr>
          <w:fldChar w:fldCharType="end"/>
        </w:r>
      </w:ins>
    </w:p>
    <w:p w:rsidR="00BC5D73" w:rsidRPr="00BC5D73" w:rsidRDefault="00BC5D73">
      <w:pPr>
        <w:rPr>
          <w:ins w:id="146" w:author="Ramachandran M G." w:date="2016-12-07T21:28:00Z"/>
          <w:rFonts w:eastAsiaTheme="minorEastAsia"/>
          <w:b/>
          <w:lang w:val="en-GB"/>
          <w:rPrChange w:id="147" w:author="Ramachandran M G." w:date="2016-12-07T21:28:00Z">
            <w:rPr>
              <w:ins w:id="148" w:author="Ramachandran M G." w:date="2016-12-07T21:28:00Z"/>
              <w:rFonts w:eastAsiaTheme="minorEastAsia"/>
              <w:b w:val="0"/>
              <w:color w:val="auto"/>
              <w:kern w:val="0"/>
              <w:sz w:val="22"/>
              <w:szCs w:val="22"/>
              <w:lang w:val="en-IN" w:eastAsia="en-IN"/>
            </w:rPr>
          </w:rPrChange>
        </w:rPr>
        <w:pPrChange w:id="149" w:author="Ramachandran M G." w:date="2016-12-07T21:28:00Z">
          <w:pPr>
            <w:pStyle w:val="TOC1"/>
            <w:tabs>
              <w:tab w:val="left" w:pos="1400"/>
            </w:tabs>
          </w:pPr>
        </w:pPrChange>
      </w:pPr>
    </w:p>
    <w:p w:rsidR="00785D79" w:rsidDel="00BC5D73" w:rsidRDefault="00785D79">
      <w:pPr>
        <w:pStyle w:val="TOC1"/>
        <w:rPr>
          <w:del w:id="150" w:author="Ramachandran M G." w:date="2016-12-07T21:28:00Z"/>
          <w:rFonts w:eastAsiaTheme="minorEastAsia"/>
          <w:b w:val="0"/>
          <w:color w:val="auto"/>
          <w:kern w:val="0"/>
          <w:sz w:val="22"/>
          <w:szCs w:val="22"/>
          <w:lang w:val="en-US"/>
        </w:rPr>
      </w:pPr>
      <w:del w:id="151" w:author="Ramachandran M G." w:date="2016-12-07T21:28:00Z">
        <w:r w:rsidRPr="00BC5D73" w:rsidDel="00BC5D73">
          <w:rPr>
            <w:rPrChange w:id="152" w:author="Ramachandran M G." w:date="2016-12-07T21:28:00Z">
              <w:rPr>
                <w:rStyle w:val="Hyperlink"/>
                <w:rFonts w:cs="Calibri"/>
                <w:b w:val="0"/>
              </w:rPr>
            </w:rPrChange>
          </w:rPr>
          <w:delText>1</w:delText>
        </w:r>
        <w:r w:rsidDel="00BC5D73">
          <w:rPr>
            <w:rFonts w:eastAsiaTheme="minorEastAsia"/>
            <w:b w:val="0"/>
            <w:color w:val="auto"/>
            <w:kern w:val="0"/>
            <w:sz w:val="22"/>
            <w:szCs w:val="22"/>
            <w:lang w:val="en-US"/>
          </w:rPr>
          <w:tab/>
        </w:r>
        <w:r w:rsidRPr="00BC5D73" w:rsidDel="00BC5D73">
          <w:rPr>
            <w:rPrChange w:id="153" w:author="Ramachandran M G." w:date="2016-12-07T21:28:00Z">
              <w:rPr>
                <w:rStyle w:val="Hyperlink"/>
                <w:rFonts w:cs="Calibri"/>
                <w:b w:val="0"/>
              </w:rPr>
            </w:rPrChange>
          </w:rPr>
          <w:delText>HwAgSysArbn &amp; High-Level Description</w:delText>
        </w:r>
        <w:r w:rsidDel="00BC5D73">
          <w:rPr>
            <w:webHidden/>
          </w:rPr>
          <w:tab/>
          <w:delText>4</w:delText>
        </w:r>
      </w:del>
    </w:p>
    <w:p w:rsidR="00785D79" w:rsidDel="00BC5D73" w:rsidRDefault="00785D79">
      <w:pPr>
        <w:pStyle w:val="TOC1"/>
        <w:rPr>
          <w:del w:id="154" w:author="Ramachandran M G." w:date="2016-12-07T21:28:00Z"/>
          <w:rFonts w:eastAsiaTheme="minorEastAsia"/>
          <w:b w:val="0"/>
          <w:color w:val="auto"/>
          <w:kern w:val="0"/>
          <w:sz w:val="22"/>
          <w:szCs w:val="22"/>
          <w:lang w:val="en-US"/>
        </w:rPr>
      </w:pPr>
      <w:del w:id="155" w:author="Ramachandran M G." w:date="2016-12-07T21:28:00Z">
        <w:r w:rsidRPr="00BC5D73" w:rsidDel="00BC5D73">
          <w:rPr>
            <w:rPrChange w:id="156" w:author="Ramachandran M G." w:date="2016-12-07T21:28:00Z">
              <w:rPr>
                <w:rStyle w:val="Hyperlink"/>
                <w:rFonts w:cs="Calibri"/>
                <w:b w:val="0"/>
              </w:rPr>
            </w:rPrChange>
          </w:rPr>
          <w:delText>2</w:delText>
        </w:r>
        <w:r w:rsidDel="00BC5D73">
          <w:rPr>
            <w:rFonts w:eastAsiaTheme="minorEastAsia"/>
            <w:b w:val="0"/>
            <w:color w:val="auto"/>
            <w:kern w:val="0"/>
            <w:sz w:val="22"/>
            <w:szCs w:val="22"/>
            <w:lang w:val="en-US"/>
          </w:rPr>
          <w:tab/>
        </w:r>
        <w:r w:rsidRPr="00BC5D73" w:rsidDel="00BC5D73">
          <w:rPr>
            <w:rPrChange w:id="157" w:author="Ramachandran M G." w:date="2016-12-07T21:28:00Z">
              <w:rPr>
                <w:rStyle w:val="Hyperlink"/>
                <w:rFonts w:cs="Calibri"/>
                <w:b w:val="0"/>
              </w:rPr>
            </w:rPrChange>
          </w:rPr>
          <w:delText>Design details of software module</w:delText>
        </w:r>
        <w:r w:rsidDel="00BC5D73">
          <w:rPr>
            <w:webHidden/>
          </w:rPr>
          <w:tab/>
          <w:delText>5</w:delText>
        </w:r>
      </w:del>
    </w:p>
    <w:p w:rsidR="00785D79" w:rsidDel="00BC5D73" w:rsidRDefault="00785D79">
      <w:pPr>
        <w:pStyle w:val="TOC2"/>
        <w:rPr>
          <w:del w:id="158" w:author="Ramachandran M G." w:date="2016-12-07T21:28:00Z"/>
          <w:rFonts w:asciiTheme="minorHAnsi" w:eastAsiaTheme="minorEastAsia" w:hAnsiTheme="minorHAnsi"/>
          <w:color w:val="auto"/>
          <w:kern w:val="0"/>
          <w:szCs w:val="22"/>
        </w:rPr>
      </w:pPr>
      <w:del w:id="159" w:author="Ramachandran M G." w:date="2016-12-07T21:28:00Z">
        <w:r w:rsidRPr="00BC5D73" w:rsidDel="00BC5D73">
          <w:rPr>
            <w:rPrChange w:id="160" w:author="Ramachandran M G." w:date="2016-12-07T21:28:00Z">
              <w:rPr>
                <w:rStyle w:val="Hyperlink"/>
                <w:rFonts w:cs="Calibri"/>
              </w:rPr>
            </w:rPrChange>
          </w:rPr>
          <w:delText>2.1</w:delText>
        </w:r>
        <w:r w:rsidDel="00BC5D73">
          <w:rPr>
            <w:rFonts w:asciiTheme="minorHAnsi" w:eastAsiaTheme="minorEastAsia" w:hAnsiTheme="minorHAnsi"/>
            <w:color w:val="auto"/>
            <w:kern w:val="0"/>
            <w:szCs w:val="22"/>
          </w:rPr>
          <w:tab/>
        </w:r>
        <w:r w:rsidRPr="00BC5D73" w:rsidDel="00BC5D73">
          <w:rPr>
            <w:rPrChange w:id="161" w:author="Ramachandran M G." w:date="2016-12-07T21:28:00Z">
              <w:rPr>
                <w:rStyle w:val="Hyperlink"/>
              </w:rPr>
            </w:rPrChange>
          </w:rPr>
          <w:delText>Graphical representation of HwAgSysArbn</w:delText>
        </w:r>
        <w:r w:rsidDel="00BC5D73">
          <w:rPr>
            <w:webHidden/>
          </w:rPr>
          <w:tab/>
          <w:delText>5</w:delText>
        </w:r>
      </w:del>
    </w:p>
    <w:p w:rsidR="00785D79" w:rsidDel="00BC5D73" w:rsidRDefault="00785D79">
      <w:pPr>
        <w:pStyle w:val="TOC2"/>
        <w:rPr>
          <w:del w:id="162" w:author="Ramachandran M G." w:date="2016-12-07T21:28:00Z"/>
          <w:rFonts w:asciiTheme="minorHAnsi" w:eastAsiaTheme="minorEastAsia" w:hAnsiTheme="minorHAnsi"/>
          <w:color w:val="auto"/>
          <w:kern w:val="0"/>
          <w:szCs w:val="22"/>
        </w:rPr>
      </w:pPr>
      <w:del w:id="163" w:author="Ramachandran M G." w:date="2016-12-07T21:28:00Z">
        <w:r w:rsidRPr="00BC5D73" w:rsidDel="00BC5D73">
          <w:rPr>
            <w:rPrChange w:id="164" w:author="Ramachandran M G." w:date="2016-12-07T21:28:00Z">
              <w:rPr>
                <w:rStyle w:val="Hyperlink"/>
                <w:rFonts w:cs="Calibri"/>
              </w:rPr>
            </w:rPrChange>
          </w:rPr>
          <w:delText>2.2</w:delText>
        </w:r>
        <w:r w:rsidDel="00BC5D73">
          <w:rPr>
            <w:rFonts w:asciiTheme="minorHAnsi" w:eastAsiaTheme="minorEastAsia" w:hAnsiTheme="minorHAnsi"/>
            <w:color w:val="auto"/>
            <w:kern w:val="0"/>
            <w:szCs w:val="22"/>
          </w:rPr>
          <w:tab/>
        </w:r>
        <w:r w:rsidRPr="00BC5D73" w:rsidDel="00BC5D73">
          <w:rPr>
            <w:rPrChange w:id="165" w:author="Ramachandran M G." w:date="2016-12-07T21:28:00Z">
              <w:rPr>
                <w:rStyle w:val="Hyperlink"/>
                <w:rFonts w:cs="Calibri"/>
              </w:rPr>
            </w:rPrChange>
          </w:rPr>
          <w:delText>Data Flow Diagram</w:delText>
        </w:r>
        <w:r w:rsidDel="00BC5D73">
          <w:rPr>
            <w:webHidden/>
          </w:rPr>
          <w:tab/>
          <w:delText>5</w:delText>
        </w:r>
      </w:del>
    </w:p>
    <w:p w:rsidR="00785D79" w:rsidDel="00BC5D73" w:rsidRDefault="00785D79">
      <w:pPr>
        <w:pStyle w:val="TOC3"/>
        <w:tabs>
          <w:tab w:val="left" w:pos="1200"/>
        </w:tabs>
        <w:rPr>
          <w:del w:id="166" w:author="Ramachandran M G." w:date="2016-12-07T21:28:00Z"/>
          <w:rFonts w:asciiTheme="minorHAnsi" w:eastAsiaTheme="minorEastAsia" w:hAnsiTheme="minorHAnsi"/>
          <w:color w:val="auto"/>
          <w:kern w:val="0"/>
          <w:sz w:val="22"/>
          <w:szCs w:val="22"/>
        </w:rPr>
      </w:pPr>
      <w:del w:id="167" w:author="Ramachandran M G." w:date="2016-12-07T21:28:00Z">
        <w:r w:rsidRPr="00BC5D73" w:rsidDel="00BC5D73">
          <w:rPr>
            <w:rPrChange w:id="168" w:author="Ramachandran M G." w:date="2016-12-07T21:28:00Z">
              <w:rPr>
                <w:rStyle w:val="Hyperlink"/>
                <w:rFonts w:cs="Calibri"/>
              </w:rPr>
            </w:rPrChange>
          </w:rPr>
          <w:delText>2.2.1</w:delText>
        </w:r>
        <w:r w:rsidDel="00BC5D73">
          <w:rPr>
            <w:rFonts w:asciiTheme="minorHAnsi" w:eastAsiaTheme="minorEastAsia" w:hAnsiTheme="minorHAnsi"/>
            <w:color w:val="auto"/>
            <w:kern w:val="0"/>
            <w:sz w:val="22"/>
            <w:szCs w:val="22"/>
          </w:rPr>
          <w:tab/>
        </w:r>
        <w:r w:rsidRPr="00BC5D73" w:rsidDel="00BC5D73">
          <w:rPr>
            <w:rPrChange w:id="169" w:author="Ramachandran M G." w:date="2016-12-07T21:28:00Z">
              <w:rPr>
                <w:rStyle w:val="Hyperlink"/>
              </w:rPr>
            </w:rPrChange>
          </w:rPr>
          <w:delText>Component level DFD</w:delText>
        </w:r>
        <w:r w:rsidDel="00BC5D73">
          <w:rPr>
            <w:webHidden/>
          </w:rPr>
          <w:tab/>
          <w:delText>5</w:delText>
        </w:r>
      </w:del>
    </w:p>
    <w:p w:rsidR="00785D79" w:rsidDel="00BC5D73" w:rsidRDefault="00785D79">
      <w:pPr>
        <w:pStyle w:val="TOC3"/>
        <w:tabs>
          <w:tab w:val="left" w:pos="1200"/>
        </w:tabs>
        <w:rPr>
          <w:del w:id="170" w:author="Ramachandran M G." w:date="2016-12-07T21:28:00Z"/>
          <w:rFonts w:asciiTheme="minorHAnsi" w:eastAsiaTheme="minorEastAsia" w:hAnsiTheme="minorHAnsi"/>
          <w:color w:val="auto"/>
          <w:kern w:val="0"/>
          <w:sz w:val="22"/>
          <w:szCs w:val="22"/>
        </w:rPr>
      </w:pPr>
      <w:del w:id="171" w:author="Ramachandran M G." w:date="2016-12-07T21:28:00Z">
        <w:r w:rsidRPr="00BC5D73" w:rsidDel="00BC5D73">
          <w:rPr>
            <w:rPrChange w:id="172" w:author="Ramachandran M G." w:date="2016-12-07T21:28:00Z">
              <w:rPr>
                <w:rStyle w:val="Hyperlink"/>
                <w:rFonts w:cs="Calibri"/>
              </w:rPr>
            </w:rPrChange>
          </w:rPr>
          <w:delText>2.2.2</w:delText>
        </w:r>
        <w:r w:rsidDel="00BC5D73">
          <w:rPr>
            <w:rFonts w:asciiTheme="minorHAnsi" w:eastAsiaTheme="minorEastAsia" w:hAnsiTheme="minorHAnsi"/>
            <w:color w:val="auto"/>
            <w:kern w:val="0"/>
            <w:sz w:val="22"/>
            <w:szCs w:val="22"/>
          </w:rPr>
          <w:tab/>
        </w:r>
        <w:r w:rsidRPr="00BC5D73" w:rsidDel="00BC5D73">
          <w:rPr>
            <w:rPrChange w:id="173" w:author="Ramachandran M G." w:date="2016-12-07T21:28:00Z">
              <w:rPr>
                <w:rStyle w:val="Hyperlink"/>
              </w:rPr>
            </w:rPrChange>
          </w:rPr>
          <w:delText>Function level DFD</w:delText>
        </w:r>
        <w:r w:rsidDel="00BC5D73">
          <w:rPr>
            <w:webHidden/>
          </w:rPr>
          <w:tab/>
          <w:delText>5</w:delText>
        </w:r>
      </w:del>
    </w:p>
    <w:p w:rsidR="00785D79" w:rsidDel="00BC5D73" w:rsidRDefault="00785D79">
      <w:pPr>
        <w:pStyle w:val="TOC1"/>
        <w:rPr>
          <w:del w:id="174" w:author="Ramachandran M G." w:date="2016-12-07T21:28:00Z"/>
          <w:rFonts w:eastAsiaTheme="minorEastAsia"/>
          <w:b w:val="0"/>
          <w:color w:val="auto"/>
          <w:kern w:val="0"/>
          <w:sz w:val="22"/>
          <w:szCs w:val="22"/>
          <w:lang w:val="en-US"/>
        </w:rPr>
      </w:pPr>
      <w:del w:id="175" w:author="Ramachandran M G." w:date="2016-12-07T21:28:00Z">
        <w:r w:rsidRPr="00BC5D73" w:rsidDel="00BC5D73">
          <w:rPr>
            <w:rPrChange w:id="176" w:author="Ramachandran M G." w:date="2016-12-07T21:28:00Z">
              <w:rPr>
                <w:rStyle w:val="Hyperlink"/>
                <w:rFonts w:cs="Calibri"/>
                <w:b w:val="0"/>
              </w:rPr>
            </w:rPrChange>
          </w:rPr>
          <w:delText>3</w:delText>
        </w:r>
        <w:r w:rsidDel="00BC5D73">
          <w:rPr>
            <w:rFonts w:eastAsiaTheme="minorEastAsia"/>
            <w:b w:val="0"/>
            <w:color w:val="auto"/>
            <w:kern w:val="0"/>
            <w:sz w:val="22"/>
            <w:szCs w:val="22"/>
            <w:lang w:val="en-US"/>
          </w:rPr>
          <w:tab/>
        </w:r>
        <w:r w:rsidRPr="00BC5D73" w:rsidDel="00BC5D73">
          <w:rPr>
            <w:rPrChange w:id="177" w:author="Ramachandran M G." w:date="2016-12-07T21:28:00Z">
              <w:rPr>
                <w:rStyle w:val="Hyperlink"/>
                <w:rFonts w:cs="Calibri"/>
                <w:b w:val="0"/>
              </w:rPr>
            </w:rPrChange>
          </w:rPr>
          <w:delText>Constant Data Dictionary</w:delText>
        </w:r>
        <w:r w:rsidDel="00BC5D73">
          <w:rPr>
            <w:webHidden/>
          </w:rPr>
          <w:tab/>
          <w:delText>6</w:delText>
        </w:r>
      </w:del>
    </w:p>
    <w:p w:rsidR="00785D79" w:rsidDel="00BC5D73" w:rsidRDefault="00785D79">
      <w:pPr>
        <w:pStyle w:val="TOC2"/>
        <w:rPr>
          <w:del w:id="178" w:author="Ramachandran M G." w:date="2016-12-07T21:28:00Z"/>
          <w:rFonts w:asciiTheme="minorHAnsi" w:eastAsiaTheme="minorEastAsia" w:hAnsiTheme="minorHAnsi"/>
          <w:color w:val="auto"/>
          <w:kern w:val="0"/>
          <w:szCs w:val="22"/>
        </w:rPr>
      </w:pPr>
      <w:del w:id="179" w:author="Ramachandran M G." w:date="2016-12-07T21:28:00Z">
        <w:r w:rsidRPr="00BC5D73" w:rsidDel="00BC5D73">
          <w:rPr>
            <w:rPrChange w:id="180" w:author="Ramachandran M G." w:date="2016-12-07T21:28:00Z">
              <w:rPr>
                <w:rStyle w:val="Hyperlink"/>
              </w:rPr>
            </w:rPrChange>
          </w:rPr>
          <w:delText>3.1</w:delText>
        </w:r>
        <w:r w:rsidDel="00BC5D73">
          <w:rPr>
            <w:rFonts w:asciiTheme="minorHAnsi" w:eastAsiaTheme="minorEastAsia" w:hAnsiTheme="minorHAnsi"/>
            <w:color w:val="auto"/>
            <w:kern w:val="0"/>
            <w:szCs w:val="22"/>
          </w:rPr>
          <w:tab/>
        </w:r>
        <w:r w:rsidRPr="00BC5D73" w:rsidDel="00BC5D73">
          <w:rPr>
            <w:rPrChange w:id="181" w:author="Ramachandran M G." w:date="2016-12-07T21:28:00Z">
              <w:rPr>
                <w:rStyle w:val="Hyperlink"/>
              </w:rPr>
            </w:rPrChange>
          </w:rPr>
          <w:delText>Program (fixed) Constants</w:delText>
        </w:r>
        <w:r w:rsidDel="00BC5D73">
          <w:rPr>
            <w:webHidden/>
          </w:rPr>
          <w:tab/>
          <w:delText>6</w:delText>
        </w:r>
      </w:del>
    </w:p>
    <w:p w:rsidR="00785D79" w:rsidDel="00BC5D73" w:rsidRDefault="00785D79">
      <w:pPr>
        <w:pStyle w:val="TOC3"/>
        <w:tabs>
          <w:tab w:val="left" w:pos="1200"/>
        </w:tabs>
        <w:rPr>
          <w:del w:id="182" w:author="Ramachandran M G." w:date="2016-12-07T21:28:00Z"/>
          <w:rFonts w:asciiTheme="minorHAnsi" w:eastAsiaTheme="minorEastAsia" w:hAnsiTheme="minorHAnsi"/>
          <w:color w:val="auto"/>
          <w:kern w:val="0"/>
          <w:sz w:val="22"/>
          <w:szCs w:val="22"/>
        </w:rPr>
      </w:pPr>
      <w:del w:id="183" w:author="Ramachandran M G." w:date="2016-12-07T21:28:00Z">
        <w:r w:rsidRPr="00BC5D73" w:rsidDel="00BC5D73">
          <w:rPr>
            <w:rPrChange w:id="184" w:author="Ramachandran M G." w:date="2016-12-07T21:28:00Z">
              <w:rPr>
                <w:rStyle w:val="Hyperlink"/>
              </w:rPr>
            </w:rPrChange>
          </w:rPr>
          <w:delText>3.1.1</w:delText>
        </w:r>
        <w:r w:rsidDel="00BC5D73">
          <w:rPr>
            <w:rFonts w:asciiTheme="minorHAnsi" w:eastAsiaTheme="minorEastAsia" w:hAnsiTheme="minorHAnsi"/>
            <w:color w:val="auto"/>
            <w:kern w:val="0"/>
            <w:sz w:val="22"/>
            <w:szCs w:val="22"/>
          </w:rPr>
          <w:tab/>
        </w:r>
        <w:r w:rsidRPr="00BC5D73" w:rsidDel="00BC5D73">
          <w:rPr>
            <w:rPrChange w:id="185" w:author="Ramachandran M G." w:date="2016-12-07T21:28:00Z">
              <w:rPr>
                <w:rStyle w:val="Hyperlink"/>
              </w:rPr>
            </w:rPrChange>
          </w:rPr>
          <w:delText>Embedded Constants</w:delText>
        </w:r>
        <w:r w:rsidDel="00BC5D73">
          <w:rPr>
            <w:webHidden/>
          </w:rPr>
          <w:tab/>
          <w:delText>6</w:delText>
        </w:r>
      </w:del>
    </w:p>
    <w:p w:rsidR="00785D79" w:rsidDel="00BC5D73" w:rsidRDefault="00785D79">
      <w:pPr>
        <w:pStyle w:val="TOC1"/>
        <w:rPr>
          <w:del w:id="186" w:author="Ramachandran M G." w:date="2016-12-07T21:28:00Z"/>
          <w:rFonts w:eastAsiaTheme="minorEastAsia"/>
          <w:b w:val="0"/>
          <w:color w:val="auto"/>
          <w:kern w:val="0"/>
          <w:sz w:val="22"/>
          <w:szCs w:val="22"/>
          <w:lang w:val="en-US"/>
        </w:rPr>
      </w:pPr>
      <w:del w:id="187" w:author="Ramachandran M G." w:date="2016-12-07T21:28:00Z">
        <w:r w:rsidRPr="00BC5D73" w:rsidDel="00BC5D73">
          <w:rPr>
            <w:rPrChange w:id="188" w:author="Ramachandran M G." w:date="2016-12-07T21:28:00Z">
              <w:rPr>
                <w:rStyle w:val="Hyperlink"/>
                <w:rFonts w:cs="Calibri"/>
                <w:b w:val="0"/>
              </w:rPr>
            </w:rPrChange>
          </w:rPr>
          <w:delText>4</w:delText>
        </w:r>
        <w:r w:rsidDel="00BC5D73">
          <w:rPr>
            <w:rFonts w:eastAsiaTheme="minorEastAsia"/>
            <w:b w:val="0"/>
            <w:color w:val="auto"/>
            <w:kern w:val="0"/>
            <w:sz w:val="22"/>
            <w:szCs w:val="22"/>
            <w:lang w:val="en-US"/>
          </w:rPr>
          <w:tab/>
        </w:r>
        <w:r w:rsidRPr="00BC5D73" w:rsidDel="00BC5D73">
          <w:rPr>
            <w:rPrChange w:id="189" w:author="Ramachandran M G." w:date="2016-12-07T21:28:00Z">
              <w:rPr>
                <w:rStyle w:val="Hyperlink"/>
                <w:rFonts w:cs="Calibri"/>
                <w:b w:val="0"/>
              </w:rPr>
            </w:rPrChange>
          </w:rPr>
          <w:delText>Software Component Implementation</w:delText>
        </w:r>
        <w:r w:rsidDel="00BC5D73">
          <w:rPr>
            <w:webHidden/>
          </w:rPr>
          <w:tab/>
          <w:delText>7</w:delText>
        </w:r>
      </w:del>
    </w:p>
    <w:p w:rsidR="00785D79" w:rsidDel="00BC5D73" w:rsidRDefault="00785D79">
      <w:pPr>
        <w:pStyle w:val="TOC2"/>
        <w:rPr>
          <w:del w:id="190" w:author="Ramachandran M G." w:date="2016-12-07T21:28:00Z"/>
          <w:rFonts w:asciiTheme="minorHAnsi" w:eastAsiaTheme="minorEastAsia" w:hAnsiTheme="minorHAnsi"/>
          <w:color w:val="auto"/>
          <w:kern w:val="0"/>
          <w:szCs w:val="22"/>
        </w:rPr>
      </w:pPr>
      <w:del w:id="191" w:author="Ramachandran M G." w:date="2016-12-07T21:28:00Z">
        <w:r w:rsidRPr="00BC5D73" w:rsidDel="00BC5D73">
          <w:rPr>
            <w:rPrChange w:id="192" w:author="Ramachandran M G." w:date="2016-12-07T21:28:00Z">
              <w:rPr>
                <w:rStyle w:val="Hyperlink"/>
              </w:rPr>
            </w:rPrChange>
          </w:rPr>
          <w:delText>4.1</w:delText>
        </w:r>
        <w:r w:rsidDel="00BC5D73">
          <w:rPr>
            <w:rFonts w:asciiTheme="minorHAnsi" w:eastAsiaTheme="minorEastAsia" w:hAnsiTheme="minorHAnsi"/>
            <w:color w:val="auto"/>
            <w:kern w:val="0"/>
            <w:szCs w:val="22"/>
          </w:rPr>
          <w:tab/>
        </w:r>
        <w:r w:rsidRPr="00BC5D73" w:rsidDel="00BC5D73">
          <w:rPr>
            <w:rPrChange w:id="193" w:author="Ramachandran M G." w:date="2016-12-07T21:28:00Z">
              <w:rPr>
                <w:rStyle w:val="Hyperlink"/>
              </w:rPr>
            </w:rPrChange>
          </w:rPr>
          <w:delText>Sub-Module Functions</w:delText>
        </w:r>
        <w:r w:rsidDel="00BC5D73">
          <w:rPr>
            <w:webHidden/>
          </w:rPr>
          <w:tab/>
          <w:delText>7</w:delText>
        </w:r>
      </w:del>
    </w:p>
    <w:p w:rsidR="00785D79" w:rsidDel="00BC5D73" w:rsidRDefault="00785D79">
      <w:pPr>
        <w:pStyle w:val="TOC2"/>
        <w:rPr>
          <w:del w:id="194" w:author="Ramachandran M G." w:date="2016-12-07T21:28:00Z"/>
          <w:rFonts w:asciiTheme="minorHAnsi" w:eastAsiaTheme="minorEastAsia" w:hAnsiTheme="minorHAnsi"/>
          <w:color w:val="auto"/>
          <w:kern w:val="0"/>
          <w:szCs w:val="22"/>
        </w:rPr>
      </w:pPr>
      <w:del w:id="195" w:author="Ramachandran M G." w:date="2016-12-07T21:28:00Z">
        <w:r w:rsidRPr="00BC5D73" w:rsidDel="00BC5D73">
          <w:rPr>
            <w:rPrChange w:id="196" w:author="Ramachandran M G." w:date="2016-12-07T21:28:00Z">
              <w:rPr>
                <w:rStyle w:val="Hyperlink"/>
                <w:rFonts w:cs="Calibri"/>
              </w:rPr>
            </w:rPrChange>
          </w:rPr>
          <w:delText>4.1.1</w:delText>
        </w:r>
        <w:r w:rsidDel="00BC5D73">
          <w:rPr>
            <w:rFonts w:asciiTheme="minorHAnsi" w:eastAsiaTheme="minorEastAsia" w:hAnsiTheme="minorHAnsi"/>
            <w:color w:val="auto"/>
            <w:kern w:val="0"/>
            <w:szCs w:val="22"/>
          </w:rPr>
          <w:tab/>
        </w:r>
        <w:r w:rsidRPr="00BC5D73" w:rsidDel="00BC5D73">
          <w:rPr>
            <w:rPrChange w:id="197" w:author="Ramachandran M G." w:date="2016-12-07T21:28:00Z">
              <w:rPr>
                <w:rStyle w:val="Hyperlink"/>
                <w:rFonts w:cs="Calibri"/>
              </w:rPr>
            </w:rPrChange>
          </w:rPr>
          <w:delText>Init: HwAgSysArbn_Init1</w:delText>
        </w:r>
        <w:r w:rsidDel="00BC5D73">
          <w:rPr>
            <w:webHidden/>
          </w:rPr>
          <w:tab/>
          <w:delText>7</w:delText>
        </w:r>
      </w:del>
    </w:p>
    <w:p w:rsidR="00785D79" w:rsidDel="00BC5D73" w:rsidRDefault="00785D79">
      <w:pPr>
        <w:pStyle w:val="TOC2"/>
        <w:rPr>
          <w:del w:id="198" w:author="Ramachandran M G." w:date="2016-12-07T21:28:00Z"/>
          <w:rFonts w:asciiTheme="minorHAnsi" w:eastAsiaTheme="minorEastAsia" w:hAnsiTheme="minorHAnsi"/>
          <w:color w:val="auto"/>
          <w:kern w:val="0"/>
          <w:szCs w:val="22"/>
        </w:rPr>
      </w:pPr>
      <w:del w:id="199" w:author="Ramachandran M G." w:date="2016-12-07T21:28:00Z">
        <w:r w:rsidRPr="00BC5D73" w:rsidDel="00BC5D73">
          <w:rPr>
            <w:rPrChange w:id="200" w:author="Ramachandran M G." w:date="2016-12-07T21:28:00Z">
              <w:rPr>
                <w:rStyle w:val="Hyperlink"/>
                <w:rFonts w:cs="Calibri"/>
              </w:rPr>
            </w:rPrChange>
          </w:rPr>
          <w:delText>4.1.1.1</w:delText>
        </w:r>
        <w:r w:rsidDel="00BC5D73">
          <w:rPr>
            <w:rFonts w:asciiTheme="minorHAnsi" w:eastAsiaTheme="minorEastAsia" w:hAnsiTheme="minorHAnsi"/>
            <w:color w:val="auto"/>
            <w:kern w:val="0"/>
            <w:szCs w:val="22"/>
          </w:rPr>
          <w:tab/>
        </w:r>
        <w:r w:rsidRPr="00BC5D73" w:rsidDel="00BC5D73">
          <w:rPr>
            <w:rPrChange w:id="201" w:author="Ramachandran M G." w:date="2016-12-07T21:28:00Z">
              <w:rPr>
                <w:rStyle w:val="Hyperlink"/>
                <w:rFonts w:cs="Calibri"/>
              </w:rPr>
            </w:rPrChange>
          </w:rPr>
          <w:delText>Design Rationale</w:delText>
        </w:r>
        <w:r w:rsidDel="00BC5D73">
          <w:rPr>
            <w:webHidden/>
          </w:rPr>
          <w:tab/>
          <w:delText>7</w:delText>
        </w:r>
      </w:del>
    </w:p>
    <w:p w:rsidR="00785D79" w:rsidDel="00BC5D73" w:rsidRDefault="00785D79">
      <w:pPr>
        <w:pStyle w:val="TOC2"/>
        <w:rPr>
          <w:del w:id="202" w:author="Ramachandran M G." w:date="2016-12-07T21:28:00Z"/>
          <w:rFonts w:asciiTheme="minorHAnsi" w:eastAsiaTheme="minorEastAsia" w:hAnsiTheme="minorHAnsi"/>
          <w:color w:val="auto"/>
          <w:kern w:val="0"/>
          <w:szCs w:val="22"/>
        </w:rPr>
      </w:pPr>
      <w:del w:id="203" w:author="Ramachandran M G." w:date="2016-12-07T21:28:00Z">
        <w:r w:rsidRPr="00BC5D73" w:rsidDel="00BC5D73">
          <w:rPr>
            <w:rPrChange w:id="204" w:author="Ramachandran M G." w:date="2016-12-07T21:28:00Z">
              <w:rPr>
                <w:rStyle w:val="Hyperlink"/>
                <w:rFonts w:cs="Calibri"/>
              </w:rPr>
            </w:rPrChange>
          </w:rPr>
          <w:delText>4.1.1.2</w:delText>
        </w:r>
        <w:r w:rsidDel="00BC5D73">
          <w:rPr>
            <w:rFonts w:asciiTheme="minorHAnsi" w:eastAsiaTheme="minorEastAsia" w:hAnsiTheme="minorHAnsi"/>
            <w:color w:val="auto"/>
            <w:kern w:val="0"/>
            <w:szCs w:val="22"/>
          </w:rPr>
          <w:tab/>
        </w:r>
        <w:r w:rsidRPr="00BC5D73" w:rsidDel="00BC5D73">
          <w:rPr>
            <w:rPrChange w:id="205" w:author="Ramachandran M G." w:date="2016-12-07T21:28:00Z">
              <w:rPr>
                <w:rStyle w:val="Hyperlink"/>
                <w:rFonts w:cs="Calibri"/>
              </w:rPr>
            </w:rPrChange>
          </w:rPr>
          <w:delText>Module Outputs</w:delText>
        </w:r>
        <w:r w:rsidDel="00BC5D73">
          <w:rPr>
            <w:webHidden/>
          </w:rPr>
          <w:tab/>
          <w:delText>7</w:delText>
        </w:r>
      </w:del>
    </w:p>
    <w:p w:rsidR="00785D79" w:rsidDel="00BC5D73" w:rsidRDefault="00785D79">
      <w:pPr>
        <w:pStyle w:val="TOC2"/>
        <w:rPr>
          <w:del w:id="206" w:author="Ramachandran M G." w:date="2016-12-07T21:28:00Z"/>
          <w:rFonts w:asciiTheme="minorHAnsi" w:eastAsiaTheme="minorEastAsia" w:hAnsiTheme="minorHAnsi"/>
          <w:color w:val="auto"/>
          <w:kern w:val="0"/>
          <w:szCs w:val="22"/>
        </w:rPr>
      </w:pPr>
      <w:del w:id="207" w:author="Ramachandran M G." w:date="2016-12-07T21:28:00Z">
        <w:r w:rsidRPr="00BC5D73" w:rsidDel="00BC5D73">
          <w:rPr>
            <w:rPrChange w:id="208" w:author="Ramachandran M G." w:date="2016-12-07T21:28:00Z">
              <w:rPr>
                <w:rStyle w:val="Hyperlink"/>
                <w:rFonts w:cs="Calibri"/>
              </w:rPr>
            </w:rPrChange>
          </w:rPr>
          <w:delText>4.1.2</w:delText>
        </w:r>
        <w:r w:rsidDel="00BC5D73">
          <w:rPr>
            <w:rFonts w:asciiTheme="minorHAnsi" w:eastAsiaTheme="minorEastAsia" w:hAnsiTheme="minorHAnsi"/>
            <w:color w:val="auto"/>
            <w:kern w:val="0"/>
            <w:szCs w:val="22"/>
          </w:rPr>
          <w:tab/>
        </w:r>
        <w:r w:rsidRPr="00BC5D73" w:rsidDel="00BC5D73">
          <w:rPr>
            <w:rPrChange w:id="209" w:author="Ramachandran M G." w:date="2016-12-07T21:28:00Z">
              <w:rPr>
                <w:rStyle w:val="Hyperlink"/>
                <w:rFonts w:cs="Calibri"/>
              </w:rPr>
            </w:rPrChange>
          </w:rPr>
          <w:delText>Per: HwAgSysArbn_Per1</w:delText>
        </w:r>
        <w:r w:rsidDel="00BC5D73">
          <w:rPr>
            <w:webHidden/>
          </w:rPr>
          <w:tab/>
          <w:delText>7</w:delText>
        </w:r>
      </w:del>
    </w:p>
    <w:p w:rsidR="00785D79" w:rsidDel="00BC5D73" w:rsidRDefault="00785D79">
      <w:pPr>
        <w:pStyle w:val="TOC2"/>
        <w:rPr>
          <w:del w:id="210" w:author="Ramachandran M G." w:date="2016-12-07T21:28:00Z"/>
          <w:rFonts w:asciiTheme="minorHAnsi" w:eastAsiaTheme="minorEastAsia" w:hAnsiTheme="minorHAnsi"/>
          <w:color w:val="auto"/>
          <w:kern w:val="0"/>
          <w:szCs w:val="22"/>
        </w:rPr>
      </w:pPr>
      <w:del w:id="211" w:author="Ramachandran M G." w:date="2016-12-07T21:28:00Z">
        <w:r w:rsidRPr="00BC5D73" w:rsidDel="00BC5D73">
          <w:rPr>
            <w:rPrChange w:id="212" w:author="Ramachandran M G." w:date="2016-12-07T21:28:00Z">
              <w:rPr>
                <w:rStyle w:val="Hyperlink"/>
                <w:rFonts w:cs="Calibri"/>
              </w:rPr>
            </w:rPrChange>
          </w:rPr>
          <w:delText>4.1.2.1</w:delText>
        </w:r>
        <w:r w:rsidDel="00BC5D73">
          <w:rPr>
            <w:rFonts w:asciiTheme="minorHAnsi" w:eastAsiaTheme="minorEastAsia" w:hAnsiTheme="minorHAnsi"/>
            <w:color w:val="auto"/>
            <w:kern w:val="0"/>
            <w:szCs w:val="22"/>
          </w:rPr>
          <w:tab/>
        </w:r>
        <w:r w:rsidRPr="00BC5D73" w:rsidDel="00BC5D73">
          <w:rPr>
            <w:rPrChange w:id="213" w:author="Ramachandran M G." w:date="2016-12-07T21:28:00Z">
              <w:rPr>
                <w:rStyle w:val="Hyperlink"/>
                <w:rFonts w:cs="Calibri"/>
              </w:rPr>
            </w:rPrChange>
          </w:rPr>
          <w:delText>Design Rationale</w:delText>
        </w:r>
        <w:r w:rsidDel="00BC5D73">
          <w:rPr>
            <w:webHidden/>
          </w:rPr>
          <w:tab/>
          <w:delText>7</w:delText>
        </w:r>
      </w:del>
    </w:p>
    <w:p w:rsidR="00785D79" w:rsidDel="00BC5D73" w:rsidRDefault="00785D79">
      <w:pPr>
        <w:pStyle w:val="TOC2"/>
        <w:rPr>
          <w:del w:id="214" w:author="Ramachandran M G." w:date="2016-12-07T21:28:00Z"/>
          <w:rFonts w:asciiTheme="minorHAnsi" w:eastAsiaTheme="minorEastAsia" w:hAnsiTheme="minorHAnsi"/>
          <w:color w:val="auto"/>
          <w:kern w:val="0"/>
          <w:szCs w:val="22"/>
        </w:rPr>
      </w:pPr>
      <w:del w:id="215" w:author="Ramachandran M G." w:date="2016-12-07T21:28:00Z">
        <w:r w:rsidRPr="00BC5D73" w:rsidDel="00BC5D73">
          <w:rPr>
            <w:rPrChange w:id="216" w:author="Ramachandran M G." w:date="2016-12-07T21:28:00Z">
              <w:rPr>
                <w:rStyle w:val="Hyperlink"/>
                <w:rFonts w:cs="Calibri"/>
              </w:rPr>
            </w:rPrChange>
          </w:rPr>
          <w:delText>4.1.2.2</w:delText>
        </w:r>
        <w:r w:rsidDel="00BC5D73">
          <w:rPr>
            <w:rFonts w:asciiTheme="minorHAnsi" w:eastAsiaTheme="minorEastAsia" w:hAnsiTheme="minorHAnsi"/>
            <w:color w:val="auto"/>
            <w:kern w:val="0"/>
            <w:szCs w:val="22"/>
          </w:rPr>
          <w:tab/>
        </w:r>
        <w:r w:rsidRPr="00BC5D73" w:rsidDel="00BC5D73">
          <w:rPr>
            <w:rPrChange w:id="217" w:author="Ramachandran M G." w:date="2016-12-07T21:28:00Z">
              <w:rPr>
                <w:rStyle w:val="Hyperlink"/>
                <w:rFonts w:cs="Calibri"/>
              </w:rPr>
            </w:rPrChange>
          </w:rPr>
          <w:delText>Store Module Inputs to Local copies</w:delText>
        </w:r>
        <w:r w:rsidDel="00BC5D73">
          <w:rPr>
            <w:webHidden/>
          </w:rPr>
          <w:tab/>
          <w:delText>7</w:delText>
        </w:r>
      </w:del>
    </w:p>
    <w:p w:rsidR="00785D79" w:rsidDel="00BC5D73" w:rsidRDefault="00785D79">
      <w:pPr>
        <w:pStyle w:val="TOC2"/>
        <w:rPr>
          <w:del w:id="218" w:author="Ramachandran M G." w:date="2016-12-07T21:28:00Z"/>
          <w:rFonts w:asciiTheme="minorHAnsi" w:eastAsiaTheme="minorEastAsia" w:hAnsiTheme="minorHAnsi"/>
          <w:color w:val="auto"/>
          <w:kern w:val="0"/>
          <w:szCs w:val="22"/>
        </w:rPr>
      </w:pPr>
      <w:del w:id="219" w:author="Ramachandran M G." w:date="2016-12-07T21:28:00Z">
        <w:r w:rsidRPr="00BC5D73" w:rsidDel="00BC5D73">
          <w:rPr>
            <w:rPrChange w:id="220" w:author="Ramachandran M G." w:date="2016-12-07T21:28:00Z">
              <w:rPr>
                <w:rStyle w:val="Hyperlink"/>
                <w:rFonts w:cs="Calibri"/>
              </w:rPr>
            </w:rPrChange>
          </w:rPr>
          <w:delText>4.1.2.3</w:delText>
        </w:r>
        <w:r w:rsidDel="00BC5D73">
          <w:rPr>
            <w:rFonts w:asciiTheme="minorHAnsi" w:eastAsiaTheme="minorEastAsia" w:hAnsiTheme="minorHAnsi"/>
            <w:color w:val="auto"/>
            <w:kern w:val="0"/>
            <w:szCs w:val="22"/>
          </w:rPr>
          <w:tab/>
        </w:r>
        <w:r w:rsidRPr="00BC5D73" w:rsidDel="00BC5D73">
          <w:rPr>
            <w:rPrChange w:id="221" w:author="Ramachandran M G." w:date="2016-12-07T21:28:00Z">
              <w:rPr>
                <w:rStyle w:val="Hyperlink"/>
                <w:rFonts w:cs="Calibri"/>
              </w:rPr>
            </w:rPrChange>
          </w:rPr>
          <w:delText>(Processing of function)………</w:delText>
        </w:r>
        <w:r w:rsidDel="00BC5D73">
          <w:rPr>
            <w:webHidden/>
          </w:rPr>
          <w:tab/>
          <w:delText>7</w:delText>
        </w:r>
      </w:del>
    </w:p>
    <w:p w:rsidR="00785D79" w:rsidDel="00BC5D73" w:rsidRDefault="00785D79">
      <w:pPr>
        <w:pStyle w:val="TOC2"/>
        <w:rPr>
          <w:del w:id="222" w:author="Ramachandran M G." w:date="2016-12-07T21:28:00Z"/>
          <w:rFonts w:asciiTheme="minorHAnsi" w:eastAsiaTheme="minorEastAsia" w:hAnsiTheme="minorHAnsi"/>
          <w:color w:val="auto"/>
          <w:kern w:val="0"/>
          <w:szCs w:val="22"/>
        </w:rPr>
      </w:pPr>
      <w:del w:id="223" w:author="Ramachandran M G." w:date="2016-12-07T21:28:00Z">
        <w:r w:rsidRPr="00BC5D73" w:rsidDel="00BC5D73">
          <w:rPr>
            <w:rPrChange w:id="224" w:author="Ramachandran M G." w:date="2016-12-07T21:28:00Z">
              <w:rPr>
                <w:rStyle w:val="Hyperlink"/>
                <w:rFonts w:cs="Calibri"/>
              </w:rPr>
            </w:rPrChange>
          </w:rPr>
          <w:delText>4.1.2.4</w:delText>
        </w:r>
        <w:r w:rsidDel="00BC5D73">
          <w:rPr>
            <w:rFonts w:asciiTheme="minorHAnsi" w:eastAsiaTheme="minorEastAsia" w:hAnsiTheme="minorHAnsi"/>
            <w:color w:val="auto"/>
            <w:kern w:val="0"/>
            <w:szCs w:val="22"/>
          </w:rPr>
          <w:tab/>
        </w:r>
        <w:r w:rsidRPr="00BC5D73" w:rsidDel="00BC5D73">
          <w:rPr>
            <w:rPrChange w:id="225" w:author="Ramachandran M G." w:date="2016-12-07T21:28:00Z">
              <w:rPr>
                <w:rStyle w:val="Hyperlink"/>
                <w:rFonts w:cs="Calibri"/>
              </w:rPr>
            </w:rPrChange>
          </w:rPr>
          <w:delText>Store Local copy of outputs into Module Outputs</w:delText>
        </w:r>
        <w:r w:rsidDel="00BC5D73">
          <w:rPr>
            <w:webHidden/>
          </w:rPr>
          <w:tab/>
          <w:delText>7</w:delText>
        </w:r>
      </w:del>
    </w:p>
    <w:p w:rsidR="00785D79" w:rsidDel="00BC5D73" w:rsidRDefault="00785D79">
      <w:pPr>
        <w:pStyle w:val="TOC2"/>
        <w:rPr>
          <w:del w:id="226" w:author="Ramachandran M G." w:date="2016-12-07T21:28:00Z"/>
          <w:rFonts w:asciiTheme="minorHAnsi" w:eastAsiaTheme="minorEastAsia" w:hAnsiTheme="minorHAnsi"/>
          <w:color w:val="auto"/>
          <w:kern w:val="0"/>
          <w:szCs w:val="22"/>
        </w:rPr>
      </w:pPr>
      <w:del w:id="227" w:author="Ramachandran M G." w:date="2016-12-07T21:28:00Z">
        <w:r w:rsidRPr="00BC5D73" w:rsidDel="00BC5D73">
          <w:rPr>
            <w:rPrChange w:id="228" w:author="Ramachandran M G." w:date="2016-12-07T21:28:00Z">
              <w:rPr>
                <w:rStyle w:val="Hyperlink"/>
              </w:rPr>
            </w:rPrChange>
          </w:rPr>
          <w:delText>4.2</w:delText>
        </w:r>
        <w:r w:rsidDel="00BC5D73">
          <w:rPr>
            <w:rFonts w:asciiTheme="minorHAnsi" w:eastAsiaTheme="minorEastAsia" w:hAnsiTheme="minorHAnsi"/>
            <w:color w:val="auto"/>
            <w:kern w:val="0"/>
            <w:szCs w:val="22"/>
          </w:rPr>
          <w:tab/>
        </w:r>
        <w:r w:rsidRPr="00BC5D73" w:rsidDel="00BC5D73">
          <w:rPr>
            <w:rPrChange w:id="229" w:author="Ramachandran M G." w:date="2016-12-07T21:28:00Z">
              <w:rPr>
                <w:rStyle w:val="Hyperlink"/>
              </w:rPr>
            </w:rPrChange>
          </w:rPr>
          <w:delText>Server Runables</w:delText>
        </w:r>
        <w:r w:rsidDel="00BC5D73">
          <w:rPr>
            <w:webHidden/>
          </w:rPr>
          <w:tab/>
          <w:delText>7</w:delText>
        </w:r>
      </w:del>
    </w:p>
    <w:p w:rsidR="00785D79" w:rsidDel="00BC5D73" w:rsidRDefault="00785D79">
      <w:pPr>
        <w:pStyle w:val="TOC2"/>
        <w:rPr>
          <w:del w:id="230" w:author="Ramachandran M G." w:date="2016-12-07T21:28:00Z"/>
          <w:rFonts w:asciiTheme="minorHAnsi" w:eastAsiaTheme="minorEastAsia" w:hAnsiTheme="minorHAnsi"/>
          <w:color w:val="auto"/>
          <w:kern w:val="0"/>
          <w:szCs w:val="22"/>
        </w:rPr>
      </w:pPr>
      <w:del w:id="231" w:author="Ramachandran M G." w:date="2016-12-07T21:28:00Z">
        <w:r w:rsidRPr="00BC5D73" w:rsidDel="00BC5D73">
          <w:rPr>
            <w:rPrChange w:id="232" w:author="Ramachandran M G." w:date="2016-12-07T21:28:00Z">
              <w:rPr>
                <w:rStyle w:val="Hyperlink"/>
                <w:rFonts w:cs="Calibri"/>
              </w:rPr>
            </w:rPrChange>
          </w:rPr>
          <w:delText>4.3</w:delText>
        </w:r>
        <w:r w:rsidDel="00BC5D73">
          <w:rPr>
            <w:rFonts w:asciiTheme="minorHAnsi" w:eastAsiaTheme="minorEastAsia" w:hAnsiTheme="minorHAnsi"/>
            <w:color w:val="auto"/>
            <w:kern w:val="0"/>
            <w:szCs w:val="22"/>
          </w:rPr>
          <w:tab/>
        </w:r>
        <w:r w:rsidRPr="00BC5D73" w:rsidDel="00BC5D73">
          <w:rPr>
            <w:rPrChange w:id="233" w:author="Ramachandran M G." w:date="2016-12-07T21:28:00Z">
              <w:rPr>
                <w:rStyle w:val="Hyperlink"/>
                <w:rFonts w:cs="Calibri"/>
              </w:rPr>
            </w:rPrChange>
          </w:rPr>
          <w:delText>Interrupt Functions</w:delText>
        </w:r>
        <w:r w:rsidDel="00BC5D73">
          <w:rPr>
            <w:webHidden/>
          </w:rPr>
          <w:tab/>
          <w:delText>7</w:delText>
        </w:r>
      </w:del>
    </w:p>
    <w:p w:rsidR="00785D79" w:rsidDel="00BC5D73" w:rsidRDefault="00785D79">
      <w:pPr>
        <w:pStyle w:val="TOC2"/>
        <w:rPr>
          <w:del w:id="234" w:author="Ramachandran M G." w:date="2016-12-07T21:28:00Z"/>
          <w:rFonts w:asciiTheme="minorHAnsi" w:eastAsiaTheme="minorEastAsia" w:hAnsiTheme="minorHAnsi"/>
          <w:color w:val="auto"/>
          <w:kern w:val="0"/>
          <w:szCs w:val="22"/>
        </w:rPr>
      </w:pPr>
      <w:del w:id="235" w:author="Ramachandran M G." w:date="2016-12-07T21:28:00Z">
        <w:r w:rsidRPr="00BC5D73" w:rsidDel="00BC5D73">
          <w:rPr>
            <w:rPrChange w:id="236" w:author="Ramachandran M G." w:date="2016-12-07T21:28:00Z">
              <w:rPr>
                <w:rStyle w:val="Hyperlink"/>
                <w:rFonts w:cs="Calibri"/>
              </w:rPr>
            </w:rPrChange>
          </w:rPr>
          <w:delText>4.4</w:delText>
        </w:r>
        <w:r w:rsidDel="00BC5D73">
          <w:rPr>
            <w:rFonts w:asciiTheme="minorHAnsi" w:eastAsiaTheme="minorEastAsia" w:hAnsiTheme="minorHAnsi"/>
            <w:color w:val="auto"/>
            <w:kern w:val="0"/>
            <w:szCs w:val="22"/>
          </w:rPr>
          <w:tab/>
        </w:r>
        <w:r w:rsidRPr="00BC5D73" w:rsidDel="00BC5D73">
          <w:rPr>
            <w:rPrChange w:id="237" w:author="Ramachandran M G." w:date="2016-12-07T21:28:00Z">
              <w:rPr>
                <w:rStyle w:val="Hyperlink"/>
                <w:rFonts w:cs="Calibri"/>
              </w:rPr>
            </w:rPrChange>
          </w:rPr>
          <w:delText>Module Internal (Local) Functions</w:delText>
        </w:r>
        <w:r w:rsidDel="00BC5D73">
          <w:rPr>
            <w:webHidden/>
          </w:rPr>
          <w:tab/>
          <w:delText>7</w:delText>
        </w:r>
      </w:del>
    </w:p>
    <w:p w:rsidR="00785D79" w:rsidDel="00BC5D73" w:rsidRDefault="00785D79">
      <w:pPr>
        <w:pStyle w:val="TOC2"/>
        <w:rPr>
          <w:del w:id="238" w:author="Ramachandran M G." w:date="2016-12-07T21:28:00Z"/>
          <w:rFonts w:asciiTheme="minorHAnsi" w:eastAsiaTheme="minorEastAsia" w:hAnsiTheme="minorHAnsi"/>
          <w:color w:val="auto"/>
          <w:kern w:val="0"/>
          <w:szCs w:val="22"/>
        </w:rPr>
      </w:pPr>
      <w:del w:id="239" w:author="Ramachandran M G." w:date="2016-12-07T21:28:00Z">
        <w:r w:rsidRPr="00BC5D73" w:rsidDel="00BC5D73">
          <w:rPr>
            <w:rPrChange w:id="240" w:author="Ramachandran M G." w:date="2016-12-07T21:28:00Z">
              <w:rPr>
                <w:rStyle w:val="Hyperlink"/>
                <w:rFonts w:cs="Calibri"/>
              </w:rPr>
            </w:rPrChange>
          </w:rPr>
          <w:delText>4.4.1</w:delText>
        </w:r>
        <w:r w:rsidDel="00BC5D73">
          <w:rPr>
            <w:rFonts w:asciiTheme="minorHAnsi" w:eastAsiaTheme="minorEastAsia" w:hAnsiTheme="minorHAnsi"/>
            <w:color w:val="auto"/>
            <w:kern w:val="0"/>
            <w:szCs w:val="22"/>
          </w:rPr>
          <w:tab/>
        </w:r>
        <w:r w:rsidRPr="00BC5D73" w:rsidDel="00BC5D73">
          <w:rPr>
            <w:rPrChange w:id="241" w:author="Ramachandran M G." w:date="2016-12-07T21:28:00Z">
              <w:rPr>
                <w:rStyle w:val="Hyperlink"/>
                <w:rFonts w:cs="Calibri"/>
              </w:rPr>
            </w:rPrChange>
          </w:rPr>
          <w:delText>Local Function #1</w:delText>
        </w:r>
        <w:r w:rsidDel="00BC5D73">
          <w:rPr>
            <w:webHidden/>
          </w:rPr>
          <w:tab/>
          <w:delText>7</w:delText>
        </w:r>
      </w:del>
    </w:p>
    <w:p w:rsidR="00785D79" w:rsidDel="00BC5D73" w:rsidRDefault="00785D79">
      <w:pPr>
        <w:pStyle w:val="TOC2"/>
        <w:rPr>
          <w:del w:id="242" w:author="Ramachandran M G." w:date="2016-12-07T21:28:00Z"/>
          <w:rFonts w:asciiTheme="minorHAnsi" w:eastAsiaTheme="minorEastAsia" w:hAnsiTheme="minorHAnsi"/>
          <w:color w:val="auto"/>
          <w:kern w:val="0"/>
          <w:szCs w:val="22"/>
        </w:rPr>
      </w:pPr>
      <w:del w:id="243" w:author="Ramachandran M G." w:date="2016-12-07T21:28:00Z">
        <w:r w:rsidRPr="00BC5D73" w:rsidDel="00BC5D73">
          <w:rPr>
            <w:rPrChange w:id="244" w:author="Ramachandran M G." w:date="2016-12-07T21:28:00Z">
              <w:rPr>
                <w:rStyle w:val="Hyperlink"/>
                <w:rFonts w:cs="Calibri"/>
              </w:rPr>
            </w:rPrChange>
          </w:rPr>
          <w:delText>4.4.1.1</w:delText>
        </w:r>
        <w:r w:rsidDel="00BC5D73">
          <w:rPr>
            <w:rFonts w:asciiTheme="minorHAnsi" w:eastAsiaTheme="minorEastAsia" w:hAnsiTheme="minorHAnsi"/>
            <w:color w:val="auto"/>
            <w:kern w:val="0"/>
            <w:szCs w:val="22"/>
          </w:rPr>
          <w:tab/>
        </w:r>
        <w:r w:rsidRPr="00BC5D73" w:rsidDel="00BC5D73">
          <w:rPr>
            <w:rPrChange w:id="245" w:author="Ramachandran M G." w:date="2016-12-07T21:28:00Z">
              <w:rPr>
                <w:rStyle w:val="Hyperlink"/>
                <w:rFonts w:cs="Calibri"/>
              </w:rPr>
            </w:rPrChange>
          </w:rPr>
          <w:delText>Design Rationale</w:delText>
        </w:r>
        <w:r w:rsidDel="00BC5D73">
          <w:rPr>
            <w:webHidden/>
          </w:rPr>
          <w:tab/>
          <w:delText>8</w:delText>
        </w:r>
      </w:del>
    </w:p>
    <w:p w:rsidR="00785D79" w:rsidDel="00BC5D73" w:rsidRDefault="00785D79">
      <w:pPr>
        <w:pStyle w:val="TOC2"/>
        <w:rPr>
          <w:del w:id="246" w:author="Ramachandran M G." w:date="2016-12-07T21:28:00Z"/>
          <w:rFonts w:asciiTheme="minorHAnsi" w:eastAsiaTheme="minorEastAsia" w:hAnsiTheme="minorHAnsi"/>
          <w:color w:val="auto"/>
          <w:kern w:val="0"/>
          <w:szCs w:val="22"/>
        </w:rPr>
      </w:pPr>
      <w:del w:id="247" w:author="Ramachandran M G." w:date="2016-12-07T21:28:00Z">
        <w:r w:rsidRPr="00BC5D73" w:rsidDel="00BC5D73">
          <w:rPr>
            <w:rPrChange w:id="248" w:author="Ramachandran M G." w:date="2016-12-07T21:28:00Z">
              <w:rPr>
                <w:rStyle w:val="Hyperlink"/>
                <w:rFonts w:cs="Calibri"/>
              </w:rPr>
            </w:rPrChange>
          </w:rPr>
          <w:delText>4.4.1.2</w:delText>
        </w:r>
        <w:r w:rsidDel="00BC5D73">
          <w:rPr>
            <w:rFonts w:asciiTheme="minorHAnsi" w:eastAsiaTheme="minorEastAsia" w:hAnsiTheme="minorHAnsi"/>
            <w:color w:val="auto"/>
            <w:kern w:val="0"/>
            <w:szCs w:val="22"/>
          </w:rPr>
          <w:tab/>
        </w:r>
        <w:r w:rsidRPr="00BC5D73" w:rsidDel="00BC5D73">
          <w:rPr>
            <w:rPrChange w:id="249" w:author="Ramachandran M G." w:date="2016-12-07T21:28:00Z">
              <w:rPr>
                <w:rStyle w:val="Hyperlink"/>
                <w:rFonts w:cs="Calibri"/>
              </w:rPr>
            </w:rPrChange>
          </w:rPr>
          <w:delText>Processing</w:delText>
        </w:r>
        <w:r w:rsidDel="00BC5D73">
          <w:rPr>
            <w:webHidden/>
          </w:rPr>
          <w:tab/>
          <w:delText>8</w:delText>
        </w:r>
      </w:del>
    </w:p>
    <w:p w:rsidR="00785D79" w:rsidDel="00BC5D73" w:rsidRDefault="00785D79">
      <w:pPr>
        <w:pStyle w:val="TOC2"/>
        <w:rPr>
          <w:del w:id="250" w:author="Ramachandran M G." w:date="2016-12-07T21:28:00Z"/>
          <w:rFonts w:asciiTheme="minorHAnsi" w:eastAsiaTheme="minorEastAsia" w:hAnsiTheme="minorHAnsi"/>
          <w:color w:val="auto"/>
          <w:kern w:val="0"/>
          <w:szCs w:val="22"/>
        </w:rPr>
      </w:pPr>
      <w:del w:id="251" w:author="Ramachandran M G." w:date="2016-12-07T21:28:00Z">
        <w:r w:rsidRPr="00BC5D73" w:rsidDel="00BC5D73">
          <w:rPr>
            <w:rPrChange w:id="252" w:author="Ramachandran M G." w:date="2016-12-07T21:28:00Z">
              <w:rPr>
                <w:rStyle w:val="Hyperlink"/>
                <w:rFonts w:cs="Calibri"/>
              </w:rPr>
            </w:rPrChange>
          </w:rPr>
          <w:delText>4.5</w:delText>
        </w:r>
        <w:r w:rsidDel="00BC5D73">
          <w:rPr>
            <w:rFonts w:asciiTheme="minorHAnsi" w:eastAsiaTheme="minorEastAsia" w:hAnsiTheme="minorHAnsi"/>
            <w:color w:val="auto"/>
            <w:kern w:val="0"/>
            <w:szCs w:val="22"/>
          </w:rPr>
          <w:tab/>
        </w:r>
        <w:r w:rsidRPr="00BC5D73" w:rsidDel="00BC5D73">
          <w:rPr>
            <w:rPrChange w:id="253" w:author="Ramachandran M G." w:date="2016-12-07T21:28:00Z">
              <w:rPr>
                <w:rStyle w:val="Hyperlink"/>
                <w:rFonts w:cs="Calibri"/>
              </w:rPr>
            </w:rPrChange>
          </w:rPr>
          <w:delText>GLOBAL Function/Macro Definitions</w:delText>
        </w:r>
        <w:r w:rsidDel="00BC5D73">
          <w:rPr>
            <w:webHidden/>
          </w:rPr>
          <w:tab/>
          <w:delText>8</w:delText>
        </w:r>
      </w:del>
    </w:p>
    <w:p w:rsidR="00785D79" w:rsidDel="00BC5D73" w:rsidRDefault="00785D79">
      <w:pPr>
        <w:pStyle w:val="TOC1"/>
        <w:rPr>
          <w:del w:id="254" w:author="Ramachandran M G." w:date="2016-12-07T21:28:00Z"/>
          <w:rFonts w:eastAsiaTheme="minorEastAsia"/>
          <w:b w:val="0"/>
          <w:color w:val="auto"/>
          <w:kern w:val="0"/>
          <w:sz w:val="22"/>
          <w:szCs w:val="22"/>
          <w:lang w:val="en-US"/>
        </w:rPr>
      </w:pPr>
      <w:del w:id="255" w:author="Ramachandran M G." w:date="2016-12-07T21:28:00Z">
        <w:r w:rsidRPr="00BC5D73" w:rsidDel="00BC5D73">
          <w:rPr>
            <w:rPrChange w:id="256" w:author="Ramachandran M G." w:date="2016-12-07T21:28:00Z">
              <w:rPr>
                <w:rStyle w:val="Hyperlink"/>
                <w:rFonts w:cs="Calibri"/>
                <w:b w:val="0"/>
              </w:rPr>
            </w:rPrChange>
          </w:rPr>
          <w:delText>5</w:delText>
        </w:r>
        <w:r w:rsidDel="00BC5D73">
          <w:rPr>
            <w:rFonts w:eastAsiaTheme="minorEastAsia"/>
            <w:b w:val="0"/>
            <w:color w:val="auto"/>
            <w:kern w:val="0"/>
            <w:sz w:val="22"/>
            <w:szCs w:val="22"/>
            <w:lang w:val="en-US"/>
          </w:rPr>
          <w:tab/>
        </w:r>
        <w:r w:rsidRPr="00BC5D73" w:rsidDel="00BC5D73">
          <w:rPr>
            <w:rPrChange w:id="257" w:author="Ramachandran M G." w:date="2016-12-07T21:28:00Z">
              <w:rPr>
                <w:rStyle w:val="Hyperlink"/>
                <w:b w:val="0"/>
              </w:rPr>
            </w:rPrChange>
          </w:rPr>
          <w:delText>Known Limitations with Design</w:delText>
        </w:r>
        <w:r w:rsidDel="00BC5D73">
          <w:rPr>
            <w:webHidden/>
          </w:rPr>
          <w:tab/>
          <w:delText>9</w:delText>
        </w:r>
      </w:del>
    </w:p>
    <w:p w:rsidR="00785D79" w:rsidDel="00BC5D73" w:rsidRDefault="00785D79">
      <w:pPr>
        <w:pStyle w:val="TOC1"/>
        <w:rPr>
          <w:del w:id="258" w:author="Ramachandran M G." w:date="2016-12-07T21:28:00Z"/>
          <w:rFonts w:eastAsiaTheme="minorEastAsia"/>
          <w:b w:val="0"/>
          <w:color w:val="auto"/>
          <w:kern w:val="0"/>
          <w:sz w:val="22"/>
          <w:szCs w:val="22"/>
          <w:lang w:val="en-US"/>
        </w:rPr>
      </w:pPr>
      <w:del w:id="259" w:author="Ramachandran M G." w:date="2016-12-07T21:28:00Z">
        <w:r w:rsidRPr="00BC5D73" w:rsidDel="00BC5D73">
          <w:rPr>
            <w:rPrChange w:id="260" w:author="Ramachandran M G." w:date="2016-12-07T21:28:00Z">
              <w:rPr>
                <w:rStyle w:val="Hyperlink"/>
                <w:rFonts w:cs="Calibri"/>
                <w:b w:val="0"/>
              </w:rPr>
            </w:rPrChange>
          </w:rPr>
          <w:delText>6</w:delText>
        </w:r>
        <w:r w:rsidDel="00BC5D73">
          <w:rPr>
            <w:rFonts w:eastAsiaTheme="minorEastAsia"/>
            <w:b w:val="0"/>
            <w:color w:val="auto"/>
            <w:kern w:val="0"/>
            <w:sz w:val="22"/>
            <w:szCs w:val="22"/>
            <w:lang w:val="en-US"/>
          </w:rPr>
          <w:tab/>
        </w:r>
        <w:r w:rsidRPr="00BC5D73" w:rsidDel="00BC5D73">
          <w:rPr>
            <w:rPrChange w:id="261" w:author="Ramachandran M G." w:date="2016-12-07T21:28:00Z">
              <w:rPr>
                <w:rStyle w:val="Hyperlink"/>
                <w:rFonts w:cs="Calibri"/>
                <w:b w:val="0"/>
              </w:rPr>
            </w:rPrChange>
          </w:rPr>
          <w:delText>UNIT TEST CONSIDERATION</w:delText>
        </w:r>
        <w:r w:rsidDel="00BC5D73">
          <w:rPr>
            <w:webHidden/>
          </w:rPr>
          <w:tab/>
          <w:delText>10</w:delText>
        </w:r>
      </w:del>
    </w:p>
    <w:p w:rsidR="00785D79" w:rsidDel="00BC5D73" w:rsidRDefault="00785D79">
      <w:pPr>
        <w:pStyle w:val="TOC1"/>
        <w:tabs>
          <w:tab w:val="left" w:pos="1400"/>
        </w:tabs>
        <w:rPr>
          <w:del w:id="262" w:author="Ramachandran M G." w:date="2016-12-07T21:28:00Z"/>
          <w:rFonts w:eastAsiaTheme="minorEastAsia"/>
          <w:b w:val="0"/>
          <w:color w:val="auto"/>
          <w:kern w:val="0"/>
          <w:sz w:val="22"/>
          <w:szCs w:val="22"/>
          <w:lang w:val="en-US"/>
        </w:rPr>
      </w:pPr>
      <w:del w:id="263" w:author="Ramachandran M G." w:date="2016-12-07T21:28:00Z">
        <w:r w:rsidRPr="00BC5D73" w:rsidDel="00BC5D73">
          <w:rPr>
            <w:rPrChange w:id="264" w:author="Ramachandran M G." w:date="2016-12-07T21:28:00Z">
              <w:rPr>
                <w:rStyle w:val="Hyperlink"/>
                <w:b w:val="0"/>
              </w:rPr>
            </w:rPrChange>
          </w:rPr>
          <w:delText>Appendix A</w:delText>
        </w:r>
        <w:r w:rsidDel="00BC5D73">
          <w:rPr>
            <w:rFonts w:eastAsiaTheme="minorEastAsia"/>
            <w:b w:val="0"/>
            <w:color w:val="auto"/>
            <w:kern w:val="0"/>
            <w:sz w:val="22"/>
            <w:szCs w:val="22"/>
            <w:lang w:val="en-US"/>
          </w:rPr>
          <w:tab/>
        </w:r>
        <w:r w:rsidRPr="00BC5D73" w:rsidDel="00BC5D73">
          <w:rPr>
            <w:rPrChange w:id="265" w:author="Ramachandran M G." w:date="2016-12-07T21:28:00Z">
              <w:rPr>
                <w:rStyle w:val="Hyperlink"/>
                <w:b w:val="0"/>
              </w:rPr>
            </w:rPrChange>
          </w:rPr>
          <w:delText>References</w:delText>
        </w:r>
        <w:r w:rsidDel="00BC5D73">
          <w:rPr>
            <w:webHidden/>
          </w:rPr>
          <w:tab/>
          <w:delText>11</w:delText>
        </w:r>
      </w:del>
    </w:p>
    <w:p w:rsidR="00707BA6" w:rsidRPr="00BC5D73" w:rsidDel="00BC5D73" w:rsidRDefault="00E16D14">
      <w:pPr>
        <w:rPr>
          <w:del w:id="266" w:author="Ramachandran M G." w:date="2016-12-07T21:29:00Z"/>
          <w:b/>
          <w:sz w:val="28"/>
          <w:szCs w:val="28"/>
          <w:rPrChange w:id="267" w:author="Ramachandran M G." w:date="2016-12-07T21:29:00Z">
            <w:rPr>
              <w:del w:id="268" w:author="Ramachandran M G." w:date="2016-12-07T21:29:00Z"/>
            </w:rPr>
          </w:rPrChange>
        </w:rPr>
        <w:pPrChange w:id="269" w:author="Ramachandran M G." w:date="2016-12-07T21:28:00Z">
          <w:pPr>
            <w:jc w:val="center"/>
          </w:pPr>
        </w:pPrChange>
      </w:pPr>
      <w:r>
        <w:rPr>
          <w:caps/>
        </w:rPr>
        <w:fldChar w:fldCharType="end"/>
      </w:r>
    </w:p>
    <w:p w:rsidR="00F95E33" w:rsidRPr="00BC5D73" w:rsidDel="00BC5D73" w:rsidRDefault="00F95E33">
      <w:pPr>
        <w:rPr>
          <w:del w:id="270" w:author="Ramachandran M G." w:date="2016-12-07T21:28:00Z"/>
          <w:b/>
          <w:sz w:val="28"/>
          <w:szCs w:val="28"/>
          <w:rPrChange w:id="271" w:author="Ramachandran M G." w:date="2016-12-07T21:29:00Z">
            <w:rPr>
              <w:del w:id="272" w:author="Ramachandran M G." w:date="2016-12-07T21:28:00Z"/>
            </w:rPr>
          </w:rPrChange>
        </w:rPr>
      </w:pPr>
    </w:p>
    <w:bookmarkStart w:id="273" w:name="_Toc406065228"/>
    <w:bookmarkEnd w:id="45"/>
    <w:bookmarkEnd w:id="46"/>
    <w:bookmarkEnd w:id="47"/>
    <w:bookmarkEnd w:id="48"/>
    <w:bookmarkEnd w:id="49"/>
    <w:p w:rsidR="00312179" w:rsidRPr="00BC5D73" w:rsidRDefault="002B094F">
      <w:pPr>
        <w:rPr>
          <w:rFonts w:cs="Calibri"/>
          <w:sz w:val="28"/>
          <w:szCs w:val="28"/>
          <w:rPrChange w:id="274" w:author="Ramachandran M G." w:date="2016-12-07T21:29:00Z">
            <w:rPr>
              <w:rFonts w:ascii="Calibri" w:hAnsi="Calibri" w:cs="Calibri"/>
            </w:rPr>
          </w:rPrChange>
        </w:rPr>
        <w:pPrChange w:id="275" w:author="Ramachandran M G." w:date="2016-12-07T21:29:00Z">
          <w:pPr>
            <w:pStyle w:val="Heading1"/>
          </w:pPr>
        </w:pPrChange>
      </w:pPr>
      <w:r w:rsidRPr="00BC5D73">
        <w:rPr>
          <w:rFonts w:cs="Calibri"/>
          <w:b/>
          <w:sz w:val="28"/>
          <w:szCs w:val="28"/>
          <w:rPrChange w:id="276" w:author="Ramachandran M G." w:date="2016-12-07T21:29:00Z">
            <w:rPr>
              <w:rFonts w:cs="Calibri"/>
              <w:b w:val="0"/>
            </w:rPr>
          </w:rPrChange>
        </w:rPr>
        <w:fldChar w:fldCharType="begin"/>
      </w:r>
      <w:r w:rsidRPr="00BC5D73">
        <w:rPr>
          <w:rFonts w:cs="Calibri"/>
          <w:b/>
          <w:sz w:val="28"/>
          <w:szCs w:val="28"/>
          <w:rPrChange w:id="277" w:author="Ramachandran M G." w:date="2016-12-07T21:29:00Z">
            <w:rPr>
              <w:rFonts w:cs="Calibri"/>
              <w:b w:val="0"/>
            </w:rPr>
          </w:rPrChange>
        </w:rPr>
        <w:instrText xml:space="preserve"> DOCPROPERTY  "Document Version"  \* MERGEFORMAT </w:instrText>
      </w:r>
      <w:r w:rsidRPr="00BC5D73">
        <w:rPr>
          <w:rFonts w:cs="Calibri"/>
          <w:b/>
          <w:sz w:val="28"/>
          <w:szCs w:val="28"/>
          <w:rPrChange w:id="278" w:author="Ramachandran M G." w:date="2016-12-07T21:29:00Z">
            <w:rPr>
              <w:rFonts w:cs="Calibri"/>
              <w:b w:val="0"/>
            </w:rPr>
          </w:rPrChange>
        </w:rPr>
        <w:fldChar w:fldCharType="separate"/>
      </w:r>
      <w:bookmarkStart w:id="279" w:name="_Toc468909424"/>
      <w:proofErr w:type="spellStart"/>
      <w:r w:rsidR="00B629A0" w:rsidRPr="00BC5D73">
        <w:rPr>
          <w:rFonts w:cs="Calibri"/>
          <w:b/>
          <w:sz w:val="28"/>
          <w:szCs w:val="28"/>
          <w:rPrChange w:id="280" w:author="Ramachandran M G." w:date="2016-12-07T21:29:00Z">
            <w:rPr>
              <w:rFonts w:cs="Calibri"/>
              <w:b w:val="0"/>
            </w:rPr>
          </w:rPrChange>
        </w:rPr>
        <w:t>HwAgSysArbn</w:t>
      </w:r>
      <w:proofErr w:type="spellEnd"/>
      <w:r w:rsidRPr="00BC5D73">
        <w:rPr>
          <w:rFonts w:cs="Calibri"/>
          <w:b/>
          <w:sz w:val="28"/>
          <w:szCs w:val="28"/>
          <w:rPrChange w:id="281" w:author="Ramachandran M G." w:date="2016-12-07T21:29:00Z">
            <w:rPr>
              <w:rFonts w:cs="Calibri"/>
              <w:b w:val="0"/>
            </w:rPr>
          </w:rPrChange>
        </w:rPr>
        <w:fldChar w:fldCharType="end"/>
      </w:r>
      <w:r w:rsidRPr="00BC5D73">
        <w:rPr>
          <w:rFonts w:cs="Calibri"/>
          <w:b/>
          <w:sz w:val="28"/>
          <w:szCs w:val="28"/>
          <w:rPrChange w:id="282" w:author="Ramachandran M G." w:date="2016-12-07T21:29:00Z">
            <w:rPr>
              <w:rFonts w:cs="Calibri"/>
              <w:b w:val="0"/>
            </w:rPr>
          </w:rPrChange>
        </w:rPr>
        <w:t xml:space="preserve"> </w:t>
      </w:r>
      <w:r w:rsidR="00D229A6" w:rsidRPr="00BC5D73">
        <w:rPr>
          <w:rFonts w:cs="Calibri"/>
          <w:b/>
          <w:sz w:val="28"/>
          <w:szCs w:val="28"/>
          <w:rPrChange w:id="283" w:author="Ramachandran M G." w:date="2016-12-07T21:29:00Z">
            <w:rPr>
              <w:rFonts w:cs="Calibri"/>
              <w:b w:val="0"/>
            </w:rPr>
          </w:rPrChange>
        </w:rPr>
        <w:t>&amp; High-Level Description</w:t>
      </w:r>
      <w:bookmarkEnd w:id="273"/>
      <w:bookmarkEnd w:id="279"/>
    </w:p>
    <w:p w:rsidR="00B629A0" w:rsidRDefault="00B629A0" w:rsidP="00B629A0">
      <w:pPr>
        <w:rPr>
          <w:rFonts w:cs="Calibri"/>
          <w:i/>
        </w:rPr>
      </w:pPr>
      <w:r>
        <w:rPr>
          <w:rFonts w:cs="Calibri"/>
        </w:rPr>
        <w:lastRenderedPageBreak/>
        <w:t>The Handwheel angle system arbitration</w:t>
      </w:r>
      <w:r w:rsidRPr="00C35E8D">
        <w:rPr>
          <w:rFonts w:cs="Calibri"/>
        </w:rPr>
        <w:t xml:space="preserve"> function accepts inputs from the various angle sources available in the EPS system and selects the angle source to be used for the system handwheel angle value. It also provides for compliance compensation of the</w:t>
      </w:r>
      <w:r>
        <w:rPr>
          <w:rFonts w:cs="Calibri"/>
        </w:rPr>
        <w:t xml:space="preserve"> </w:t>
      </w:r>
      <w:r w:rsidRPr="00C35E8D">
        <w:rPr>
          <w:rFonts w:cs="Calibri"/>
        </w:rPr>
        <w:t>angle value and determines the angle value and angle validity to be output on the vehicle data bus.</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84" w:name="_Toc406065229"/>
      <w:bookmarkStart w:id="285" w:name="_Toc468909425"/>
      <w:r w:rsidRPr="00AA38E8">
        <w:rPr>
          <w:rFonts w:ascii="Calibri" w:hAnsi="Calibri" w:cs="Calibri"/>
        </w:rPr>
        <w:lastRenderedPageBreak/>
        <w:t>Design details of software module</w:t>
      </w:r>
      <w:bookmarkEnd w:id="284"/>
      <w:bookmarkEnd w:id="285"/>
    </w:p>
    <w:p w:rsidR="00D229A6" w:rsidRDefault="00D229A6" w:rsidP="00D229A6">
      <w:pPr>
        <w:pStyle w:val="Heading2"/>
        <w:rPr>
          <w:rFonts w:ascii="Calibri" w:hAnsi="Calibri" w:cs="Calibri"/>
        </w:rPr>
      </w:pPr>
      <w:bookmarkStart w:id="286" w:name="_Toc406065230"/>
      <w:bookmarkStart w:id="287" w:name="_Toc468909426"/>
      <w:r w:rsidRPr="00D229A6">
        <w:t>Graphical</w:t>
      </w:r>
      <w:r>
        <w:rPr>
          <w:rFonts w:ascii="Calibri" w:hAnsi="Calibri" w:cs="Calibri"/>
        </w:rPr>
        <w:t xml:space="preserve"> representation of </w:t>
      </w:r>
      <w:bookmarkEnd w:id="286"/>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C55597">
        <w:rPr>
          <w:rFonts w:ascii="Calibri" w:hAnsi="Calibri" w:cs="Calibri"/>
        </w:rPr>
        <w:t>HwAgSysArbn</w:t>
      </w:r>
      <w:bookmarkEnd w:id="287"/>
      <w:proofErr w:type="spellEnd"/>
      <w:r w:rsidR="00AE55D3">
        <w:rPr>
          <w:rFonts w:ascii="Calibri" w:hAnsi="Calibri" w:cs="Calibri"/>
        </w:rPr>
        <w:fldChar w:fldCharType="end"/>
      </w:r>
    </w:p>
    <w:p w:rsidR="00AC3337" w:rsidRDefault="00AC3337" w:rsidP="00AC3337">
      <w:pPr>
        <w:rPr>
          <w:lang w:bidi="ar-SA"/>
        </w:rPr>
      </w:pPr>
    </w:p>
    <w:p w:rsidR="00903343" w:rsidRDefault="00903343" w:rsidP="00091B06">
      <w:pPr>
        <w:jc w:val="center"/>
        <w:rPr>
          <w:lang w:bidi="ar-SA"/>
        </w:rPr>
      </w:pPr>
      <w:del w:id="288" w:author="Vignesh L S K" w:date="2016-12-07T19:13:00Z">
        <w:r w:rsidDel="00AE4ED1">
          <w:rPr>
            <w:noProof/>
            <w:lang w:bidi="ar-SA"/>
          </w:rPr>
          <w:lastRenderedPageBreak/>
          <w:drawing>
            <wp:inline distT="0" distB="0" distL="0" distR="0" wp14:anchorId="2DD0EFB3" wp14:editId="63511F57">
              <wp:extent cx="2872740" cy="3192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72740" cy="3192780"/>
                      </a:xfrm>
                      <a:prstGeom prst="rect">
                        <a:avLst/>
                      </a:prstGeom>
                    </pic:spPr>
                  </pic:pic>
                </a:graphicData>
              </a:graphic>
            </wp:inline>
          </w:drawing>
        </w:r>
      </w:del>
      <w:ins w:id="289" w:author="Vignesh L S K" w:date="2016-12-07T19:14:00Z">
        <w:r w:rsidR="00AE4ED1" w:rsidRPr="00AE4ED1">
          <w:rPr>
            <w:noProof/>
            <w:lang w:bidi="ar-SA"/>
          </w:rPr>
          <w:lastRenderedPageBreak/>
          <w:drawing>
            <wp:inline distT="0" distB="0" distL="0" distR="0">
              <wp:extent cx="4162425" cy="5362575"/>
              <wp:effectExtent l="0" t="0" r="9525" b="9525"/>
              <wp:docPr id="3" name="Picture 3" descr="C:\Component\SF045A_HwAgSysArbn_Impl_2.2.0\MD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mponent\SF045A_HwAgSysArbn_Impl_2.2.0\MDD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5362575"/>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290" w:name="_Toc406065231"/>
      <w:bookmarkStart w:id="291" w:name="_Toc468909427"/>
      <w:r w:rsidRPr="002D6391">
        <w:rPr>
          <w:rFonts w:ascii="Calibri" w:hAnsi="Calibri" w:cs="Calibri"/>
        </w:rPr>
        <w:t>Data Flow Diagram</w:t>
      </w:r>
      <w:bookmarkEnd w:id="290"/>
      <w:bookmarkEnd w:id="291"/>
    </w:p>
    <w:p w:rsidR="00B629A0" w:rsidRPr="002B094F" w:rsidRDefault="00B629A0" w:rsidP="00B629A0">
      <w:pPr>
        <w:rPr>
          <w:lang w:bidi="ar-SA"/>
        </w:rPr>
      </w:pPr>
      <w:r>
        <w:rPr>
          <w:lang w:bidi="ar-SA"/>
        </w:rPr>
        <w:t>See FDD.</w:t>
      </w:r>
    </w:p>
    <w:p w:rsidR="00D229A6" w:rsidRPr="002D6391" w:rsidRDefault="00AC4CD8" w:rsidP="00387BF4">
      <w:pPr>
        <w:pStyle w:val="Heading3"/>
        <w:ind w:left="562" w:hanging="562"/>
        <w:rPr>
          <w:rFonts w:ascii="Calibri" w:hAnsi="Calibri" w:cs="Calibri"/>
        </w:rPr>
      </w:pPr>
      <w:bookmarkStart w:id="292" w:name="_Toc375924736"/>
      <w:bookmarkStart w:id="293" w:name="_Toc406065232"/>
      <w:bookmarkStart w:id="294" w:name="_Toc46890942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92"/>
      <w:bookmarkEnd w:id="293"/>
      <w:bookmarkEnd w:id="294"/>
    </w:p>
    <w:p w:rsidR="00B629A0" w:rsidRPr="002B094F" w:rsidRDefault="00B629A0" w:rsidP="00B629A0">
      <w:pPr>
        <w:rPr>
          <w:lang w:bidi="ar-SA"/>
        </w:rPr>
      </w:pPr>
      <w:r>
        <w:rPr>
          <w:lang w:bidi="ar-SA"/>
        </w:rPr>
        <w:t>See FDD.</w:t>
      </w:r>
    </w:p>
    <w:p w:rsidR="00D229A6" w:rsidRDefault="00AC4CD8" w:rsidP="00D229A6">
      <w:pPr>
        <w:pStyle w:val="Heading3"/>
        <w:ind w:left="562" w:hanging="562"/>
        <w:rPr>
          <w:rFonts w:ascii="Calibri" w:hAnsi="Calibri" w:cs="Calibri"/>
        </w:rPr>
      </w:pPr>
      <w:bookmarkStart w:id="295" w:name="_Toc375924737"/>
      <w:bookmarkStart w:id="296" w:name="_Toc406065233"/>
      <w:bookmarkStart w:id="297" w:name="_Toc468909429"/>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95"/>
      <w:bookmarkEnd w:id="296"/>
      <w:bookmarkEnd w:id="297"/>
    </w:p>
    <w:p w:rsidR="00B629A0" w:rsidRPr="002B094F" w:rsidRDefault="00B629A0" w:rsidP="00B629A0">
      <w:pPr>
        <w:rPr>
          <w:lang w:bidi="ar-SA"/>
        </w:rPr>
      </w:pPr>
      <w:r>
        <w:rPr>
          <w:lang w:bidi="ar-SA"/>
        </w:rPr>
        <w:t>See FDD.</w:t>
      </w:r>
    </w:p>
    <w:p w:rsidR="002B094F" w:rsidRPr="00AC4CD8" w:rsidRDefault="002B094F" w:rsidP="00AC4CD8">
      <w:pPr>
        <w:pStyle w:val="Heading1"/>
        <w:ind w:left="562" w:hanging="562"/>
        <w:rPr>
          <w:rFonts w:ascii="Calibri" w:hAnsi="Calibri" w:cs="Calibri"/>
        </w:rPr>
      </w:pPr>
      <w:bookmarkStart w:id="298" w:name="_Toc338170479"/>
      <w:bookmarkStart w:id="299" w:name="_Toc375678228"/>
      <w:bookmarkStart w:id="300" w:name="_Toc418080062"/>
      <w:bookmarkStart w:id="301" w:name="_Toc421709912"/>
      <w:bookmarkStart w:id="302" w:name="_Toc468909430"/>
      <w:r w:rsidRPr="00AC4CD8">
        <w:rPr>
          <w:rFonts w:ascii="Calibri" w:hAnsi="Calibri" w:cs="Calibri"/>
        </w:rPr>
        <w:lastRenderedPageBreak/>
        <w:t>Constant Data Dictionary</w:t>
      </w:r>
      <w:bookmarkEnd w:id="298"/>
      <w:bookmarkEnd w:id="299"/>
      <w:bookmarkEnd w:id="300"/>
      <w:bookmarkEnd w:id="301"/>
      <w:bookmarkEnd w:id="302"/>
    </w:p>
    <w:p w:rsidR="00AC4CD8" w:rsidRPr="00DA5500" w:rsidRDefault="00AC4CD8" w:rsidP="00AC4CD8">
      <w:pPr>
        <w:pStyle w:val="Heading2"/>
        <w:spacing w:after="60"/>
        <w:rPr>
          <w:rFonts w:ascii="Calibri" w:hAnsi="Calibri"/>
        </w:rPr>
      </w:pPr>
      <w:bookmarkStart w:id="303" w:name="_Toc421011506"/>
      <w:bookmarkStart w:id="304" w:name="_Toc421786527"/>
      <w:bookmarkStart w:id="305" w:name="_Toc468909431"/>
      <w:bookmarkStart w:id="306" w:name="_Toc418080064"/>
      <w:r w:rsidRPr="00DA5500">
        <w:rPr>
          <w:rFonts w:ascii="Calibri" w:hAnsi="Calibri"/>
        </w:rPr>
        <w:t>Program (fixed) Constants</w:t>
      </w:r>
      <w:bookmarkEnd w:id="303"/>
      <w:bookmarkEnd w:id="304"/>
      <w:bookmarkEnd w:id="305"/>
    </w:p>
    <w:p w:rsidR="00AC4CD8" w:rsidRPr="00DA5500" w:rsidRDefault="00AC4CD8" w:rsidP="00AC4CD8">
      <w:pPr>
        <w:pStyle w:val="Heading3"/>
        <w:tabs>
          <w:tab w:val="num" w:pos="567"/>
        </w:tabs>
        <w:ind w:left="567"/>
        <w:rPr>
          <w:rFonts w:ascii="Calibri" w:hAnsi="Calibri"/>
        </w:rPr>
      </w:pPr>
      <w:bookmarkStart w:id="307" w:name="_Toc468909432"/>
      <w:bookmarkEnd w:id="306"/>
      <w:r w:rsidRPr="00DA5500">
        <w:rPr>
          <w:rFonts w:ascii="Calibri" w:hAnsi="Calibri"/>
        </w:rPr>
        <w:t>Embedded Constants</w:t>
      </w:r>
      <w:bookmarkEnd w:id="30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2B094F" w:rsidRPr="0048012A" w:rsidRDefault="00970A17" w:rsidP="002518E0">
      <w:pPr>
        <w:pStyle w:val="BodyText3"/>
        <w:rPr>
          <w:rFonts w:cs="Calibri"/>
          <w:sz w:val="20"/>
          <w:szCs w:val="20"/>
        </w:rPr>
      </w:pPr>
      <w:r>
        <w:rPr>
          <w:rFonts w:cs="Calibri"/>
          <w:sz w:val="20"/>
          <w:szCs w:val="20"/>
        </w:rPr>
        <w:t>Refer .m file</w:t>
      </w:r>
    </w:p>
    <w:p w:rsidR="00AC4CD8" w:rsidRPr="00DA5500" w:rsidRDefault="00AC4CD8" w:rsidP="00AC4CD8">
      <w:pPr>
        <w:pStyle w:val="Heading1"/>
        <w:ind w:left="562" w:hanging="562"/>
        <w:rPr>
          <w:rFonts w:ascii="Calibri" w:hAnsi="Calibri" w:cs="Calibri"/>
        </w:rPr>
      </w:pPr>
      <w:bookmarkStart w:id="308" w:name="_Ref87065593"/>
      <w:bookmarkStart w:id="309" w:name="_Toc338170483"/>
      <w:bookmarkStart w:id="310" w:name="_Toc375678229"/>
      <w:bookmarkStart w:id="311" w:name="_Toc418080067"/>
      <w:bookmarkStart w:id="312" w:name="_Toc421786702"/>
      <w:bookmarkStart w:id="313" w:name="_Toc46890943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08"/>
      <w:bookmarkEnd w:id="309"/>
      <w:bookmarkEnd w:id="310"/>
      <w:bookmarkEnd w:id="311"/>
      <w:bookmarkEnd w:id="312"/>
      <w:bookmarkEnd w:id="313"/>
    </w:p>
    <w:p w:rsidR="002B094F" w:rsidRPr="00987B4A" w:rsidRDefault="002B094F" w:rsidP="00007584">
      <w:pPr>
        <w:pStyle w:val="Heading2"/>
        <w:spacing w:after="60"/>
        <w:rPr>
          <w:rFonts w:ascii="Calibri" w:hAnsi="Calibri"/>
        </w:rPr>
      </w:pPr>
      <w:bookmarkStart w:id="314" w:name="_Toc338170484"/>
      <w:bookmarkStart w:id="315" w:name="_Toc418080068"/>
      <w:bookmarkStart w:id="316" w:name="_Toc421709916"/>
      <w:bookmarkStart w:id="317" w:name="_Toc468909434"/>
      <w:r w:rsidRPr="00007584">
        <w:rPr>
          <w:rFonts w:ascii="Calibri" w:hAnsi="Calibri"/>
        </w:rPr>
        <w:t>Sub</w:t>
      </w:r>
      <w:r w:rsidRPr="00987B4A">
        <w:rPr>
          <w:rFonts w:ascii="Calibri" w:hAnsi="Calibri"/>
        </w:rPr>
        <w:t>-Module Functions</w:t>
      </w:r>
      <w:bookmarkEnd w:id="314"/>
      <w:bookmarkEnd w:id="315"/>
      <w:bookmarkEnd w:id="316"/>
      <w:bookmarkEnd w:id="317"/>
    </w:p>
    <w:p w:rsidR="00007584" w:rsidRPr="00AA38E8" w:rsidRDefault="00007584" w:rsidP="00007584">
      <w:pPr>
        <w:pStyle w:val="Heading2"/>
        <w:numPr>
          <w:ilvl w:val="2"/>
          <w:numId w:val="11"/>
        </w:numPr>
        <w:tabs>
          <w:tab w:val="num" w:pos="567"/>
        </w:tabs>
        <w:spacing w:after="60"/>
        <w:ind w:left="567"/>
        <w:rPr>
          <w:rFonts w:ascii="Calibri" w:hAnsi="Calibri" w:cs="Calibri"/>
        </w:rPr>
      </w:pPr>
      <w:bookmarkStart w:id="318" w:name="_Toc421011514"/>
      <w:bookmarkStart w:id="319" w:name="_Toc468909435"/>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610BF">
        <w:rPr>
          <w:rFonts w:ascii="Calibri" w:hAnsi="Calibri" w:cs="Calibri"/>
        </w:rPr>
        <w:t>HwAgSysArbn</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bookmarkEnd w:id="318"/>
      <w:r w:rsidR="005610BF">
        <w:rPr>
          <w:rFonts w:ascii="Calibri" w:hAnsi="Calibri" w:cs="Calibri"/>
        </w:rPr>
        <w:t>1</w:t>
      </w:r>
      <w:bookmarkEnd w:id="319"/>
    </w:p>
    <w:p w:rsidR="00007584" w:rsidRPr="00AA38E8" w:rsidRDefault="00007584" w:rsidP="00007584">
      <w:pPr>
        <w:pStyle w:val="Heading2"/>
        <w:numPr>
          <w:ilvl w:val="3"/>
          <w:numId w:val="11"/>
        </w:numPr>
        <w:spacing w:after="60"/>
        <w:rPr>
          <w:rFonts w:ascii="Calibri" w:hAnsi="Calibri" w:cs="Calibri"/>
        </w:rPr>
      </w:pPr>
      <w:bookmarkStart w:id="320" w:name="_Toc421011515"/>
      <w:bookmarkStart w:id="321" w:name="_Toc468909436"/>
      <w:r w:rsidRPr="00AA38E8">
        <w:rPr>
          <w:rFonts w:ascii="Calibri" w:hAnsi="Calibri" w:cs="Calibri"/>
        </w:rPr>
        <w:t>Design Rationale</w:t>
      </w:r>
      <w:bookmarkEnd w:id="320"/>
      <w:bookmarkEnd w:id="321"/>
    </w:p>
    <w:p w:rsidR="005610BF" w:rsidRPr="0033680E" w:rsidRDefault="005610BF" w:rsidP="005610BF">
      <w:pPr>
        <w:rPr>
          <w:rFonts w:cs="Calibri"/>
          <w:i/>
        </w:rPr>
      </w:pPr>
      <w:bookmarkStart w:id="322" w:name="_Toc421011516"/>
      <w:r>
        <w:rPr>
          <w:rFonts w:cs="Calibri"/>
          <w:i/>
        </w:rPr>
        <w:t>Refer FDD</w:t>
      </w:r>
    </w:p>
    <w:p w:rsidR="00007584" w:rsidRPr="00AA38E8" w:rsidRDefault="00007584" w:rsidP="00007584">
      <w:pPr>
        <w:pStyle w:val="Heading2"/>
        <w:numPr>
          <w:ilvl w:val="3"/>
          <w:numId w:val="11"/>
        </w:numPr>
        <w:spacing w:after="60"/>
        <w:rPr>
          <w:rFonts w:ascii="Calibri" w:hAnsi="Calibri" w:cs="Calibri"/>
        </w:rPr>
      </w:pPr>
      <w:bookmarkStart w:id="323" w:name="_Toc468909437"/>
      <w:r w:rsidRPr="00AA38E8">
        <w:rPr>
          <w:rFonts w:ascii="Calibri" w:hAnsi="Calibri" w:cs="Calibri"/>
        </w:rPr>
        <w:t>Module Outputs</w:t>
      </w:r>
      <w:bookmarkEnd w:id="322"/>
      <w:bookmarkEnd w:id="323"/>
    </w:p>
    <w:p w:rsidR="002B094F" w:rsidRPr="00734C3E" w:rsidRDefault="005610BF" w:rsidP="00734C3E">
      <w:pPr>
        <w:rPr>
          <w:rFonts w:cs="Calibri"/>
          <w:i/>
        </w:rPr>
      </w:pPr>
      <w:r>
        <w:rPr>
          <w:rFonts w:cs="Calibri"/>
          <w:i/>
        </w:rPr>
        <w:t>Refer FDD</w:t>
      </w:r>
    </w:p>
    <w:p w:rsidR="00DB3C1D" w:rsidRPr="00AA38E8" w:rsidRDefault="00DB3C1D" w:rsidP="00DB3C1D">
      <w:pPr>
        <w:pStyle w:val="Heading2"/>
        <w:numPr>
          <w:ilvl w:val="2"/>
          <w:numId w:val="11"/>
        </w:numPr>
        <w:tabs>
          <w:tab w:val="num" w:pos="567"/>
        </w:tabs>
        <w:spacing w:after="60"/>
        <w:ind w:left="567"/>
        <w:rPr>
          <w:rFonts w:ascii="Calibri" w:hAnsi="Calibri" w:cs="Calibri"/>
        </w:rPr>
      </w:pPr>
      <w:bookmarkStart w:id="324" w:name="_Toc421011518"/>
      <w:bookmarkStart w:id="325" w:name="_Toc468909438"/>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610BF">
        <w:rPr>
          <w:rFonts w:ascii="Calibri" w:hAnsi="Calibri" w:cs="Calibri"/>
        </w:rPr>
        <w:t>HwAgSysArbn</w:t>
      </w:r>
      <w:r w:rsidR="006D634C">
        <w:rPr>
          <w:rFonts w:ascii="Calibri" w:hAnsi="Calibri" w:cs="Calibri"/>
        </w:rPr>
        <w:fldChar w:fldCharType="end"/>
      </w:r>
      <w:r w:rsidRPr="00AA38E8">
        <w:rPr>
          <w:rFonts w:ascii="Calibri" w:hAnsi="Calibri" w:cs="Calibri"/>
        </w:rPr>
        <w:t>_Per</w:t>
      </w:r>
      <w:bookmarkEnd w:id="324"/>
      <w:r w:rsidR="005610BF">
        <w:rPr>
          <w:rFonts w:ascii="Calibri" w:hAnsi="Calibri" w:cs="Calibri"/>
        </w:rPr>
        <w:t>1</w:t>
      </w:r>
      <w:bookmarkEnd w:id="325"/>
    </w:p>
    <w:p w:rsidR="00DB3C1D" w:rsidRDefault="00DB3C1D" w:rsidP="00DB3C1D">
      <w:pPr>
        <w:pStyle w:val="Heading2"/>
        <w:numPr>
          <w:ilvl w:val="3"/>
          <w:numId w:val="11"/>
        </w:numPr>
        <w:spacing w:after="60"/>
        <w:rPr>
          <w:rFonts w:ascii="Calibri" w:hAnsi="Calibri" w:cs="Calibri"/>
        </w:rPr>
      </w:pPr>
      <w:bookmarkStart w:id="326" w:name="_Toc421011519"/>
      <w:bookmarkStart w:id="327" w:name="_Toc468909439"/>
      <w:r w:rsidRPr="00AA38E8">
        <w:rPr>
          <w:rFonts w:ascii="Calibri" w:hAnsi="Calibri" w:cs="Calibri"/>
        </w:rPr>
        <w:t>Design Rationale</w:t>
      </w:r>
      <w:bookmarkEnd w:id="326"/>
      <w:bookmarkEnd w:id="327"/>
    </w:p>
    <w:p w:rsidR="00DB3C1D" w:rsidRPr="00AA38E8" w:rsidRDefault="00DB3C1D" w:rsidP="00DB3C1D">
      <w:pPr>
        <w:pStyle w:val="Heading2"/>
        <w:numPr>
          <w:ilvl w:val="3"/>
          <w:numId w:val="11"/>
        </w:numPr>
        <w:spacing w:after="60"/>
        <w:rPr>
          <w:rFonts w:ascii="Calibri" w:hAnsi="Calibri" w:cs="Calibri"/>
        </w:rPr>
      </w:pPr>
      <w:bookmarkStart w:id="328" w:name="_Toc421011520"/>
      <w:bookmarkStart w:id="329" w:name="_Toc468909440"/>
      <w:r w:rsidRPr="00AA38E8">
        <w:rPr>
          <w:rFonts w:ascii="Calibri" w:hAnsi="Calibri" w:cs="Calibri"/>
        </w:rPr>
        <w:t>Store Module Inputs to Local copies</w:t>
      </w:r>
      <w:bookmarkEnd w:id="328"/>
      <w:bookmarkEnd w:id="329"/>
    </w:p>
    <w:p w:rsidR="005610BF" w:rsidRPr="0033680E" w:rsidRDefault="005610BF" w:rsidP="005610BF">
      <w:pPr>
        <w:rPr>
          <w:rFonts w:cs="Calibri"/>
          <w:i/>
        </w:rPr>
      </w:pPr>
      <w:bookmarkStart w:id="330" w:name="_Toc421011521"/>
      <w:r>
        <w:rPr>
          <w:rFonts w:cs="Calibri"/>
          <w:i/>
        </w:rPr>
        <w:t>Refer FDD</w:t>
      </w:r>
    </w:p>
    <w:p w:rsidR="00DB3C1D" w:rsidRPr="00AA38E8" w:rsidRDefault="005610BF" w:rsidP="005610BF">
      <w:pPr>
        <w:pStyle w:val="Heading2"/>
        <w:numPr>
          <w:ilvl w:val="3"/>
          <w:numId w:val="11"/>
        </w:numPr>
        <w:spacing w:after="60"/>
        <w:rPr>
          <w:rFonts w:ascii="Calibri" w:hAnsi="Calibri" w:cs="Calibri"/>
        </w:rPr>
      </w:pPr>
      <w:r w:rsidRPr="00AA38E8">
        <w:rPr>
          <w:rFonts w:ascii="Calibri" w:hAnsi="Calibri" w:cs="Calibri"/>
        </w:rPr>
        <w:t xml:space="preserve"> </w:t>
      </w:r>
      <w:bookmarkStart w:id="331" w:name="_Toc468909441"/>
      <w:r w:rsidR="00DB3C1D" w:rsidRPr="00AA38E8">
        <w:rPr>
          <w:rFonts w:ascii="Calibri" w:hAnsi="Calibri" w:cs="Calibri"/>
        </w:rPr>
        <w:t>(Processing of function)………</w:t>
      </w:r>
      <w:bookmarkEnd w:id="330"/>
      <w:bookmarkEnd w:id="331"/>
    </w:p>
    <w:p w:rsidR="005610BF" w:rsidRPr="0033680E" w:rsidRDefault="005610BF" w:rsidP="005610BF">
      <w:pPr>
        <w:rPr>
          <w:rFonts w:cs="Calibri"/>
          <w:i/>
        </w:rPr>
      </w:pPr>
      <w:bookmarkStart w:id="332" w:name="_Toc421011522"/>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333" w:name="_Toc468909442"/>
      <w:r w:rsidRPr="00AA38E8">
        <w:rPr>
          <w:rFonts w:ascii="Calibri" w:hAnsi="Calibri" w:cs="Calibri"/>
        </w:rPr>
        <w:t>Store Local copy of outputs into Module Outputs</w:t>
      </w:r>
      <w:bookmarkEnd w:id="332"/>
      <w:bookmarkEnd w:id="333"/>
    </w:p>
    <w:p w:rsidR="005610BF" w:rsidRPr="0033680E" w:rsidRDefault="005610BF" w:rsidP="005610BF">
      <w:pPr>
        <w:rPr>
          <w:rFonts w:cs="Calibri"/>
          <w:i/>
        </w:rPr>
      </w:pPr>
      <w:r>
        <w:rPr>
          <w:rFonts w:cs="Calibri"/>
          <w:i/>
        </w:rPr>
        <w:t>Refer FDD</w:t>
      </w:r>
    </w:p>
    <w:p w:rsidR="002B094F" w:rsidRDefault="008C6874" w:rsidP="008C6874">
      <w:pPr>
        <w:pStyle w:val="Heading2"/>
        <w:spacing w:after="60"/>
        <w:rPr>
          <w:rFonts w:ascii="Calibri" w:hAnsi="Calibri"/>
        </w:rPr>
      </w:pPr>
      <w:bookmarkStart w:id="334" w:name="_Toc468909443"/>
      <w:r>
        <w:rPr>
          <w:rFonts w:ascii="Calibri" w:hAnsi="Calibri"/>
        </w:rPr>
        <w:t xml:space="preserve">Server </w:t>
      </w:r>
      <w:proofErr w:type="spellStart"/>
      <w:r>
        <w:rPr>
          <w:rFonts w:ascii="Calibri" w:hAnsi="Calibri"/>
        </w:rPr>
        <w:t>R</w:t>
      </w:r>
      <w:r w:rsidRPr="008C6874">
        <w:rPr>
          <w:rFonts w:ascii="Calibri" w:hAnsi="Calibri"/>
        </w:rPr>
        <w:t>unables</w:t>
      </w:r>
      <w:bookmarkEnd w:id="334"/>
      <w:proofErr w:type="spellEnd"/>
      <w:r w:rsidR="002B094F" w:rsidRPr="008C6874">
        <w:rPr>
          <w:rFonts w:ascii="Calibri" w:hAnsi="Calibri"/>
        </w:rPr>
        <w:t xml:space="preserve"> </w:t>
      </w:r>
    </w:p>
    <w:p w:rsidR="00FC5B7E" w:rsidRPr="00FC5B7E" w:rsidRDefault="00FC5B7E" w:rsidP="00FC5B7E">
      <w:pPr>
        <w:rPr>
          <w:lang w:bidi="ar-SA"/>
        </w:rPr>
      </w:pPr>
      <w:r>
        <w:rPr>
          <w:lang w:bidi="ar-SA"/>
        </w:rPr>
        <w:t>None</w:t>
      </w:r>
    </w:p>
    <w:p w:rsidR="008C6874" w:rsidRDefault="008C6874" w:rsidP="008C6874">
      <w:pPr>
        <w:pStyle w:val="Heading2"/>
        <w:spacing w:after="60"/>
        <w:rPr>
          <w:rFonts w:ascii="Calibri" w:hAnsi="Calibri" w:cs="Calibri"/>
        </w:rPr>
      </w:pPr>
      <w:bookmarkStart w:id="335" w:name="_Toc382301471"/>
      <w:bookmarkStart w:id="336" w:name="_Toc383698997"/>
      <w:bookmarkStart w:id="337" w:name="_Ref382299966"/>
      <w:bookmarkStart w:id="338" w:name="_Toc421011529"/>
      <w:bookmarkStart w:id="339" w:name="_Toc468909444"/>
      <w:bookmarkEnd w:id="335"/>
      <w:bookmarkEnd w:id="336"/>
      <w:r w:rsidRPr="00AA38E8">
        <w:rPr>
          <w:rFonts w:ascii="Calibri" w:hAnsi="Calibri" w:cs="Calibri"/>
        </w:rPr>
        <w:t>Interrupt Functions</w:t>
      </w:r>
      <w:bookmarkEnd w:id="337"/>
      <w:bookmarkEnd w:id="338"/>
      <w:bookmarkEnd w:id="339"/>
    </w:p>
    <w:p w:rsidR="00FC5B7E" w:rsidRPr="00FC5B7E" w:rsidRDefault="00FC5B7E" w:rsidP="00FC5B7E">
      <w:pPr>
        <w:rPr>
          <w:lang w:bidi="ar-SA"/>
        </w:rPr>
      </w:pPr>
      <w:r>
        <w:rPr>
          <w:lang w:bidi="ar-SA"/>
        </w:rPr>
        <w:t>None</w:t>
      </w:r>
    </w:p>
    <w:p w:rsidR="002B094F" w:rsidRDefault="002B094F" w:rsidP="008C6874">
      <w:pPr>
        <w:pStyle w:val="Heading2"/>
        <w:spacing w:after="60"/>
        <w:rPr>
          <w:rFonts w:ascii="Calibri" w:hAnsi="Calibri" w:cs="Calibri"/>
        </w:rPr>
      </w:pPr>
      <w:bookmarkStart w:id="340" w:name="_Toc338170485"/>
      <w:bookmarkStart w:id="341" w:name="_Toc418080074"/>
      <w:bookmarkStart w:id="342" w:name="_Toc421709919"/>
      <w:bookmarkStart w:id="343" w:name="_Toc468909445"/>
      <w:r w:rsidRPr="008C6874">
        <w:rPr>
          <w:rFonts w:ascii="Calibri" w:hAnsi="Calibri" w:cs="Calibri"/>
        </w:rPr>
        <w:t>Module Internal (Local) Functions</w:t>
      </w:r>
      <w:bookmarkEnd w:id="340"/>
      <w:bookmarkEnd w:id="341"/>
      <w:bookmarkEnd w:id="342"/>
      <w:bookmarkEnd w:id="343"/>
    </w:p>
    <w:p w:rsidR="0041289A" w:rsidRDefault="0041289A" w:rsidP="001778D2">
      <w:pPr>
        <w:rPr>
          <w:lang w:bidi="ar-SA"/>
        </w:rPr>
      </w:pPr>
      <w:bookmarkStart w:id="344" w:name="_Toc421011542"/>
    </w:p>
    <w:p w:rsidR="0041289A" w:rsidRPr="00AA38E8" w:rsidRDefault="0041289A" w:rsidP="0041289A">
      <w:pPr>
        <w:pStyle w:val="Heading2"/>
        <w:numPr>
          <w:ilvl w:val="2"/>
          <w:numId w:val="11"/>
        </w:numPr>
        <w:tabs>
          <w:tab w:val="num" w:pos="567"/>
        </w:tabs>
        <w:spacing w:after="60"/>
        <w:ind w:left="567"/>
        <w:rPr>
          <w:rFonts w:ascii="Calibri" w:hAnsi="Calibri" w:cs="Calibri"/>
        </w:rPr>
      </w:pPr>
      <w:bookmarkStart w:id="345" w:name="_Toc468909446"/>
      <w:r>
        <w:rPr>
          <w:rFonts w:ascii="Calibri" w:hAnsi="Calibri" w:cs="Calibri"/>
        </w:rPr>
        <w:t>Local Function #1</w:t>
      </w:r>
      <w:bookmarkEnd w:id="34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1289A" w:rsidRPr="00AA38E8" w:rsidTr="009A15AD">
        <w:tc>
          <w:tcPr>
            <w:tcW w:w="1779" w:type="dxa"/>
          </w:tcPr>
          <w:p w:rsidR="0041289A" w:rsidRPr="00AA38E8" w:rsidRDefault="0041289A" w:rsidP="009A15AD">
            <w:pPr>
              <w:spacing w:before="60"/>
              <w:rPr>
                <w:rFonts w:cs="Calibri"/>
                <w:b/>
                <w:bCs/>
                <w:sz w:val="16"/>
              </w:rPr>
            </w:pPr>
            <w:r w:rsidRPr="00AA38E8">
              <w:rPr>
                <w:rFonts w:cs="Calibri"/>
                <w:b/>
                <w:bCs/>
                <w:sz w:val="16"/>
              </w:rPr>
              <w:t>Function Name</w:t>
            </w:r>
          </w:p>
        </w:tc>
        <w:tc>
          <w:tcPr>
            <w:tcW w:w="4179" w:type="dxa"/>
          </w:tcPr>
          <w:p w:rsidR="0041289A" w:rsidRPr="00AA38E8" w:rsidRDefault="00451D06" w:rsidP="009A15AD">
            <w:pPr>
              <w:spacing w:before="60"/>
              <w:rPr>
                <w:rFonts w:cs="Calibri"/>
                <w:sz w:val="16"/>
              </w:rPr>
            </w:pPr>
            <w:proofErr w:type="spellStart"/>
            <w:ins w:id="346" w:author="Ramachandran M G." w:date="2016-12-07T21:09:00Z">
              <w:r w:rsidRPr="00451D06">
                <w:rPr>
                  <w:rFonts w:cs="Calibri"/>
                  <w:sz w:val="16"/>
                </w:rPr>
                <w:t>HwAgVelSeriCom</w:t>
              </w:r>
            </w:ins>
            <w:proofErr w:type="spellEnd"/>
            <w:del w:id="347" w:author="Ramachandran M G." w:date="2016-12-07T21:09:00Z">
              <w:r w:rsidR="0041289A" w:rsidRPr="001778D2" w:rsidDel="00451D06">
                <w:rPr>
                  <w:rFonts w:cs="Calibri"/>
                  <w:sz w:val="16"/>
                </w:rPr>
                <w:delText>HwSigSerlComArbn</w:delText>
              </w:r>
            </w:del>
          </w:p>
        </w:tc>
        <w:tc>
          <w:tcPr>
            <w:tcW w:w="990" w:type="dxa"/>
            <w:shd w:val="pct30" w:color="FFFF00" w:fill="auto"/>
          </w:tcPr>
          <w:p w:rsidR="0041289A" w:rsidRPr="00AA38E8" w:rsidRDefault="0041289A" w:rsidP="009A15AD">
            <w:pPr>
              <w:spacing w:before="60"/>
              <w:jc w:val="center"/>
              <w:rPr>
                <w:rFonts w:cs="Calibri"/>
                <w:sz w:val="16"/>
              </w:rPr>
            </w:pPr>
            <w:r w:rsidRPr="00AA38E8">
              <w:rPr>
                <w:rFonts w:cs="Calibri"/>
                <w:sz w:val="16"/>
              </w:rPr>
              <w:t>Type</w:t>
            </w:r>
          </w:p>
        </w:tc>
        <w:tc>
          <w:tcPr>
            <w:tcW w:w="990" w:type="dxa"/>
            <w:shd w:val="pct30" w:color="FFFF00" w:fill="auto"/>
          </w:tcPr>
          <w:p w:rsidR="0041289A" w:rsidRPr="00AA38E8" w:rsidRDefault="0041289A" w:rsidP="009A15AD">
            <w:pPr>
              <w:spacing w:before="60"/>
              <w:jc w:val="center"/>
              <w:rPr>
                <w:rFonts w:cs="Calibri"/>
                <w:sz w:val="16"/>
              </w:rPr>
            </w:pPr>
            <w:r w:rsidRPr="00AA38E8">
              <w:rPr>
                <w:rFonts w:cs="Calibri"/>
                <w:sz w:val="16"/>
              </w:rPr>
              <w:t>Min</w:t>
            </w:r>
          </w:p>
        </w:tc>
        <w:tc>
          <w:tcPr>
            <w:tcW w:w="990" w:type="dxa"/>
            <w:shd w:val="pct30" w:color="FFFF00" w:fill="auto"/>
          </w:tcPr>
          <w:p w:rsidR="0041289A" w:rsidRPr="00AA38E8" w:rsidRDefault="0041289A" w:rsidP="009A15AD">
            <w:pPr>
              <w:spacing w:before="60"/>
              <w:jc w:val="center"/>
              <w:rPr>
                <w:rFonts w:cs="Calibri"/>
                <w:sz w:val="16"/>
              </w:rPr>
            </w:pPr>
            <w:r w:rsidRPr="00AA38E8">
              <w:rPr>
                <w:rFonts w:cs="Calibri"/>
                <w:sz w:val="16"/>
              </w:rPr>
              <w:t>Max</w:t>
            </w:r>
          </w:p>
        </w:tc>
      </w:tr>
      <w:tr w:rsidR="00451D06" w:rsidRPr="00AA38E8" w:rsidTr="009A15AD">
        <w:tc>
          <w:tcPr>
            <w:tcW w:w="1779" w:type="dxa"/>
            <w:vMerge w:val="restart"/>
          </w:tcPr>
          <w:p w:rsidR="00451D06" w:rsidRPr="00733450" w:rsidRDefault="00451D06" w:rsidP="009A15AD">
            <w:pPr>
              <w:spacing w:before="60"/>
              <w:rPr>
                <w:rFonts w:cs="Calibri"/>
                <w:bCs/>
                <w:sz w:val="16"/>
              </w:rPr>
            </w:pPr>
            <w:del w:id="348" w:author="Ramachandran M G." w:date="2016-12-07T21:17:00Z">
              <w:r w:rsidDel="00451D06">
                <w:rPr>
                  <w:rFonts w:cs="Calibri"/>
                  <w:bCs/>
                  <w:sz w:val="16"/>
                </w:rPr>
                <w:delText>1</w:delText>
              </w:r>
            </w:del>
            <w:r w:rsidRPr="00733450">
              <w:rPr>
                <w:rFonts w:cs="Calibri"/>
                <w:bCs/>
                <w:sz w:val="16"/>
              </w:rPr>
              <w:t xml:space="preserve">Arguments Passed </w:t>
            </w:r>
          </w:p>
        </w:tc>
        <w:tc>
          <w:tcPr>
            <w:tcW w:w="4179" w:type="dxa"/>
          </w:tcPr>
          <w:p w:rsidR="00451D06" w:rsidRPr="00326A0D" w:rsidRDefault="00451D06" w:rsidP="009A15AD">
            <w:pPr>
              <w:spacing w:before="60"/>
              <w:rPr>
                <w:rFonts w:cs="Calibri"/>
                <w:sz w:val="16"/>
              </w:rPr>
            </w:pPr>
            <w:r w:rsidRPr="0041289A">
              <w:rPr>
                <w:rFonts w:cs="Calibri"/>
                <w:sz w:val="16"/>
              </w:rPr>
              <w:t>HwAgCorrdConf_Uls_T_f32</w:t>
            </w:r>
          </w:p>
        </w:tc>
        <w:tc>
          <w:tcPr>
            <w:tcW w:w="990" w:type="dxa"/>
          </w:tcPr>
          <w:p w:rsidR="00451D06" w:rsidRPr="00326A0D" w:rsidRDefault="00451D06" w:rsidP="009A15AD">
            <w:pPr>
              <w:spacing w:before="60"/>
              <w:rPr>
                <w:rFonts w:cs="Calibri"/>
                <w:sz w:val="16"/>
              </w:rPr>
            </w:pPr>
            <w:r w:rsidRPr="00101292">
              <w:rPr>
                <w:rFonts w:cs="Calibri"/>
                <w:sz w:val="16"/>
              </w:rPr>
              <w:t>uint8</w:t>
            </w:r>
          </w:p>
        </w:tc>
        <w:tc>
          <w:tcPr>
            <w:tcW w:w="990" w:type="dxa"/>
          </w:tcPr>
          <w:p w:rsidR="00451D06" w:rsidRDefault="00451D06" w:rsidP="009A15AD">
            <w:pPr>
              <w:spacing w:before="60"/>
              <w:rPr>
                <w:rFonts w:cs="Calibri"/>
                <w:sz w:val="16"/>
              </w:rPr>
            </w:pPr>
            <w:r>
              <w:rPr>
                <w:rFonts w:cs="Calibri"/>
                <w:sz w:val="16"/>
              </w:rPr>
              <w:t>0</w:t>
            </w:r>
          </w:p>
        </w:tc>
        <w:tc>
          <w:tcPr>
            <w:tcW w:w="990" w:type="dxa"/>
          </w:tcPr>
          <w:p w:rsidR="00451D06" w:rsidRDefault="00451D06" w:rsidP="009A15AD">
            <w:pPr>
              <w:spacing w:before="60"/>
              <w:rPr>
                <w:rFonts w:cs="Calibri"/>
                <w:sz w:val="16"/>
              </w:rPr>
            </w:pPr>
            <w:r>
              <w:rPr>
                <w:rFonts w:cs="Calibri"/>
                <w:sz w:val="16"/>
              </w:rPr>
              <w:t>1</w:t>
            </w:r>
          </w:p>
        </w:tc>
      </w:tr>
      <w:tr w:rsidR="00451D06" w:rsidRPr="00AA38E8" w:rsidTr="009A15AD">
        <w:tc>
          <w:tcPr>
            <w:tcW w:w="1779" w:type="dxa"/>
            <w:vMerge/>
          </w:tcPr>
          <w:p w:rsidR="00451D06" w:rsidRPr="00AA38E8" w:rsidRDefault="00451D06" w:rsidP="009A15AD">
            <w:pPr>
              <w:spacing w:before="60"/>
              <w:rPr>
                <w:rFonts w:cs="Calibri"/>
                <w:b/>
                <w:bCs/>
                <w:sz w:val="16"/>
              </w:rPr>
            </w:pPr>
          </w:p>
        </w:tc>
        <w:tc>
          <w:tcPr>
            <w:tcW w:w="4179" w:type="dxa"/>
          </w:tcPr>
          <w:p w:rsidR="00451D06" w:rsidRPr="00AA38E8" w:rsidRDefault="00451D06" w:rsidP="009A15AD">
            <w:pPr>
              <w:spacing w:before="60"/>
              <w:rPr>
                <w:rFonts w:cs="Calibri"/>
                <w:sz w:val="16"/>
              </w:rPr>
            </w:pPr>
            <w:r w:rsidRPr="0041289A">
              <w:rPr>
                <w:rFonts w:cs="Calibri"/>
                <w:sz w:val="16"/>
              </w:rPr>
              <w:t>HwAgSnsrlsConf_Uls_T_f32</w:t>
            </w:r>
          </w:p>
        </w:tc>
        <w:tc>
          <w:tcPr>
            <w:tcW w:w="990" w:type="dxa"/>
          </w:tcPr>
          <w:p w:rsidR="00451D06" w:rsidRPr="00AA38E8" w:rsidRDefault="00451D06" w:rsidP="009A15AD">
            <w:pPr>
              <w:spacing w:before="60"/>
              <w:rPr>
                <w:rFonts w:cs="Calibri"/>
                <w:sz w:val="16"/>
              </w:rPr>
            </w:pPr>
            <w:r>
              <w:rPr>
                <w:rFonts w:cs="Calibri"/>
                <w:sz w:val="16"/>
              </w:rPr>
              <w:t>uint8</w:t>
            </w:r>
          </w:p>
        </w:tc>
        <w:tc>
          <w:tcPr>
            <w:tcW w:w="990" w:type="dxa"/>
          </w:tcPr>
          <w:p w:rsidR="00451D06" w:rsidRPr="00AA38E8" w:rsidRDefault="00451D06" w:rsidP="009A15AD">
            <w:pPr>
              <w:spacing w:before="60"/>
              <w:rPr>
                <w:rFonts w:cs="Calibri"/>
                <w:sz w:val="16"/>
              </w:rPr>
            </w:pPr>
            <w:r>
              <w:rPr>
                <w:rFonts w:cs="Calibri"/>
                <w:sz w:val="16"/>
              </w:rPr>
              <w:t>0</w:t>
            </w:r>
          </w:p>
        </w:tc>
        <w:tc>
          <w:tcPr>
            <w:tcW w:w="990" w:type="dxa"/>
          </w:tcPr>
          <w:p w:rsidR="00451D06" w:rsidRPr="00AA38E8" w:rsidRDefault="00451D06" w:rsidP="009A15AD">
            <w:pPr>
              <w:spacing w:before="60"/>
              <w:rPr>
                <w:rFonts w:cs="Calibri"/>
                <w:sz w:val="16"/>
              </w:rPr>
            </w:pPr>
            <w:r>
              <w:rPr>
                <w:rFonts w:cs="Calibri"/>
                <w:sz w:val="16"/>
              </w:rPr>
              <w:t>1</w:t>
            </w:r>
          </w:p>
        </w:tc>
      </w:tr>
      <w:tr w:rsidR="00451D06" w:rsidRPr="00AA38E8" w:rsidTr="009A15AD">
        <w:tc>
          <w:tcPr>
            <w:tcW w:w="1779" w:type="dxa"/>
            <w:vMerge/>
          </w:tcPr>
          <w:p w:rsidR="00451D06" w:rsidRPr="00AA38E8" w:rsidRDefault="00451D06" w:rsidP="009A15AD">
            <w:pPr>
              <w:spacing w:before="60"/>
              <w:rPr>
                <w:rFonts w:cs="Calibri"/>
                <w:b/>
                <w:bCs/>
                <w:sz w:val="16"/>
              </w:rPr>
            </w:pPr>
          </w:p>
        </w:tc>
        <w:tc>
          <w:tcPr>
            <w:tcW w:w="4179" w:type="dxa"/>
          </w:tcPr>
          <w:p w:rsidR="00451D06" w:rsidRPr="00AA38E8" w:rsidRDefault="00451D06" w:rsidP="009A15AD">
            <w:pPr>
              <w:spacing w:before="60"/>
              <w:rPr>
                <w:rFonts w:cs="Calibri"/>
                <w:sz w:val="16"/>
              </w:rPr>
            </w:pPr>
            <w:r w:rsidRPr="0041289A">
              <w:rPr>
                <w:rFonts w:cs="Calibri"/>
                <w:sz w:val="16"/>
              </w:rPr>
              <w:t>HwAgCorrd_HwDeg_T_f32</w:t>
            </w:r>
          </w:p>
        </w:tc>
        <w:tc>
          <w:tcPr>
            <w:tcW w:w="990" w:type="dxa"/>
          </w:tcPr>
          <w:p w:rsidR="00451D06" w:rsidRPr="00AA38E8" w:rsidRDefault="00451D06" w:rsidP="009A15AD">
            <w:pPr>
              <w:spacing w:before="60"/>
              <w:rPr>
                <w:rFonts w:cs="Calibri"/>
                <w:sz w:val="16"/>
              </w:rPr>
            </w:pPr>
            <w:r w:rsidRPr="00C80B2D">
              <w:rPr>
                <w:rFonts w:cs="Calibri"/>
                <w:sz w:val="16"/>
              </w:rPr>
              <w:t>float32</w:t>
            </w:r>
          </w:p>
        </w:tc>
        <w:tc>
          <w:tcPr>
            <w:tcW w:w="990" w:type="dxa"/>
          </w:tcPr>
          <w:p w:rsidR="00451D06" w:rsidRPr="00AA38E8" w:rsidRDefault="00451D06" w:rsidP="009A15AD">
            <w:pPr>
              <w:spacing w:before="60"/>
              <w:rPr>
                <w:rFonts w:cs="Calibri"/>
                <w:sz w:val="16"/>
              </w:rPr>
            </w:pPr>
            <w:r>
              <w:rPr>
                <w:rFonts w:cs="Calibri"/>
                <w:sz w:val="16"/>
              </w:rPr>
              <w:t>-1440</w:t>
            </w:r>
          </w:p>
        </w:tc>
        <w:tc>
          <w:tcPr>
            <w:tcW w:w="990" w:type="dxa"/>
          </w:tcPr>
          <w:p w:rsidR="00451D06" w:rsidRPr="00AA38E8" w:rsidRDefault="00451D06" w:rsidP="009A15AD">
            <w:pPr>
              <w:spacing w:before="60"/>
              <w:rPr>
                <w:rFonts w:cs="Calibri"/>
                <w:sz w:val="16"/>
              </w:rPr>
            </w:pPr>
            <w:r>
              <w:rPr>
                <w:rFonts w:cs="Calibri"/>
                <w:sz w:val="16"/>
              </w:rPr>
              <w:t>1440</w:t>
            </w:r>
          </w:p>
        </w:tc>
      </w:tr>
      <w:tr w:rsidR="00451D06" w:rsidRPr="00AA38E8" w:rsidTr="009A15AD">
        <w:tc>
          <w:tcPr>
            <w:tcW w:w="1779" w:type="dxa"/>
            <w:vMerge/>
          </w:tcPr>
          <w:p w:rsidR="00451D06" w:rsidRPr="00AA38E8" w:rsidRDefault="00451D06" w:rsidP="009A15AD">
            <w:pPr>
              <w:spacing w:before="60"/>
              <w:rPr>
                <w:rFonts w:cs="Calibri"/>
                <w:b/>
                <w:bCs/>
                <w:sz w:val="16"/>
              </w:rPr>
            </w:pPr>
          </w:p>
        </w:tc>
        <w:tc>
          <w:tcPr>
            <w:tcW w:w="4179" w:type="dxa"/>
          </w:tcPr>
          <w:p w:rsidR="00451D06" w:rsidRPr="003C200B" w:rsidRDefault="00451D06" w:rsidP="009A15AD">
            <w:pPr>
              <w:spacing w:before="60"/>
              <w:rPr>
                <w:rFonts w:cs="Calibri"/>
                <w:sz w:val="16"/>
              </w:rPr>
            </w:pPr>
            <w:r w:rsidRPr="0041289A">
              <w:rPr>
                <w:rFonts w:cs="Calibri"/>
                <w:sz w:val="16"/>
              </w:rPr>
              <w:t>HwAgSnsrls_HwDeg_T_f32</w:t>
            </w:r>
          </w:p>
        </w:tc>
        <w:tc>
          <w:tcPr>
            <w:tcW w:w="990" w:type="dxa"/>
          </w:tcPr>
          <w:p w:rsidR="00451D06" w:rsidRPr="00AA38E8" w:rsidRDefault="00451D06" w:rsidP="009A15AD">
            <w:pPr>
              <w:spacing w:before="60"/>
              <w:rPr>
                <w:rFonts w:cs="Calibri"/>
                <w:sz w:val="16"/>
              </w:rPr>
            </w:pPr>
            <w:r w:rsidRPr="00C80B2D">
              <w:rPr>
                <w:rFonts w:cs="Calibri"/>
                <w:sz w:val="16"/>
              </w:rPr>
              <w:t>float32</w:t>
            </w:r>
          </w:p>
        </w:tc>
        <w:tc>
          <w:tcPr>
            <w:tcW w:w="990" w:type="dxa"/>
          </w:tcPr>
          <w:p w:rsidR="00451D06" w:rsidRPr="00AA38E8" w:rsidRDefault="00451D06" w:rsidP="009A15AD">
            <w:pPr>
              <w:spacing w:before="60"/>
              <w:rPr>
                <w:rFonts w:cs="Calibri"/>
                <w:sz w:val="16"/>
              </w:rPr>
            </w:pPr>
            <w:r>
              <w:rPr>
                <w:rFonts w:cs="Calibri"/>
                <w:sz w:val="16"/>
              </w:rPr>
              <w:t>-1440</w:t>
            </w:r>
          </w:p>
        </w:tc>
        <w:tc>
          <w:tcPr>
            <w:tcW w:w="990" w:type="dxa"/>
          </w:tcPr>
          <w:p w:rsidR="00451D06" w:rsidRPr="00AA38E8" w:rsidRDefault="00451D06" w:rsidP="009A15AD">
            <w:pPr>
              <w:spacing w:before="60"/>
              <w:rPr>
                <w:rFonts w:cs="Calibri"/>
                <w:sz w:val="16"/>
              </w:rPr>
            </w:pPr>
            <w:r>
              <w:rPr>
                <w:rFonts w:cs="Calibri"/>
                <w:sz w:val="16"/>
              </w:rPr>
              <w:t>1440</w:t>
            </w:r>
          </w:p>
        </w:tc>
      </w:tr>
      <w:tr w:rsidR="00451D06" w:rsidRPr="00AA38E8" w:rsidTr="009A15AD">
        <w:trPr>
          <w:ins w:id="349" w:author="Ramachandran M G." w:date="2016-12-07T21:14:00Z"/>
        </w:trPr>
        <w:tc>
          <w:tcPr>
            <w:tcW w:w="1779" w:type="dxa"/>
            <w:vMerge/>
          </w:tcPr>
          <w:p w:rsidR="00451D06" w:rsidRPr="00AA38E8" w:rsidRDefault="00451D06" w:rsidP="009A15AD">
            <w:pPr>
              <w:spacing w:before="60"/>
              <w:rPr>
                <w:ins w:id="350" w:author="Ramachandran M G." w:date="2016-12-07T21:14:00Z"/>
                <w:rFonts w:cs="Calibri"/>
                <w:b/>
                <w:bCs/>
                <w:sz w:val="16"/>
              </w:rPr>
            </w:pPr>
          </w:p>
        </w:tc>
        <w:tc>
          <w:tcPr>
            <w:tcW w:w="4179" w:type="dxa"/>
          </w:tcPr>
          <w:p w:rsidR="00451D06" w:rsidRPr="0041289A" w:rsidRDefault="00451D06" w:rsidP="009A15AD">
            <w:pPr>
              <w:spacing w:before="60"/>
              <w:rPr>
                <w:ins w:id="351" w:author="Ramachandran M G." w:date="2016-12-07T21:14:00Z"/>
                <w:rFonts w:cs="Calibri"/>
                <w:sz w:val="16"/>
              </w:rPr>
            </w:pPr>
            <w:ins w:id="352" w:author="Ramachandran M G." w:date="2016-12-07T21:14:00Z">
              <w:r w:rsidRPr="00451D06">
                <w:rPr>
                  <w:rFonts w:cs="Calibri"/>
                  <w:sz w:val="16"/>
                </w:rPr>
                <w:t>HwVel_HwRadPerSec_T_f32</w:t>
              </w:r>
            </w:ins>
          </w:p>
        </w:tc>
        <w:tc>
          <w:tcPr>
            <w:tcW w:w="990" w:type="dxa"/>
          </w:tcPr>
          <w:p w:rsidR="00451D06" w:rsidRPr="00C80B2D" w:rsidRDefault="00451D06" w:rsidP="009A15AD">
            <w:pPr>
              <w:spacing w:before="60"/>
              <w:rPr>
                <w:ins w:id="353" w:author="Ramachandran M G." w:date="2016-12-07T21:14:00Z"/>
                <w:rFonts w:cs="Calibri"/>
                <w:sz w:val="16"/>
              </w:rPr>
            </w:pPr>
            <w:ins w:id="354" w:author="Ramachandran M G." w:date="2016-12-07T21:15:00Z">
              <w:r>
                <w:rPr>
                  <w:rFonts w:cs="Calibri"/>
                  <w:sz w:val="16"/>
                </w:rPr>
                <w:t>float32</w:t>
              </w:r>
            </w:ins>
          </w:p>
        </w:tc>
        <w:tc>
          <w:tcPr>
            <w:tcW w:w="990" w:type="dxa"/>
          </w:tcPr>
          <w:p w:rsidR="00451D06" w:rsidRDefault="00451D06" w:rsidP="009A15AD">
            <w:pPr>
              <w:spacing w:before="60"/>
              <w:rPr>
                <w:ins w:id="355" w:author="Ramachandran M G." w:date="2016-12-07T21:14:00Z"/>
                <w:rFonts w:cs="Calibri"/>
                <w:sz w:val="16"/>
              </w:rPr>
            </w:pPr>
            <w:ins w:id="356" w:author="Ramachandran M G." w:date="2016-12-07T21:15:00Z">
              <w:r>
                <w:rPr>
                  <w:rFonts w:cs="Calibri"/>
                  <w:sz w:val="16"/>
                </w:rPr>
                <w:t>-42.0F</w:t>
              </w:r>
            </w:ins>
          </w:p>
        </w:tc>
        <w:tc>
          <w:tcPr>
            <w:tcW w:w="990" w:type="dxa"/>
          </w:tcPr>
          <w:p w:rsidR="00451D06" w:rsidRDefault="00451D06" w:rsidP="009A15AD">
            <w:pPr>
              <w:spacing w:before="60"/>
              <w:rPr>
                <w:ins w:id="357" w:author="Ramachandran M G." w:date="2016-12-07T21:14:00Z"/>
                <w:rFonts w:cs="Calibri"/>
                <w:sz w:val="16"/>
              </w:rPr>
            </w:pPr>
            <w:ins w:id="358" w:author="Ramachandran M G." w:date="2016-12-07T21:15:00Z">
              <w:r>
                <w:rPr>
                  <w:rFonts w:cs="Calibri"/>
                  <w:sz w:val="16"/>
                </w:rPr>
                <w:t>42.0F</w:t>
              </w:r>
            </w:ins>
          </w:p>
        </w:tc>
      </w:tr>
      <w:tr w:rsidR="00451D06" w:rsidRPr="00AA38E8" w:rsidTr="009A15AD">
        <w:trPr>
          <w:ins w:id="359" w:author="Ramachandran M G." w:date="2016-12-07T21:14:00Z"/>
        </w:trPr>
        <w:tc>
          <w:tcPr>
            <w:tcW w:w="1779" w:type="dxa"/>
            <w:vMerge/>
          </w:tcPr>
          <w:p w:rsidR="00451D06" w:rsidRPr="00AA38E8" w:rsidRDefault="00451D06" w:rsidP="009A15AD">
            <w:pPr>
              <w:spacing w:before="60"/>
              <w:rPr>
                <w:ins w:id="360" w:author="Ramachandran M G." w:date="2016-12-07T21:14:00Z"/>
                <w:rFonts w:cs="Calibri"/>
                <w:b/>
                <w:bCs/>
                <w:sz w:val="16"/>
              </w:rPr>
            </w:pPr>
          </w:p>
        </w:tc>
        <w:tc>
          <w:tcPr>
            <w:tcW w:w="4179" w:type="dxa"/>
          </w:tcPr>
          <w:p w:rsidR="00451D06" w:rsidRPr="0041289A" w:rsidRDefault="00451D06" w:rsidP="009A15AD">
            <w:pPr>
              <w:spacing w:before="60"/>
              <w:rPr>
                <w:ins w:id="361" w:author="Ramachandran M G." w:date="2016-12-07T21:14:00Z"/>
                <w:rFonts w:cs="Calibri"/>
                <w:sz w:val="16"/>
              </w:rPr>
            </w:pPr>
            <w:ins w:id="362" w:author="Ramachandran M G." w:date="2016-12-07T21:14:00Z">
              <w:r w:rsidRPr="00451D06">
                <w:rPr>
                  <w:rFonts w:cs="Calibri"/>
                  <w:sz w:val="16"/>
                </w:rPr>
                <w:t>PinionVelConf_Uls_T_f32</w:t>
              </w:r>
            </w:ins>
          </w:p>
        </w:tc>
        <w:tc>
          <w:tcPr>
            <w:tcW w:w="990" w:type="dxa"/>
          </w:tcPr>
          <w:p w:rsidR="00451D06" w:rsidRPr="00C80B2D" w:rsidRDefault="00451D06" w:rsidP="009A15AD">
            <w:pPr>
              <w:spacing w:before="60"/>
              <w:rPr>
                <w:ins w:id="363" w:author="Ramachandran M G." w:date="2016-12-07T21:14:00Z"/>
                <w:rFonts w:cs="Calibri"/>
                <w:sz w:val="16"/>
              </w:rPr>
            </w:pPr>
            <w:ins w:id="364" w:author="Ramachandran M G." w:date="2016-12-07T21:16:00Z">
              <w:r>
                <w:rPr>
                  <w:rFonts w:cs="Calibri"/>
                  <w:sz w:val="16"/>
                </w:rPr>
                <w:t>float32</w:t>
              </w:r>
            </w:ins>
          </w:p>
        </w:tc>
        <w:tc>
          <w:tcPr>
            <w:tcW w:w="990" w:type="dxa"/>
          </w:tcPr>
          <w:p w:rsidR="00451D06" w:rsidRDefault="00451D06" w:rsidP="009A15AD">
            <w:pPr>
              <w:spacing w:before="60"/>
              <w:rPr>
                <w:ins w:id="365" w:author="Ramachandran M G." w:date="2016-12-07T21:14:00Z"/>
                <w:rFonts w:cs="Calibri"/>
                <w:sz w:val="16"/>
              </w:rPr>
            </w:pPr>
            <w:ins w:id="366" w:author="Ramachandran M G." w:date="2016-12-07T21:16:00Z">
              <w:r>
                <w:rPr>
                  <w:rFonts w:cs="Calibri"/>
                  <w:sz w:val="16"/>
                </w:rPr>
                <w:t>0.0F</w:t>
              </w:r>
            </w:ins>
          </w:p>
        </w:tc>
        <w:tc>
          <w:tcPr>
            <w:tcW w:w="990" w:type="dxa"/>
          </w:tcPr>
          <w:p w:rsidR="00451D06" w:rsidRDefault="00451D06" w:rsidP="009A15AD">
            <w:pPr>
              <w:spacing w:before="60"/>
              <w:rPr>
                <w:ins w:id="367" w:author="Ramachandran M G." w:date="2016-12-07T21:14:00Z"/>
                <w:rFonts w:cs="Calibri"/>
                <w:sz w:val="16"/>
              </w:rPr>
            </w:pPr>
            <w:ins w:id="368" w:author="Ramachandran M G." w:date="2016-12-07T21:16:00Z">
              <w:r>
                <w:rPr>
                  <w:rFonts w:cs="Calibri"/>
                  <w:sz w:val="16"/>
                </w:rPr>
                <w:t>1.0F</w:t>
              </w:r>
            </w:ins>
          </w:p>
        </w:tc>
      </w:tr>
      <w:tr w:rsidR="00451D06" w:rsidRPr="00AA38E8" w:rsidTr="009A15AD">
        <w:tc>
          <w:tcPr>
            <w:tcW w:w="1779" w:type="dxa"/>
            <w:vMerge/>
          </w:tcPr>
          <w:p w:rsidR="00451D06" w:rsidRPr="00AA38E8" w:rsidRDefault="00451D06" w:rsidP="009A15AD">
            <w:pPr>
              <w:spacing w:before="60"/>
              <w:rPr>
                <w:rFonts w:cs="Calibri"/>
                <w:b/>
                <w:bCs/>
                <w:sz w:val="16"/>
              </w:rPr>
            </w:pPr>
          </w:p>
        </w:tc>
        <w:tc>
          <w:tcPr>
            <w:tcW w:w="4179" w:type="dxa"/>
          </w:tcPr>
          <w:p w:rsidR="00451D06" w:rsidRPr="00C80B2D" w:rsidRDefault="00451D06" w:rsidP="009A15AD">
            <w:pPr>
              <w:spacing w:before="60"/>
              <w:rPr>
                <w:rFonts w:cs="Calibri"/>
                <w:sz w:val="16"/>
              </w:rPr>
            </w:pPr>
            <w:r>
              <w:rPr>
                <w:rFonts w:cs="Calibri"/>
                <w:sz w:val="16"/>
              </w:rPr>
              <w:t>*</w:t>
            </w:r>
            <w:proofErr w:type="spellStart"/>
            <w:r w:rsidRPr="001778D2">
              <w:rPr>
                <w:rFonts w:cs="Calibri"/>
                <w:sz w:val="16"/>
              </w:rPr>
              <w:t>HwAgStsToSerlCom_Cnt_T_lgc</w:t>
            </w:r>
            <w:proofErr w:type="spellEnd"/>
          </w:p>
        </w:tc>
        <w:tc>
          <w:tcPr>
            <w:tcW w:w="990" w:type="dxa"/>
          </w:tcPr>
          <w:p w:rsidR="00451D06" w:rsidRDefault="00451D06" w:rsidP="009A15AD">
            <w:pPr>
              <w:spacing w:before="60"/>
              <w:rPr>
                <w:rFonts w:cs="Calibri"/>
                <w:sz w:val="16"/>
              </w:rPr>
            </w:pPr>
            <w:r>
              <w:rPr>
                <w:rFonts w:cs="Calibri"/>
                <w:sz w:val="16"/>
              </w:rPr>
              <w:t>boolean</w:t>
            </w:r>
          </w:p>
        </w:tc>
        <w:tc>
          <w:tcPr>
            <w:tcW w:w="990" w:type="dxa"/>
          </w:tcPr>
          <w:p w:rsidR="00451D06" w:rsidRDefault="00451D06" w:rsidP="009A15AD">
            <w:pPr>
              <w:spacing w:before="60"/>
              <w:rPr>
                <w:rFonts w:cs="Calibri"/>
                <w:sz w:val="16"/>
              </w:rPr>
            </w:pPr>
            <w:r>
              <w:rPr>
                <w:rFonts w:cs="Calibri"/>
                <w:sz w:val="16"/>
              </w:rPr>
              <w:t>FALSE</w:t>
            </w:r>
          </w:p>
        </w:tc>
        <w:tc>
          <w:tcPr>
            <w:tcW w:w="990" w:type="dxa"/>
          </w:tcPr>
          <w:p w:rsidR="00451D06" w:rsidRDefault="00451D06" w:rsidP="009A15AD">
            <w:pPr>
              <w:spacing w:before="60"/>
              <w:rPr>
                <w:rFonts w:cs="Calibri"/>
                <w:sz w:val="16"/>
              </w:rPr>
            </w:pPr>
            <w:r>
              <w:rPr>
                <w:rFonts w:cs="Calibri"/>
                <w:sz w:val="16"/>
              </w:rPr>
              <w:t>TRUE</w:t>
            </w:r>
          </w:p>
        </w:tc>
      </w:tr>
      <w:tr w:rsidR="00451D06" w:rsidRPr="00AA38E8" w:rsidTr="009A15AD">
        <w:trPr>
          <w:ins w:id="369" w:author="Ramachandran M G." w:date="2016-12-07T21:11:00Z"/>
        </w:trPr>
        <w:tc>
          <w:tcPr>
            <w:tcW w:w="1779" w:type="dxa"/>
            <w:vMerge/>
          </w:tcPr>
          <w:p w:rsidR="00451D06" w:rsidRPr="00AA38E8" w:rsidRDefault="00451D06" w:rsidP="009A15AD">
            <w:pPr>
              <w:spacing w:before="60"/>
              <w:rPr>
                <w:ins w:id="370" w:author="Ramachandran M G." w:date="2016-12-07T21:11:00Z"/>
                <w:rFonts w:cs="Calibri"/>
                <w:b/>
                <w:bCs/>
                <w:sz w:val="16"/>
              </w:rPr>
            </w:pPr>
          </w:p>
        </w:tc>
        <w:tc>
          <w:tcPr>
            <w:tcW w:w="4179" w:type="dxa"/>
          </w:tcPr>
          <w:p w:rsidR="00451D06" w:rsidRPr="00451D06" w:rsidRDefault="00451D06">
            <w:pPr>
              <w:spacing w:before="60"/>
              <w:rPr>
                <w:ins w:id="371" w:author="Ramachandran M G." w:date="2016-12-07T21:11:00Z"/>
                <w:rFonts w:cs="Calibri"/>
                <w:sz w:val="16"/>
                <w:rPrChange w:id="372" w:author="Ramachandran M G." w:date="2016-12-07T21:11:00Z">
                  <w:rPr>
                    <w:ins w:id="373" w:author="Ramachandran M G." w:date="2016-12-07T21:11:00Z"/>
                  </w:rPr>
                </w:rPrChange>
              </w:rPr>
            </w:pPr>
            <w:ins w:id="374" w:author="Ramachandran M G." w:date="2016-12-07T21:11:00Z">
              <w:r>
                <w:rPr>
                  <w:rFonts w:cs="Calibri"/>
                  <w:sz w:val="16"/>
                </w:rPr>
                <w:t>*</w:t>
              </w:r>
            </w:ins>
            <w:ins w:id="375" w:author="Ramachandran M G." w:date="2016-12-07T21:12:00Z">
              <w:r w:rsidRPr="00451D06">
                <w:rPr>
                  <w:rFonts w:cs="Calibri"/>
                  <w:sz w:val="16"/>
                </w:rPr>
                <w:t>HwVelToSerlCom_HwRadPerSec_T_f32</w:t>
              </w:r>
            </w:ins>
          </w:p>
        </w:tc>
        <w:tc>
          <w:tcPr>
            <w:tcW w:w="990" w:type="dxa"/>
          </w:tcPr>
          <w:p w:rsidR="00451D06" w:rsidRDefault="00451D06" w:rsidP="009A15AD">
            <w:pPr>
              <w:spacing w:before="60"/>
              <w:rPr>
                <w:ins w:id="376" w:author="Ramachandran M G." w:date="2016-12-07T21:11:00Z"/>
                <w:rFonts w:cs="Calibri"/>
                <w:sz w:val="16"/>
              </w:rPr>
            </w:pPr>
            <w:ins w:id="377" w:author="Ramachandran M G." w:date="2016-12-07T21:12:00Z">
              <w:r>
                <w:rPr>
                  <w:rFonts w:cs="Calibri"/>
                  <w:sz w:val="16"/>
                </w:rPr>
                <w:t>float32</w:t>
              </w:r>
            </w:ins>
          </w:p>
        </w:tc>
        <w:tc>
          <w:tcPr>
            <w:tcW w:w="990" w:type="dxa"/>
          </w:tcPr>
          <w:p w:rsidR="00451D06" w:rsidRDefault="00451D06" w:rsidP="009A15AD">
            <w:pPr>
              <w:spacing w:before="60"/>
              <w:rPr>
                <w:ins w:id="378" w:author="Ramachandran M G." w:date="2016-12-07T21:11:00Z"/>
                <w:rFonts w:cs="Calibri"/>
                <w:sz w:val="16"/>
              </w:rPr>
            </w:pPr>
            <w:ins w:id="379" w:author="Ramachandran M G." w:date="2016-12-07T21:12:00Z">
              <w:r>
                <w:rPr>
                  <w:rFonts w:cs="Calibri"/>
                  <w:sz w:val="16"/>
                </w:rPr>
                <w:t>-42.0F</w:t>
              </w:r>
            </w:ins>
          </w:p>
        </w:tc>
        <w:tc>
          <w:tcPr>
            <w:tcW w:w="990" w:type="dxa"/>
          </w:tcPr>
          <w:p w:rsidR="00451D06" w:rsidRDefault="00451D06" w:rsidP="009A15AD">
            <w:pPr>
              <w:spacing w:before="60"/>
              <w:rPr>
                <w:ins w:id="380" w:author="Ramachandran M G." w:date="2016-12-07T21:11:00Z"/>
                <w:rFonts w:cs="Calibri"/>
                <w:sz w:val="16"/>
              </w:rPr>
            </w:pPr>
            <w:ins w:id="381" w:author="Ramachandran M G." w:date="2016-12-07T21:12:00Z">
              <w:r>
                <w:rPr>
                  <w:rFonts w:cs="Calibri"/>
                  <w:sz w:val="16"/>
                </w:rPr>
                <w:t>42.0F</w:t>
              </w:r>
            </w:ins>
          </w:p>
        </w:tc>
      </w:tr>
      <w:tr w:rsidR="0041289A" w:rsidRPr="00AA38E8" w:rsidTr="009A15AD">
        <w:tc>
          <w:tcPr>
            <w:tcW w:w="1779" w:type="dxa"/>
          </w:tcPr>
          <w:p w:rsidR="0041289A" w:rsidRPr="00AA38E8" w:rsidRDefault="0041289A" w:rsidP="009A15AD">
            <w:pPr>
              <w:spacing w:before="60"/>
              <w:rPr>
                <w:rFonts w:cs="Calibri"/>
                <w:b/>
                <w:bCs/>
                <w:sz w:val="16"/>
              </w:rPr>
            </w:pPr>
            <w:r w:rsidRPr="00AA38E8">
              <w:rPr>
                <w:rFonts w:cs="Calibri"/>
                <w:b/>
                <w:bCs/>
                <w:sz w:val="16"/>
              </w:rPr>
              <w:t>Return Value</w:t>
            </w:r>
          </w:p>
        </w:tc>
        <w:tc>
          <w:tcPr>
            <w:tcW w:w="4179" w:type="dxa"/>
          </w:tcPr>
          <w:p w:rsidR="0041289A" w:rsidRPr="00C80B2D" w:rsidRDefault="0041289A" w:rsidP="009A15AD">
            <w:pPr>
              <w:spacing w:before="60"/>
              <w:rPr>
                <w:rFonts w:cs="Calibri"/>
                <w:sz w:val="16"/>
              </w:rPr>
            </w:pPr>
            <w:r w:rsidRPr="001778D2">
              <w:rPr>
                <w:rFonts w:cs="Calibri"/>
                <w:sz w:val="16"/>
              </w:rPr>
              <w:t>HwAgToSerlCom_HwDeg_T_f32</w:t>
            </w:r>
          </w:p>
        </w:tc>
        <w:tc>
          <w:tcPr>
            <w:tcW w:w="990" w:type="dxa"/>
          </w:tcPr>
          <w:p w:rsidR="0041289A" w:rsidRDefault="0041289A" w:rsidP="009A15AD">
            <w:pPr>
              <w:spacing w:before="60"/>
              <w:rPr>
                <w:rFonts w:cs="Calibri"/>
                <w:sz w:val="16"/>
              </w:rPr>
            </w:pPr>
            <w:r>
              <w:rPr>
                <w:rFonts w:cs="Calibri"/>
                <w:sz w:val="16"/>
              </w:rPr>
              <w:t>float32</w:t>
            </w:r>
          </w:p>
        </w:tc>
        <w:tc>
          <w:tcPr>
            <w:tcW w:w="990" w:type="dxa"/>
          </w:tcPr>
          <w:p w:rsidR="0041289A" w:rsidRPr="00AA38E8" w:rsidRDefault="0041289A" w:rsidP="009A15AD">
            <w:pPr>
              <w:spacing w:before="60"/>
              <w:rPr>
                <w:rFonts w:cs="Calibri"/>
                <w:sz w:val="16"/>
              </w:rPr>
            </w:pPr>
            <w:r>
              <w:rPr>
                <w:rFonts w:cs="Calibri"/>
                <w:sz w:val="16"/>
              </w:rPr>
              <w:t>-1440</w:t>
            </w:r>
          </w:p>
        </w:tc>
        <w:tc>
          <w:tcPr>
            <w:tcW w:w="990" w:type="dxa"/>
          </w:tcPr>
          <w:p w:rsidR="0041289A" w:rsidRPr="00AA38E8" w:rsidRDefault="0041289A" w:rsidP="009A15AD">
            <w:pPr>
              <w:spacing w:before="60"/>
              <w:rPr>
                <w:rFonts w:cs="Calibri"/>
                <w:sz w:val="16"/>
              </w:rPr>
            </w:pPr>
            <w:r>
              <w:rPr>
                <w:rFonts w:cs="Calibri"/>
                <w:sz w:val="16"/>
              </w:rPr>
              <w:t>1440</w:t>
            </w:r>
          </w:p>
        </w:tc>
      </w:tr>
    </w:tbl>
    <w:p w:rsidR="0041289A" w:rsidRDefault="0041289A" w:rsidP="0041289A">
      <w:pPr>
        <w:rPr>
          <w:rFonts w:cs="Calibri"/>
        </w:rPr>
      </w:pPr>
    </w:p>
    <w:p w:rsidR="0041289A" w:rsidRDefault="0041289A" w:rsidP="0041289A">
      <w:pPr>
        <w:pStyle w:val="Heading2"/>
        <w:numPr>
          <w:ilvl w:val="3"/>
          <w:numId w:val="11"/>
        </w:numPr>
        <w:spacing w:after="60"/>
        <w:rPr>
          <w:ins w:id="382" w:author="Ramachandran M G." w:date="2016-12-07T21:25:00Z"/>
          <w:rFonts w:ascii="Calibri" w:hAnsi="Calibri" w:cs="Calibri"/>
        </w:rPr>
      </w:pPr>
      <w:bookmarkStart w:id="383" w:name="_Toc468909447"/>
      <w:r>
        <w:rPr>
          <w:rFonts w:ascii="Calibri" w:hAnsi="Calibri" w:cs="Calibri"/>
        </w:rPr>
        <w:t>Design Rationale</w:t>
      </w:r>
      <w:bookmarkEnd w:id="383"/>
    </w:p>
    <w:p w:rsidR="00F84740" w:rsidRPr="00BB373D" w:rsidRDefault="00F84740">
      <w:pPr>
        <w:pPrChange w:id="384" w:author="Ramachandran M G." w:date="2016-12-07T21:25:00Z">
          <w:pPr>
            <w:pStyle w:val="Heading2"/>
            <w:numPr>
              <w:ilvl w:val="3"/>
            </w:numPr>
            <w:tabs>
              <w:tab w:val="clear" w:pos="576"/>
              <w:tab w:val="num" w:pos="864"/>
            </w:tabs>
            <w:spacing w:after="60"/>
            <w:ind w:left="864" w:hanging="864"/>
          </w:pPr>
        </w:pPrChange>
      </w:pPr>
      <w:ins w:id="385" w:author="Ramachandran M G." w:date="2016-12-07T21:25:00Z">
        <w:r>
          <w:rPr>
            <w:lang w:bidi="ar-SA"/>
          </w:rPr>
          <w:t>None</w:t>
        </w:r>
      </w:ins>
    </w:p>
    <w:p w:rsidR="0041289A" w:rsidRPr="008F50DC" w:rsidDel="00F84740" w:rsidRDefault="0041289A">
      <w:pPr>
        <w:spacing w:before="60"/>
        <w:rPr>
          <w:del w:id="386" w:author="Ramachandran M G." w:date="2016-12-07T21:25:00Z"/>
          <w:rFonts w:cs="Calibri"/>
          <w:sz w:val="16"/>
          <w:rPrChange w:id="387" w:author="Ramachandran M G." w:date="2016-12-07T21:25:00Z">
            <w:rPr>
              <w:del w:id="388" w:author="Ramachandran M G." w:date="2016-12-07T21:25:00Z"/>
              <w:lang w:bidi="ar-SA"/>
            </w:rPr>
          </w:rPrChange>
        </w:rPr>
        <w:pPrChange w:id="389" w:author="Ramachandran M G." w:date="2016-12-07T21:25:00Z">
          <w:pPr/>
        </w:pPrChange>
      </w:pPr>
      <w:del w:id="390" w:author="Ramachandran M G." w:date="2016-12-07T21:25:00Z">
        <w:r w:rsidDel="00F84740">
          <w:rPr>
            <w:lang w:bidi="ar-SA"/>
          </w:rPr>
          <w:delText>Note: Outputs of “</w:delText>
        </w:r>
      </w:del>
      <w:del w:id="391" w:author="Ramachandran M G." w:date="2016-12-07T21:24:00Z">
        <w:r w:rsidRPr="002911A5" w:rsidDel="008F50DC">
          <w:rPr>
            <w:lang w:bidi="ar-SA"/>
          </w:rPr>
          <w:delText>HwSigSerlComArbn</w:delText>
        </w:r>
      </w:del>
      <w:del w:id="392" w:author="Ramachandran M G." w:date="2016-12-07T21:25:00Z">
        <w:r w:rsidDel="00F84740">
          <w:rPr>
            <w:lang w:bidi="ar-SA"/>
          </w:rPr>
          <w:delText xml:space="preserve">” function are </w:delText>
        </w:r>
        <w:r w:rsidRPr="009200D8" w:rsidDel="00F84740">
          <w:rPr>
            <w:lang w:bidi="ar-SA"/>
          </w:rPr>
          <w:delText>HwAgStsToSerlCom_Cnt_T_lgc</w:delText>
        </w:r>
        <w:r w:rsidDel="00F84740">
          <w:rPr>
            <w:lang w:bidi="ar-SA"/>
          </w:rPr>
          <w:delText xml:space="preserve">, </w:delText>
        </w:r>
        <w:r w:rsidRPr="009200D8" w:rsidDel="00F84740">
          <w:rPr>
            <w:lang w:bidi="ar-SA"/>
          </w:rPr>
          <w:delText>HwAgToSerlCom_HwDeg_T_f32</w:delText>
        </w:r>
        <w:bookmarkStart w:id="393" w:name="_Toc468909448"/>
        <w:bookmarkEnd w:id="393"/>
      </w:del>
    </w:p>
    <w:p w:rsidR="0041289A" w:rsidRPr="00734C3E" w:rsidRDefault="0041289A" w:rsidP="0041289A">
      <w:pPr>
        <w:pStyle w:val="Heading2"/>
        <w:numPr>
          <w:ilvl w:val="3"/>
          <w:numId w:val="11"/>
        </w:numPr>
        <w:spacing w:after="60"/>
        <w:rPr>
          <w:rFonts w:ascii="Calibri" w:hAnsi="Calibri" w:cs="Calibri"/>
        </w:rPr>
      </w:pPr>
      <w:bookmarkStart w:id="394" w:name="_Toc468909449"/>
      <w:r>
        <w:rPr>
          <w:rFonts w:ascii="Calibri" w:hAnsi="Calibri" w:cs="Calibri"/>
        </w:rPr>
        <w:t>Processing</w:t>
      </w:r>
      <w:bookmarkEnd w:id="394"/>
    </w:p>
    <w:p w:rsidR="0041289A" w:rsidRDefault="0041289A" w:rsidP="0041289A">
      <w:pPr>
        <w:rPr>
          <w:lang w:bidi="ar-SA"/>
        </w:rPr>
      </w:pPr>
      <w:r w:rsidRPr="00E232A1">
        <w:rPr>
          <w:lang w:bidi="ar-SA"/>
        </w:rPr>
        <w:t>Refer to the</w:t>
      </w:r>
      <w:r w:rsidR="00667424">
        <w:rPr>
          <w:lang w:bidi="ar-SA"/>
        </w:rPr>
        <w:t xml:space="preserve"> Handwheel signal serial communication arbitration functionality of </w:t>
      </w:r>
      <w:r w:rsidRPr="00E232A1">
        <w:rPr>
          <w:lang w:bidi="ar-SA"/>
        </w:rPr>
        <w:t>“</w:t>
      </w:r>
      <w:proofErr w:type="spellStart"/>
      <w:ins w:id="395" w:author="Ramachandran M G." w:date="2016-12-07T21:26:00Z">
        <w:r w:rsidR="006440E0" w:rsidRPr="00451D06">
          <w:rPr>
            <w:rFonts w:cs="Calibri"/>
            <w:sz w:val="16"/>
          </w:rPr>
          <w:t>HwAgVelSeriCom</w:t>
        </w:r>
      </w:ins>
      <w:proofErr w:type="spellEnd"/>
      <w:del w:id="396" w:author="Ramachandran M G." w:date="2016-12-07T21:26:00Z">
        <w:r w:rsidR="00667424" w:rsidDel="006440E0">
          <w:delText>HwAgSrcSeln</w:delText>
        </w:r>
      </w:del>
      <w:r w:rsidRPr="00F44962">
        <w:rPr>
          <w:lang w:bidi="ar-SA"/>
        </w:rPr>
        <w:t xml:space="preserve">” </w:t>
      </w:r>
      <w:r>
        <w:rPr>
          <w:lang w:bidi="ar-SA"/>
        </w:rPr>
        <w:t>subsystem</w:t>
      </w:r>
      <w:r w:rsidRPr="00F44962">
        <w:rPr>
          <w:lang w:bidi="ar-SA"/>
        </w:rPr>
        <w:t xml:space="preserve"> </w:t>
      </w:r>
      <w:r w:rsidR="00667424">
        <w:rPr>
          <w:lang w:bidi="ar-SA"/>
        </w:rPr>
        <w:t>in</w:t>
      </w:r>
      <w:r w:rsidRPr="00F44962">
        <w:rPr>
          <w:lang w:bidi="ar-SA"/>
        </w:rPr>
        <w:t xml:space="preserve"> </w:t>
      </w:r>
      <w:r w:rsidR="00667424">
        <w:rPr>
          <w:lang w:bidi="ar-SA"/>
        </w:rPr>
        <w:t>the Simulink model</w:t>
      </w:r>
      <w:r w:rsidRPr="00F44962">
        <w:rPr>
          <w:lang w:bidi="ar-SA"/>
        </w:rPr>
        <w:t>.</w:t>
      </w:r>
    </w:p>
    <w:p w:rsidR="00451D06" w:rsidRPr="00AA38E8" w:rsidRDefault="00451D06" w:rsidP="00451D06">
      <w:pPr>
        <w:pStyle w:val="Heading2"/>
        <w:numPr>
          <w:ilvl w:val="2"/>
          <w:numId w:val="11"/>
        </w:numPr>
        <w:tabs>
          <w:tab w:val="num" w:pos="567"/>
        </w:tabs>
        <w:spacing w:after="60"/>
        <w:ind w:left="567"/>
        <w:rPr>
          <w:ins w:id="397" w:author="Ramachandran M G." w:date="2016-12-07T21:16:00Z"/>
          <w:rFonts w:ascii="Calibri" w:hAnsi="Calibri" w:cs="Calibri"/>
        </w:rPr>
      </w:pPr>
      <w:bookmarkStart w:id="398" w:name="_Toc468909450"/>
      <w:ins w:id="399" w:author="Ramachandran M G." w:date="2016-12-07T21:16:00Z">
        <w:r>
          <w:rPr>
            <w:rFonts w:ascii="Calibri" w:hAnsi="Calibri" w:cs="Calibri"/>
          </w:rPr>
          <w:t>Local Function #2</w:t>
        </w:r>
        <w:bookmarkEnd w:id="398"/>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51D06" w:rsidRPr="00AA38E8" w:rsidTr="002E379E">
        <w:trPr>
          <w:ins w:id="400" w:author="Ramachandran M G." w:date="2016-12-07T21:16:00Z"/>
        </w:trPr>
        <w:tc>
          <w:tcPr>
            <w:tcW w:w="1779" w:type="dxa"/>
          </w:tcPr>
          <w:p w:rsidR="00451D06" w:rsidRPr="00AA38E8" w:rsidRDefault="00451D06" w:rsidP="002E379E">
            <w:pPr>
              <w:spacing w:before="60"/>
              <w:rPr>
                <w:ins w:id="401" w:author="Ramachandran M G." w:date="2016-12-07T21:16:00Z"/>
                <w:rFonts w:cs="Calibri"/>
                <w:b/>
                <w:bCs/>
                <w:sz w:val="16"/>
              </w:rPr>
            </w:pPr>
            <w:ins w:id="402" w:author="Ramachandran M G." w:date="2016-12-07T21:16:00Z">
              <w:r w:rsidRPr="00AA38E8">
                <w:rPr>
                  <w:rFonts w:cs="Calibri"/>
                  <w:b/>
                  <w:bCs/>
                  <w:sz w:val="16"/>
                </w:rPr>
                <w:t>Function Name</w:t>
              </w:r>
            </w:ins>
          </w:p>
        </w:tc>
        <w:tc>
          <w:tcPr>
            <w:tcW w:w="4179" w:type="dxa"/>
          </w:tcPr>
          <w:p w:rsidR="00451D06" w:rsidRPr="00AA38E8" w:rsidRDefault="00451D06" w:rsidP="002E379E">
            <w:pPr>
              <w:spacing w:before="60"/>
              <w:rPr>
                <w:ins w:id="403" w:author="Ramachandran M G." w:date="2016-12-07T21:16:00Z"/>
                <w:rFonts w:cs="Calibri"/>
                <w:sz w:val="16"/>
              </w:rPr>
            </w:pPr>
            <w:proofErr w:type="spellStart"/>
            <w:ins w:id="404" w:author="Ramachandran M G." w:date="2016-12-07T21:17:00Z">
              <w:r w:rsidRPr="00451D06">
                <w:rPr>
                  <w:rFonts w:cs="Calibri"/>
                  <w:sz w:val="16"/>
                </w:rPr>
                <w:t>CalcPinionVel</w:t>
              </w:r>
            </w:ins>
            <w:proofErr w:type="spellEnd"/>
          </w:p>
        </w:tc>
        <w:tc>
          <w:tcPr>
            <w:tcW w:w="990" w:type="dxa"/>
            <w:shd w:val="pct30" w:color="FFFF00" w:fill="auto"/>
          </w:tcPr>
          <w:p w:rsidR="00451D06" w:rsidRPr="00AA38E8" w:rsidRDefault="00451D06" w:rsidP="002E379E">
            <w:pPr>
              <w:spacing w:before="60"/>
              <w:jc w:val="center"/>
              <w:rPr>
                <w:ins w:id="405" w:author="Ramachandran M G." w:date="2016-12-07T21:16:00Z"/>
                <w:rFonts w:cs="Calibri"/>
                <w:sz w:val="16"/>
              </w:rPr>
            </w:pPr>
            <w:ins w:id="406" w:author="Ramachandran M G." w:date="2016-12-07T21:16:00Z">
              <w:r w:rsidRPr="00AA38E8">
                <w:rPr>
                  <w:rFonts w:cs="Calibri"/>
                  <w:sz w:val="16"/>
                </w:rPr>
                <w:t>Type</w:t>
              </w:r>
            </w:ins>
          </w:p>
        </w:tc>
        <w:tc>
          <w:tcPr>
            <w:tcW w:w="990" w:type="dxa"/>
            <w:shd w:val="pct30" w:color="FFFF00" w:fill="auto"/>
          </w:tcPr>
          <w:p w:rsidR="00451D06" w:rsidRPr="00AA38E8" w:rsidRDefault="00451D06" w:rsidP="002E379E">
            <w:pPr>
              <w:spacing w:before="60"/>
              <w:jc w:val="center"/>
              <w:rPr>
                <w:ins w:id="407" w:author="Ramachandran M G." w:date="2016-12-07T21:16:00Z"/>
                <w:rFonts w:cs="Calibri"/>
                <w:sz w:val="16"/>
              </w:rPr>
            </w:pPr>
            <w:ins w:id="408" w:author="Ramachandran M G." w:date="2016-12-07T21:16:00Z">
              <w:r w:rsidRPr="00AA38E8">
                <w:rPr>
                  <w:rFonts w:cs="Calibri"/>
                  <w:sz w:val="16"/>
                </w:rPr>
                <w:t>Min</w:t>
              </w:r>
            </w:ins>
          </w:p>
        </w:tc>
        <w:tc>
          <w:tcPr>
            <w:tcW w:w="990" w:type="dxa"/>
            <w:shd w:val="pct30" w:color="FFFF00" w:fill="auto"/>
          </w:tcPr>
          <w:p w:rsidR="00451D06" w:rsidRPr="00AA38E8" w:rsidRDefault="00451D06" w:rsidP="002E379E">
            <w:pPr>
              <w:spacing w:before="60"/>
              <w:jc w:val="center"/>
              <w:rPr>
                <w:ins w:id="409" w:author="Ramachandran M G." w:date="2016-12-07T21:16:00Z"/>
                <w:rFonts w:cs="Calibri"/>
                <w:sz w:val="16"/>
              </w:rPr>
            </w:pPr>
            <w:ins w:id="410" w:author="Ramachandran M G." w:date="2016-12-07T21:16:00Z">
              <w:r w:rsidRPr="00AA38E8">
                <w:rPr>
                  <w:rFonts w:cs="Calibri"/>
                  <w:sz w:val="16"/>
                </w:rPr>
                <w:t>Max</w:t>
              </w:r>
            </w:ins>
          </w:p>
        </w:tc>
      </w:tr>
      <w:tr w:rsidR="00451D06" w:rsidRPr="00AA38E8" w:rsidTr="002E379E">
        <w:trPr>
          <w:ins w:id="411" w:author="Ramachandran M G." w:date="2016-12-07T21:16:00Z"/>
        </w:trPr>
        <w:tc>
          <w:tcPr>
            <w:tcW w:w="1779" w:type="dxa"/>
            <w:vMerge w:val="restart"/>
          </w:tcPr>
          <w:p w:rsidR="00451D06" w:rsidRPr="00733450" w:rsidRDefault="00451D06" w:rsidP="002E379E">
            <w:pPr>
              <w:spacing w:before="60"/>
              <w:rPr>
                <w:ins w:id="412" w:author="Ramachandran M G." w:date="2016-12-07T21:16:00Z"/>
                <w:rFonts w:cs="Calibri"/>
                <w:bCs/>
                <w:sz w:val="16"/>
              </w:rPr>
            </w:pPr>
            <w:ins w:id="413" w:author="Ramachandran M G." w:date="2016-12-07T21:16:00Z">
              <w:r w:rsidRPr="00733450">
                <w:rPr>
                  <w:rFonts w:cs="Calibri"/>
                  <w:bCs/>
                  <w:sz w:val="16"/>
                </w:rPr>
                <w:t xml:space="preserve">Arguments Passed </w:t>
              </w:r>
            </w:ins>
          </w:p>
        </w:tc>
        <w:tc>
          <w:tcPr>
            <w:tcW w:w="4179" w:type="dxa"/>
          </w:tcPr>
          <w:p w:rsidR="00451D06" w:rsidRPr="00326A0D" w:rsidRDefault="00451D06" w:rsidP="002E379E">
            <w:pPr>
              <w:spacing w:before="60"/>
              <w:rPr>
                <w:ins w:id="414" w:author="Ramachandran M G." w:date="2016-12-07T21:16:00Z"/>
                <w:rFonts w:cs="Calibri"/>
                <w:sz w:val="16"/>
              </w:rPr>
            </w:pPr>
            <w:ins w:id="415" w:author="Ramachandran M G." w:date="2016-12-07T21:17:00Z">
              <w:r w:rsidRPr="00451D06">
                <w:rPr>
                  <w:rFonts w:cs="Calibri"/>
                  <w:sz w:val="16"/>
                </w:rPr>
                <w:t>HwTq_HwNwtMtr_T_f32</w:t>
              </w:r>
            </w:ins>
          </w:p>
        </w:tc>
        <w:tc>
          <w:tcPr>
            <w:tcW w:w="990" w:type="dxa"/>
          </w:tcPr>
          <w:p w:rsidR="00451D06" w:rsidRPr="00326A0D" w:rsidRDefault="007210C4" w:rsidP="002E379E">
            <w:pPr>
              <w:spacing w:before="60"/>
              <w:rPr>
                <w:ins w:id="416" w:author="Ramachandran M G." w:date="2016-12-07T21:16:00Z"/>
                <w:rFonts w:cs="Calibri"/>
                <w:sz w:val="16"/>
              </w:rPr>
            </w:pPr>
            <w:ins w:id="417" w:author="Ramachandran M G." w:date="2016-12-07T21:18:00Z">
              <w:r>
                <w:rPr>
                  <w:rFonts w:cs="Calibri"/>
                  <w:sz w:val="16"/>
                </w:rPr>
                <w:t>float3</w:t>
              </w:r>
            </w:ins>
            <w:ins w:id="418" w:author="Ramachandran M G." w:date="2016-12-07T21:19:00Z">
              <w:r>
                <w:rPr>
                  <w:rFonts w:cs="Calibri"/>
                  <w:sz w:val="16"/>
                </w:rPr>
                <w:t>2</w:t>
              </w:r>
            </w:ins>
          </w:p>
        </w:tc>
        <w:tc>
          <w:tcPr>
            <w:tcW w:w="990" w:type="dxa"/>
          </w:tcPr>
          <w:p w:rsidR="00451D06" w:rsidRDefault="007210C4" w:rsidP="002E379E">
            <w:pPr>
              <w:spacing w:before="60"/>
              <w:rPr>
                <w:ins w:id="419" w:author="Ramachandran M G." w:date="2016-12-07T21:16:00Z"/>
                <w:rFonts w:cs="Calibri"/>
                <w:sz w:val="16"/>
              </w:rPr>
            </w:pPr>
            <w:ins w:id="420" w:author="Ramachandran M G." w:date="2016-12-07T21:16:00Z">
              <w:r>
                <w:rPr>
                  <w:rFonts w:cs="Calibri"/>
                  <w:sz w:val="16"/>
                </w:rPr>
                <w:t>-10.0F</w:t>
              </w:r>
            </w:ins>
          </w:p>
        </w:tc>
        <w:tc>
          <w:tcPr>
            <w:tcW w:w="990" w:type="dxa"/>
          </w:tcPr>
          <w:p w:rsidR="00451D06" w:rsidRDefault="00451D06" w:rsidP="002E379E">
            <w:pPr>
              <w:spacing w:before="60"/>
              <w:rPr>
                <w:ins w:id="421" w:author="Ramachandran M G." w:date="2016-12-07T21:16:00Z"/>
                <w:rFonts w:cs="Calibri"/>
                <w:sz w:val="16"/>
              </w:rPr>
            </w:pPr>
            <w:ins w:id="422" w:author="Ramachandran M G." w:date="2016-12-07T21:16:00Z">
              <w:r>
                <w:rPr>
                  <w:rFonts w:cs="Calibri"/>
                  <w:sz w:val="16"/>
                </w:rPr>
                <w:t>1</w:t>
              </w:r>
            </w:ins>
            <w:ins w:id="423" w:author="Ramachandran M G." w:date="2016-12-07T21:20:00Z">
              <w:r w:rsidR="007210C4">
                <w:rPr>
                  <w:rFonts w:cs="Calibri"/>
                  <w:sz w:val="16"/>
                </w:rPr>
                <w:t>0.0F</w:t>
              </w:r>
            </w:ins>
          </w:p>
        </w:tc>
      </w:tr>
      <w:tr w:rsidR="00451D06" w:rsidRPr="00AA38E8" w:rsidTr="002E379E">
        <w:trPr>
          <w:ins w:id="424" w:author="Ramachandran M G." w:date="2016-12-07T21:16:00Z"/>
        </w:trPr>
        <w:tc>
          <w:tcPr>
            <w:tcW w:w="1779" w:type="dxa"/>
            <w:vMerge/>
          </w:tcPr>
          <w:p w:rsidR="00451D06" w:rsidRPr="00AA38E8" w:rsidRDefault="00451D06" w:rsidP="002E379E">
            <w:pPr>
              <w:spacing w:before="60"/>
              <w:rPr>
                <w:ins w:id="425" w:author="Ramachandran M G." w:date="2016-12-07T21:16:00Z"/>
                <w:rFonts w:cs="Calibri"/>
                <w:b/>
                <w:bCs/>
                <w:sz w:val="16"/>
              </w:rPr>
            </w:pPr>
          </w:p>
        </w:tc>
        <w:tc>
          <w:tcPr>
            <w:tcW w:w="4179" w:type="dxa"/>
          </w:tcPr>
          <w:p w:rsidR="00451D06" w:rsidRPr="00AA38E8" w:rsidRDefault="00B95461" w:rsidP="002E379E">
            <w:pPr>
              <w:spacing w:before="60"/>
              <w:rPr>
                <w:ins w:id="426" w:author="Ramachandran M G." w:date="2016-12-07T21:16:00Z"/>
                <w:rFonts w:cs="Calibri"/>
                <w:sz w:val="16"/>
              </w:rPr>
            </w:pPr>
            <w:ins w:id="427" w:author="Ramachandran M G." w:date="2016-12-07T21:17:00Z">
              <w:r w:rsidRPr="00B95461">
                <w:rPr>
                  <w:rFonts w:cs="Calibri"/>
                  <w:sz w:val="16"/>
                </w:rPr>
                <w:t>MotVelCrf_MotRadPerSec_T_f32</w:t>
              </w:r>
            </w:ins>
          </w:p>
        </w:tc>
        <w:tc>
          <w:tcPr>
            <w:tcW w:w="990" w:type="dxa"/>
          </w:tcPr>
          <w:p w:rsidR="00451D06" w:rsidRPr="00AA38E8" w:rsidRDefault="007210C4" w:rsidP="002E379E">
            <w:pPr>
              <w:spacing w:before="60"/>
              <w:rPr>
                <w:ins w:id="428" w:author="Ramachandran M G." w:date="2016-12-07T21:16:00Z"/>
                <w:rFonts w:cs="Calibri"/>
                <w:sz w:val="16"/>
              </w:rPr>
            </w:pPr>
            <w:ins w:id="429" w:author="Ramachandran M G." w:date="2016-12-07T21:19:00Z">
              <w:r>
                <w:rPr>
                  <w:rFonts w:cs="Calibri"/>
                  <w:sz w:val="16"/>
                </w:rPr>
                <w:t>float32</w:t>
              </w:r>
            </w:ins>
          </w:p>
        </w:tc>
        <w:tc>
          <w:tcPr>
            <w:tcW w:w="990" w:type="dxa"/>
          </w:tcPr>
          <w:p w:rsidR="00451D06" w:rsidRPr="00AA38E8" w:rsidRDefault="007210C4" w:rsidP="002E379E">
            <w:pPr>
              <w:spacing w:before="60"/>
              <w:rPr>
                <w:ins w:id="430" w:author="Ramachandran M G." w:date="2016-12-07T21:16:00Z"/>
                <w:rFonts w:cs="Calibri"/>
                <w:sz w:val="16"/>
              </w:rPr>
            </w:pPr>
            <w:ins w:id="431" w:author="Ramachandran M G." w:date="2016-12-07T21:16:00Z">
              <w:r>
                <w:rPr>
                  <w:rFonts w:cs="Calibri"/>
                  <w:sz w:val="16"/>
                </w:rPr>
                <w:t>-1350.0F</w:t>
              </w:r>
            </w:ins>
          </w:p>
        </w:tc>
        <w:tc>
          <w:tcPr>
            <w:tcW w:w="990" w:type="dxa"/>
          </w:tcPr>
          <w:p w:rsidR="00451D06" w:rsidRPr="00AA38E8" w:rsidRDefault="00451D06" w:rsidP="002E379E">
            <w:pPr>
              <w:spacing w:before="60"/>
              <w:rPr>
                <w:ins w:id="432" w:author="Ramachandran M G." w:date="2016-12-07T21:16:00Z"/>
                <w:rFonts w:cs="Calibri"/>
                <w:sz w:val="16"/>
              </w:rPr>
            </w:pPr>
            <w:ins w:id="433" w:author="Ramachandran M G." w:date="2016-12-07T21:16:00Z">
              <w:r>
                <w:rPr>
                  <w:rFonts w:cs="Calibri"/>
                  <w:sz w:val="16"/>
                </w:rPr>
                <w:t>1</w:t>
              </w:r>
            </w:ins>
            <w:ins w:id="434" w:author="Ramachandran M G." w:date="2016-12-07T21:20:00Z">
              <w:r w:rsidR="007210C4">
                <w:rPr>
                  <w:rFonts w:cs="Calibri"/>
                  <w:sz w:val="16"/>
                </w:rPr>
                <w:t>350.0F</w:t>
              </w:r>
            </w:ins>
          </w:p>
        </w:tc>
      </w:tr>
      <w:tr w:rsidR="00451D06" w:rsidRPr="00AA38E8" w:rsidTr="002E379E">
        <w:trPr>
          <w:ins w:id="435" w:author="Ramachandran M G." w:date="2016-12-07T21:16:00Z"/>
        </w:trPr>
        <w:tc>
          <w:tcPr>
            <w:tcW w:w="1779" w:type="dxa"/>
            <w:vMerge/>
          </w:tcPr>
          <w:p w:rsidR="00451D06" w:rsidRPr="00AA38E8" w:rsidRDefault="00451D06" w:rsidP="002E379E">
            <w:pPr>
              <w:spacing w:before="60"/>
              <w:rPr>
                <w:ins w:id="436" w:author="Ramachandran M G." w:date="2016-12-07T21:16:00Z"/>
                <w:rFonts w:cs="Calibri"/>
                <w:b/>
                <w:bCs/>
                <w:sz w:val="16"/>
              </w:rPr>
            </w:pPr>
          </w:p>
        </w:tc>
        <w:tc>
          <w:tcPr>
            <w:tcW w:w="4179" w:type="dxa"/>
          </w:tcPr>
          <w:p w:rsidR="00451D06" w:rsidRPr="00AA38E8" w:rsidRDefault="00B95461" w:rsidP="002E379E">
            <w:pPr>
              <w:spacing w:before="60"/>
              <w:rPr>
                <w:ins w:id="437" w:author="Ramachandran M G." w:date="2016-12-07T21:16:00Z"/>
                <w:rFonts w:cs="Calibri"/>
                <w:sz w:val="16"/>
              </w:rPr>
            </w:pPr>
            <w:proofErr w:type="spellStart"/>
            <w:ins w:id="438" w:author="Ramachandran M G." w:date="2016-12-07T21:17:00Z">
              <w:r w:rsidRPr="00B95461">
                <w:rPr>
                  <w:rFonts w:cs="Calibri"/>
                  <w:sz w:val="16"/>
                </w:rPr>
                <w:t>MotVelVld_Cnt_T_logl</w:t>
              </w:r>
            </w:ins>
            <w:proofErr w:type="spellEnd"/>
          </w:p>
        </w:tc>
        <w:tc>
          <w:tcPr>
            <w:tcW w:w="990" w:type="dxa"/>
          </w:tcPr>
          <w:p w:rsidR="00451D06" w:rsidRPr="00AA38E8" w:rsidRDefault="007210C4" w:rsidP="002E379E">
            <w:pPr>
              <w:spacing w:before="60"/>
              <w:rPr>
                <w:ins w:id="439" w:author="Ramachandran M G." w:date="2016-12-07T21:16:00Z"/>
                <w:rFonts w:cs="Calibri"/>
                <w:sz w:val="16"/>
              </w:rPr>
            </w:pPr>
            <w:ins w:id="440" w:author="Ramachandran M G." w:date="2016-12-07T21:19:00Z">
              <w:r>
                <w:rPr>
                  <w:rFonts w:cs="Calibri"/>
                  <w:sz w:val="16"/>
                </w:rPr>
                <w:t>boolean</w:t>
              </w:r>
            </w:ins>
          </w:p>
        </w:tc>
        <w:tc>
          <w:tcPr>
            <w:tcW w:w="990" w:type="dxa"/>
          </w:tcPr>
          <w:p w:rsidR="00451D06" w:rsidRPr="00AA38E8" w:rsidRDefault="007210C4" w:rsidP="002E379E">
            <w:pPr>
              <w:spacing w:before="60"/>
              <w:rPr>
                <w:ins w:id="441" w:author="Ramachandran M G." w:date="2016-12-07T21:16:00Z"/>
                <w:rFonts w:cs="Calibri"/>
                <w:sz w:val="16"/>
              </w:rPr>
            </w:pPr>
            <w:ins w:id="442" w:author="Ramachandran M G." w:date="2016-12-07T21:19:00Z">
              <w:r>
                <w:rPr>
                  <w:rFonts w:cs="Calibri"/>
                  <w:sz w:val="16"/>
                </w:rPr>
                <w:t>FALSE</w:t>
              </w:r>
            </w:ins>
          </w:p>
        </w:tc>
        <w:tc>
          <w:tcPr>
            <w:tcW w:w="990" w:type="dxa"/>
          </w:tcPr>
          <w:p w:rsidR="00451D06" w:rsidRPr="00AA38E8" w:rsidRDefault="007210C4" w:rsidP="002E379E">
            <w:pPr>
              <w:spacing w:before="60"/>
              <w:rPr>
                <w:ins w:id="443" w:author="Ramachandran M G." w:date="2016-12-07T21:16:00Z"/>
                <w:rFonts w:cs="Calibri"/>
                <w:sz w:val="16"/>
              </w:rPr>
            </w:pPr>
            <w:ins w:id="444" w:author="Ramachandran M G." w:date="2016-12-07T21:19:00Z">
              <w:r>
                <w:rPr>
                  <w:rFonts w:cs="Calibri"/>
                  <w:sz w:val="16"/>
                </w:rPr>
                <w:t>TRUE</w:t>
              </w:r>
            </w:ins>
          </w:p>
        </w:tc>
      </w:tr>
      <w:tr w:rsidR="00451D06" w:rsidRPr="00AA38E8" w:rsidTr="002E379E">
        <w:trPr>
          <w:ins w:id="445" w:author="Ramachandran M G." w:date="2016-12-07T21:16:00Z"/>
        </w:trPr>
        <w:tc>
          <w:tcPr>
            <w:tcW w:w="1779" w:type="dxa"/>
            <w:vMerge/>
          </w:tcPr>
          <w:p w:rsidR="00451D06" w:rsidRPr="00AA38E8" w:rsidRDefault="00451D06" w:rsidP="002E379E">
            <w:pPr>
              <w:spacing w:before="60"/>
              <w:rPr>
                <w:ins w:id="446" w:author="Ramachandran M G." w:date="2016-12-07T21:16:00Z"/>
                <w:rFonts w:cs="Calibri"/>
                <w:b/>
                <w:bCs/>
                <w:sz w:val="16"/>
              </w:rPr>
            </w:pPr>
          </w:p>
        </w:tc>
        <w:tc>
          <w:tcPr>
            <w:tcW w:w="4179" w:type="dxa"/>
          </w:tcPr>
          <w:p w:rsidR="00451D06" w:rsidRPr="003C200B" w:rsidRDefault="007210C4" w:rsidP="002E379E">
            <w:pPr>
              <w:spacing w:before="60"/>
              <w:rPr>
                <w:ins w:id="447" w:author="Ramachandran M G." w:date="2016-12-07T21:16:00Z"/>
                <w:rFonts w:cs="Calibri"/>
                <w:sz w:val="16"/>
              </w:rPr>
            </w:pPr>
            <w:ins w:id="448" w:author="Ramachandran M G." w:date="2016-12-07T21:17:00Z">
              <w:r w:rsidRPr="007210C4">
                <w:rPr>
                  <w:rFonts w:cs="Calibri"/>
                  <w:sz w:val="16"/>
                </w:rPr>
                <w:t>PinionAgConf_Uls_T_f32</w:t>
              </w:r>
            </w:ins>
          </w:p>
        </w:tc>
        <w:tc>
          <w:tcPr>
            <w:tcW w:w="990" w:type="dxa"/>
          </w:tcPr>
          <w:p w:rsidR="00451D06" w:rsidRPr="00AA38E8" w:rsidRDefault="00451D06" w:rsidP="002E379E">
            <w:pPr>
              <w:spacing w:before="60"/>
              <w:rPr>
                <w:ins w:id="449" w:author="Ramachandran M G." w:date="2016-12-07T21:16:00Z"/>
                <w:rFonts w:cs="Calibri"/>
                <w:sz w:val="16"/>
              </w:rPr>
            </w:pPr>
            <w:ins w:id="450" w:author="Ramachandran M G." w:date="2016-12-07T21:16:00Z">
              <w:r w:rsidRPr="00C80B2D">
                <w:rPr>
                  <w:rFonts w:cs="Calibri"/>
                  <w:sz w:val="16"/>
                </w:rPr>
                <w:t>float32</w:t>
              </w:r>
            </w:ins>
          </w:p>
        </w:tc>
        <w:tc>
          <w:tcPr>
            <w:tcW w:w="990" w:type="dxa"/>
          </w:tcPr>
          <w:p w:rsidR="00451D06" w:rsidRPr="00AA38E8" w:rsidRDefault="007210C4" w:rsidP="002E379E">
            <w:pPr>
              <w:spacing w:before="60"/>
              <w:rPr>
                <w:ins w:id="451" w:author="Ramachandran M G." w:date="2016-12-07T21:16:00Z"/>
                <w:rFonts w:cs="Calibri"/>
                <w:sz w:val="16"/>
              </w:rPr>
            </w:pPr>
            <w:ins w:id="452" w:author="Ramachandran M G." w:date="2016-12-07T21:21:00Z">
              <w:r>
                <w:rPr>
                  <w:rFonts w:cs="Calibri"/>
                  <w:sz w:val="16"/>
                </w:rPr>
                <w:t>0.0F</w:t>
              </w:r>
            </w:ins>
          </w:p>
        </w:tc>
        <w:tc>
          <w:tcPr>
            <w:tcW w:w="990" w:type="dxa"/>
          </w:tcPr>
          <w:p w:rsidR="00451D06" w:rsidRPr="00AA38E8" w:rsidRDefault="007210C4" w:rsidP="002E379E">
            <w:pPr>
              <w:spacing w:before="60"/>
              <w:rPr>
                <w:ins w:id="453" w:author="Ramachandran M G." w:date="2016-12-07T21:16:00Z"/>
                <w:rFonts w:cs="Calibri"/>
                <w:sz w:val="16"/>
              </w:rPr>
            </w:pPr>
            <w:ins w:id="454" w:author="Ramachandran M G." w:date="2016-12-07T21:21:00Z">
              <w:r>
                <w:rPr>
                  <w:rFonts w:cs="Calibri"/>
                  <w:sz w:val="16"/>
                </w:rPr>
                <w:t>1.0F</w:t>
              </w:r>
            </w:ins>
          </w:p>
        </w:tc>
      </w:tr>
      <w:tr w:rsidR="00451D06" w:rsidRPr="00AA38E8" w:rsidTr="002E379E">
        <w:trPr>
          <w:ins w:id="455" w:author="Ramachandran M G." w:date="2016-12-07T21:16:00Z"/>
        </w:trPr>
        <w:tc>
          <w:tcPr>
            <w:tcW w:w="1779" w:type="dxa"/>
            <w:vMerge/>
          </w:tcPr>
          <w:p w:rsidR="00451D06" w:rsidRPr="00AA38E8" w:rsidRDefault="00451D06" w:rsidP="002E379E">
            <w:pPr>
              <w:spacing w:before="60"/>
              <w:rPr>
                <w:ins w:id="456" w:author="Ramachandran M G." w:date="2016-12-07T21:16:00Z"/>
                <w:rFonts w:cs="Calibri"/>
                <w:b/>
                <w:bCs/>
                <w:sz w:val="16"/>
              </w:rPr>
            </w:pPr>
          </w:p>
        </w:tc>
        <w:tc>
          <w:tcPr>
            <w:tcW w:w="4179" w:type="dxa"/>
          </w:tcPr>
          <w:p w:rsidR="00451D06" w:rsidRPr="0041289A" w:rsidRDefault="007210C4" w:rsidP="002E379E">
            <w:pPr>
              <w:spacing w:before="60"/>
              <w:rPr>
                <w:ins w:id="457" w:author="Ramachandran M G." w:date="2016-12-07T21:16:00Z"/>
                <w:rFonts w:cs="Calibri"/>
                <w:sz w:val="16"/>
              </w:rPr>
            </w:pPr>
            <w:ins w:id="458" w:author="Ramachandran M G." w:date="2016-12-07T21:18:00Z">
              <w:r w:rsidRPr="007210C4">
                <w:rPr>
                  <w:rFonts w:cs="Calibri"/>
                  <w:sz w:val="16"/>
                </w:rPr>
                <w:t>HwAg_HwDeg_T_f32</w:t>
              </w:r>
            </w:ins>
          </w:p>
        </w:tc>
        <w:tc>
          <w:tcPr>
            <w:tcW w:w="990" w:type="dxa"/>
          </w:tcPr>
          <w:p w:rsidR="00451D06" w:rsidRPr="00C80B2D" w:rsidRDefault="00451D06" w:rsidP="002E379E">
            <w:pPr>
              <w:spacing w:before="60"/>
              <w:rPr>
                <w:ins w:id="459" w:author="Ramachandran M G." w:date="2016-12-07T21:16:00Z"/>
                <w:rFonts w:cs="Calibri"/>
                <w:sz w:val="16"/>
              </w:rPr>
            </w:pPr>
            <w:ins w:id="460" w:author="Ramachandran M G." w:date="2016-12-07T21:16:00Z">
              <w:r>
                <w:rPr>
                  <w:rFonts w:cs="Calibri"/>
                  <w:sz w:val="16"/>
                </w:rPr>
                <w:t>float32</w:t>
              </w:r>
            </w:ins>
          </w:p>
        </w:tc>
        <w:tc>
          <w:tcPr>
            <w:tcW w:w="990" w:type="dxa"/>
          </w:tcPr>
          <w:p w:rsidR="00451D06" w:rsidRDefault="007210C4" w:rsidP="002E379E">
            <w:pPr>
              <w:spacing w:before="60"/>
              <w:rPr>
                <w:ins w:id="461" w:author="Ramachandran M G." w:date="2016-12-07T21:16:00Z"/>
                <w:rFonts w:cs="Calibri"/>
                <w:sz w:val="16"/>
              </w:rPr>
            </w:pPr>
            <w:ins w:id="462" w:author="Ramachandran M G." w:date="2016-12-07T21:22:00Z">
              <w:r>
                <w:rPr>
                  <w:rFonts w:cs="Calibri"/>
                  <w:sz w:val="16"/>
                </w:rPr>
                <w:t>-1440.0F</w:t>
              </w:r>
            </w:ins>
          </w:p>
        </w:tc>
        <w:tc>
          <w:tcPr>
            <w:tcW w:w="990" w:type="dxa"/>
          </w:tcPr>
          <w:p w:rsidR="00451D06" w:rsidRDefault="007210C4" w:rsidP="002E379E">
            <w:pPr>
              <w:spacing w:before="60"/>
              <w:rPr>
                <w:ins w:id="463" w:author="Ramachandran M G." w:date="2016-12-07T21:16:00Z"/>
                <w:rFonts w:cs="Calibri"/>
                <w:sz w:val="16"/>
              </w:rPr>
            </w:pPr>
            <w:ins w:id="464" w:author="Ramachandran M G." w:date="2016-12-07T21:22:00Z">
              <w:r>
                <w:rPr>
                  <w:rFonts w:cs="Calibri"/>
                  <w:sz w:val="16"/>
                </w:rPr>
                <w:t>1440.0F</w:t>
              </w:r>
            </w:ins>
          </w:p>
        </w:tc>
      </w:tr>
      <w:tr w:rsidR="00451D06" w:rsidRPr="00AA38E8" w:rsidTr="002E379E">
        <w:trPr>
          <w:ins w:id="465" w:author="Ramachandran M G." w:date="2016-12-07T21:16:00Z"/>
        </w:trPr>
        <w:tc>
          <w:tcPr>
            <w:tcW w:w="1779" w:type="dxa"/>
            <w:vMerge/>
          </w:tcPr>
          <w:p w:rsidR="00451D06" w:rsidRPr="00AA38E8" w:rsidRDefault="00451D06" w:rsidP="002E379E">
            <w:pPr>
              <w:spacing w:before="60"/>
              <w:rPr>
                <w:ins w:id="466" w:author="Ramachandran M G." w:date="2016-12-07T21:16:00Z"/>
                <w:rFonts w:cs="Calibri"/>
                <w:b/>
                <w:bCs/>
                <w:sz w:val="16"/>
              </w:rPr>
            </w:pPr>
          </w:p>
        </w:tc>
        <w:tc>
          <w:tcPr>
            <w:tcW w:w="4179" w:type="dxa"/>
          </w:tcPr>
          <w:p w:rsidR="00451D06" w:rsidRPr="00C80B2D" w:rsidRDefault="00451D06" w:rsidP="002E379E">
            <w:pPr>
              <w:spacing w:before="60"/>
              <w:rPr>
                <w:ins w:id="467" w:author="Ramachandran M G." w:date="2016-12-07T21:16:00Z"/>
                <w:rFonts w:cs="Calibri"/>
                <w:sz w:val="16"/>
              </w:rPr>
            </w:pPr>
            <w:ins w:id="468" w:author="Ramachandran M G." w:date="2016-12-07T21:16:00Z">
              <w:r>
                <w:rPr>
                  <w:rFonts w:cs="Calibri"/>
                  <w:sz w:val="16"/>
                </w:rPr>
                <w:t>*</w:t>
              </w:r>
            </w:ins>
            <w:ins w:id="469" w:author="Ramachandran M G." w:date="2016-12-07T21:18:00Z">
              <w:r w:rsidR="007210C4">
                <w:t xml:space="preserve"> </w:t>
              </w:r>
              <w:r w:rsidR="007210C4" w:rsidRPr="007210C4">
                <w:rPr>
                  <w:rFonts w:cs="Calibri"/>
                  <w:sz w:val="16"/>
                </w:rPr>
                <w:t>PinionVel_HwRadPerSec_T_f32</w:t>
              </w:r>
            </w:ins>
          </w:p>
        </w:tc>
        <w:tc>
          <w:tcPr>
            <w:tcW w:w="990" w:type="dxa"/>
          </w:tcPr>
          <w:p w:rsidR="00451D06" w:rsidRDefault="007210C4" w:rsidP="002E379E">
            <w:pPr>
              <w:spacing w:before="60"/>
              <w:rPr>
                <w:ins w:id="470" w:author="Ramachandran M G." w:date="2016-12-07T21:16:00Z"/>
                <w:rFonts w:cs="Calibri"/>
                <w:sz w:val="16"/>
              </w:rPr>
            </w:pPr>
            <w:ins w:id="471" w:author="Ramachandran M G." w:date="2016-12-07T21:19:00Z">
              <w:r>
                <w:rPr>
                  <w:rFonts w:cs="Calibri"/>
                  <w:sz w:val="16"/>
                </w:rPr>
                <w:t>float32</w:t>
              </w:r>
            </w:ins>
          </w:p>
        </w:tc>
        <w:tc>
          <w:tcPr>
            <w:tcW w:w="990" w:type="dxa"/>
          </w:tcPr>
          <w:p w:rsidR="00451D06" w:rsidRDefault="007210C4" w:rsidP="002E379E">
            <w:pPr>
              <w:spacing w:before="60"/>
              <w:rPr>
                <w:ins w:id="472" w:author="Ramachandran M G." w:date="2016-12-07T21:16:00Z"/>
                <w:rFonts w:cs="Calibri"/>
                <w:sz w:val="16"/>
              </w:rPr>
            </w:pPr>
            <w:ins w:id="473" w:author="Ramachandran M G." w:date="2016-12-07T21:23:00Z">
              <w:r>
                <w:rPr>
                  <w:rFonts w:cs="Calibri"/>
                  <w:sz w:val="16"/>
                </w:rPr>
                <w:t>-42.0F</w:t>
              </w:r>
            </w:ins>
          </w:p>
        </w:tc>
        <w:tc>
          <w:tcPr>
            <w:tcW w:w="990" w:type="dxa"/>
          </w:tcPr>
          <w:p w:rsidR="00451D06" w:rsidRDefault="007210C4" w:rsidP="002E379E">
            <w:pPr>
              <w:spacing w:before="60"/>
              <w:rPr>
                <w:ins w:id="474" w:author="Ramachandran M G." w:date="2016-12-07T21:16:00Z"/>
                <w:rFonts w:cs="Calibri"/>
                <w:sz w:val="16"/>
              </w:rPr>
            </w:pPr>
            <w:ins w:id="475" w:author="Ramachandran M G." w:date="2016-12-07T21:23:00Z">
              <w:r>
                <w:rPr>
                  <w:rFonts w:cs="Calibri"/>
                  <w:sz w:val="16"/>
                </w:rPr>
                <w:t>42.0F</w:t>
              </w:r>
            </w:ins>
          </w:p>
        </w:tc>
      </w:tr>
      <w:tr w:rsidR="00451D06" w:rsidRPr="00AA38E8" w:rsidTr="002E379E">
        <w:trPr>
          <w:ins w:id="476" w:author="Ramachandran M G." w:date="2016-12-07T21:16:00Z"/>
        </w:trPr>
        <w:tc>
          <w:tcPr>
            <w:tcW w:w="1779" w:type="dxa"/>
            <w:vMerge/>
          </w:tcPr>
          <w:p w:rsidR="00451D06" w:rsidRPr="00AA38E8" w:rsidRDefault="00451D06" w:rsidP="002E379E">
            <w:pPr>
              <w:spacing w:before="60"/>
              <w:rPr>
                <w:ins w:id="477" w:author="Ramachandran M G." w:date="2016-12-07T21:16:00Z"/>
                <w:rFonts w:cs="Calibri"/>
                <w:b/>
                <w:bCs/>
                <w:sz w:val="16"/>
              </w:rPr>
            </w:pPr>
          </w:p>
        </w:tc>
        <w:tc>
          <w:tcPr>
            <w:tcW w:w="4179" w:type="dxa"/>
          </w:tcPr>
          <w:p w:rsidR="00451D06" w:rsidRPr="002E379E" w:rsidRDefault="00451D06" w:rsidP="002E379E">
            <w:pPr>
              <w:spacing w:before="60"/>
              <w:rPr>
                <w:ins w:id="478" w:author="Ramachandran M G." w:date="2016-12-07T21:16:00Z"/>
                <w:rFonts w:cs="Calibri"/>
                <w:sz w:val="16"/>
              </w:rPr>
            </w:pPr>
            <w:ins w:id="479" w:author="Ramachandran M G." w:date="2016-12-07T21:16:00Z">
              <w:r>
                <w:rPr>
                  <w:rFonts w:cs="Calibri"/>
                  <w:sz w:val="16"/>
                </w:rPr>
                <w:t>*</w:t>
              </w:r>
            </w:ins>
            <w:ins w:id="480" w:author="Ramachandran M G." w:date="2016-12-07T21:18:00Z">
              <w:r w:rsidR="007210C4">
                <w:t xml:space="preserve"> </w:t>
              </w:r>
              <w:r w:rsidR="007210C4" w:rsidRPr="007210C4">
                <w:rPr>
                  <w:rFonts w:cs="Calibri"/>
                  <w:sz w:val="16"/>
                </w:rPr>
                <w:t>PinionVelConf_Uls_T_f32</w:t>
              </w:r>
            </w:ins>
          </w:p>
        </w:tc>
        <w:tc>
          <w:tcPr>
            <w:tcW w:w="990" w:type="dxa"/>
          </w:tcPr>
          <w:p w:rsidR="00451D06" w:rsidRDefault="00451D06" w:rsidP="002E379E">
            <w:pPr>
              <w:spacing w:before="60"/>
              <w:rPr>
                <w:ins w:id="481" w:author="Ramachandran M G." w:date="2016-12-07T21:16:00Z"/>
                <w:rFonts w:cs="Calibri"/>
                <w:sz w:val="16"/>
              </w:rPr>
            </w:pPr>
            <w:ins w:id="482" w:author="Ramachandran M G." w:date="2016-12-07T21:16:00Z">
              <w:r>
                <w:rPr>
                  <w:rFonts w:cs="Calibri"/>
                  <w:sz w:val="16"/>
                </w:rPr>
                <w:t>float32</w:t>
              </w:r>
            </w:ins>
          </w:p>
        </w:tc>
        <w:tc>
          <w:tcPr>
            <w:tcW w:w="990" w:type="dxa"/>
          </w:tcPr>
          <w:p w:rsidR="00451D06" w:rsidRDefault="007210C4" w:rsidP="002E379E">
            <w:pPr>
              <w:spacing w:before="60"/>
              <w:rPr>
                <w:ins w:id="483" w:author="Ramachandran M G." w:date="2016-12-07T21:16:00Z"/>
                <w:rFonts w:cs="Calibri"/>
                <w:sz w:val="16"/>
              </w:rPr>
            </w:pPr>
            <w:ins w:id="484" w:author="Ramachandran M G." w:date="2016-12-07T21:23:00Z">
              <w:r>
                <w:rPr>
                  <w:rFonts w:cs="Calibri"/>
                  <w:sz w:val="16"/>
                </w:rPr>
                <w:t>0.0F</w:t>
              </w:r>
            </w:ins>
          </w:p>
        </w:tc>
        <w:tc>
          <w:tcPr>
            <w:tcW w:w="990" w:type="dxa"/>
          </w:tcPr>
          <w:p w:rsidR="00451D06" w:rsidRDefault="007210C4" w:rsidP="002E379E">
            <w:pPr>
              <w:spacing w:before="60"/>
              <w:rPr>
                <w:ins w:id="485" w:author="Ramachandran M G." w:date="2016-12-07T21:16:00Z"/>
                <w:rFonts w:cs="Calibri"/>
                <w:sz w:val="16"/>
              </w:rPr>
            </w:pPr>
            <w:ins w:id="486" w:author="Ramachandran M G." w:date="2016-12-07T21:16:00Z">
              <w:r>
                <w:rPr>
                  <w:rFonts w:cs="Calibri"/>
                  <w:sz w:val="16"/>
                </w:rPr>
                <w:t>1</w:t>
              </w:r>
              <w:r w:rsidR="00451D06">
                <w:rPr>
                  <w:rFonts w:cs="Calibri"/>
                  <w:sz w:val="16"/>
                </w:rPr>
                <w:t>.0F</w:t>
              </w:r>
            </w:ins>
          </w:p>
        </w:tc>
      </w:tr>
      <w:tr w:rsidR="00451D06" w:rsidRPr="00AA38E8" w:rsidTr="002E379E">
        <w:trPr>
          <w:ins w:id="487" w:author="Ramachandran M G." w:date="2016-12-07T21:16:00Z"/>
        </w:trPr>
        <w:tc>
          <w:tcPr>
            <w:tcW w:w="1779" w:type="dxa"/>
          </w:tcPr>
          <w:p w:rsidR="00451D06" w:rsidRPr="00AA38E8" w:rsidRDefault="00451D06" w:rsidP="002E379E">
            <w:pPr>
              <w:spacing w:before="60"/>
              <w:rPr>
                <w:ins w:id="488" w:author="Ramachandran M G." w:date="2016-12-07T21:16:00Z"/>
                <w:rFonts w:cs="Calibri"/>
                <w:b/>
                <w:bCs/>
                <w:sz w:val="16"/>
              </w:rPr>
            </w:pPr>
            <w:ins w:id="489" w:author="Ramachandran M G." w:date="2016-12-07T21:16:00Z">
              <w:r w:rsidRPr="00AA38E8">
                <w:rPr>
                  <w:rFonts w:cs="Calibri"/>
                  <w:b/>
                  <w:bCs/>
                  <w:sz w:val="16"/>
                </w:rPr>
                <w:t>Return Value</w:t>
              </w:r>
            </w:ins>
          </w:p>
        </w:tc>
        <w:tc>
          <w:tcPr>
            <w:tcW w:w="4179" w:type="dxa"/>
          </w:tcPr>
          <w:p w:rsidR="00451D06" w:rsidRPr="00C80B2D" w:rsidRDefault="007210C4" w:rsidP="002E379E">
            <w:pPr>
              <w:spacing w:before="60"/>
              <w:rPr>
                <w:ins w:id="490" w:author="Ramachandran M G." w:date="2016-12-07T21:16:00Z"/>
                <w:rFonts w:cs="Calibri"/>
                <w:sz w:val="16"/>
              </w:rPr>
            </w:pPr>
            <w:ins w:id="491" w:author="Ramachandran M G." w:date="2016-12-07T21:18:00Z">
              <w:r w:rsidRPr="007210C4">
                <w:rPr>
                  <w:rFonts w:cs="Calibri"/>
                  <w:sz w:val="16"/>
                </w:rPr>
                <w:t>HwVel_HwRadPerSec_T_f32</w:t>
              </w:r>
            </w:ins>
          </w:p>
        </w:tc>
        <w:tc>
          <w:tcPr>
            <w:tcW w:w="990" w:type="dxa"/>
          </w:tcPr>
          <w:p w:rsidR="00451D06" w:rsidRDefault="00451D06" w:rsidP="002E379E">
            <w:pPr>
              <w:spacing w:before="60"/>
              <w:rPr>
                <w:ins w:id="492" w:author="Ramachandran M G." w:date="2016-12-07T21:16:00Z"/>
                <w:rFonts w:cs="Calibri"/>
                <w:sz w:val="16"/>
              </w:rPr>
            </w:pPr>
            <w:ins w:id="493" w:author="Ramachandran M G." w:date="2016-12-07T21:16:00Z">
              <w:r>
                <w:rPr>
                  <w:rFonts w:cs="Calibri"/>
                  <w:sz w:val="16"/>
                </w:rPr>
                <w:t>float32</w:t>
              </w:r>
            </w:ins>
          </w:p>
        </w:tc>
        <w:tc>
          <w:tcPr>
            <w:tcW w:w="990" w:type="dxa"/>
          </w:tcPr>
          <w:p w:rsidR="00451D06" w:rsidRPr="00AA38E8" w:rsidRDefault="007210C4" w:rsidP="002E379E">
            <w:pPr>
              <w:spacing w:before="60"/>
              <w:rPr>
                <w:ins w:id="494" w:author="Ramachandran M G." w:date="2016-12-07T21:16:00Z"/>
                <w:rFonts w:cs="Calibri"/>
                <w:sz w:val="16"/>
              </w:rPr>
            </w:pPr>
            <w:ins w:id="495" w:author="Ramachandran M G." w:date="2016-12-07T21:23:00Z">
              <w:r>
                <w:rPr>
                  <w:rFonts w:cs="Calibri"/>
                  <w:sz w:val="16"/>
                </w:rPr>
                <w:t>-42.0F</w:t>
              </w:r>
            </w:ins>
          </w:p>
        </w:tc>
        <w:tc>
          <w:tcPr>
            <w:tcW w:w="990" w:type="dxa"/>
          </w:tcPr>
          <w:p w:rsidR="00451D06" w:rsidRPr="00AA38E8" w:rsidRDefault="007210C4" w:rsidP="002E379E">
            <w:pPr>
              <w:spacing w:before="60"/>
              <w:rPr>
                <w:ins w:id="496" w:author="Ramachandran M G." w:date="2016-12-07T21:16:00Z"/>
                <w:rFonts w:cs="Calibri"/>
                <w:sz w:val="16"/>
              </w:rPr>
            </w:pPr>
            <w:ins w:id="497" w:author="Ramachandran M G." w:date="2016-12-07T21:24:00Z">
              <w:r>
                <w:rPr>
                  <w:rFonts w:cs="Calibri"/>
                  <w:sz w:val="16"/>
                </w:rPr>
                <w:t>42.0F</w:t>
              </w:r>
            </w:ins>
          </w:p>
        </w:tc>
      </w:tr>
    </w:tbl>
    <w:p w:rsidR="00451D06" w:rsidRDefault="00451D06" w:rsidP="00451D06">
      <w:pPr>
        <w:rPr>
          <w:ins w:id="498" w:author="Ramachandran M G." w:date="2016-12-07T21:16:00Z"/>
          <w:rFonts w:cs="Calibri"/>
        </w:rPr>
      </w:pPr>
    </w:p>
    <w:p w:rsidR="00451D06" w:rsidRDefault="00451D06" w:rsidP="00451D06">
      <w:pPr>
        <w:pStyle w:val="Heading2"/>
        <w:numPr>
          <w:ilvl w:val="3"/>
          <w:numId w:val="11"/>
        </w:numPr>
        <w:spacing w:after="60"/>
        <w:rPr>
          <w:ins w:id="499" w:author="Ramachandran M G." w:date="2016-12-07T21:16:00Z"/>
          <w:rFonts w:ascii="Calibri" w:hAnsi="Calibri" w:cs="Calibri"/>
        </w:rPr>
      </w:pPr>
      <w:bookmarkStart w:id="500" w:name="_Toc468909451"/>
      <w:ins w:id="501" w:author="Ramachandran M G." w:date="2016-12-07T21:16:00Z">
        <w:r>
          <w:rPr>
            <w:rFonts w:ascii="Calibri" w:hAnsi="Calibri" w:cs="Calibri"/>
          </w:rPr>
          <w:t>Design Rationale</w:t>
        </w:r>
        <w:bookmarkEnd w:id="500"/>
      </w:ins>
    </w:p>
    <w:p w:rsidR="00F84740" w:rsidRPr="002E379E" w:rsidRDefault="00F84740" w:rsidP="00F84740">
      <w:pPr>
        <w:rPr>
          <w:ins w:id="502" w:author="Ramachandran M G." w:date="2016-12-07T21:25:00Z"/>
          <w:lang w:bidi="ar-SA"/>
        </w:rPr>
      </w:pPr>
      <w:ins w:id="503" w:author="Ramachandran M G." w:date="2016-12-07T21:25:00Z">
        <w:r>
          <w:rPr>
            <w:lang w:bidi="ar-SA"/>
          </w:rPr>
          <w:t>None</w:t>
        </w:r>
      </w:ins>
    </w:p>
    <w:p w:rsidR="00451D06" w:rsidRPr="00734C3E" w:rsidRDefault="00451D06" w:rsidP="00451D06">
      <w:pPr>
        <w:pStyle w:val="Heading2"/>
        <w:numPr>
          <w:ilvl w:val="3"/>
          <w:numId w:val="11"/>
        </w:numPr>
        <w:spacing w:after="60"/>
        <w:rPr>
          <w:ins w:id="504" w:author="Ramachandran M G." w:date="2016-12-07T21:16:00Z"/>
          <w:rFonts w:ascii="Calibri" w:hAnsi="Calibri" w:cs="Calibri"/>
        </w:rPr>
      </w:pPr>
      <w:bookmarkStart w:id="505" w:name="_Toc468909452"/>
      <w:ins w:id="506" w:author="Ramachandran M G." w:date="2016-12-07T21:16:00Z">
        <w:r>
          <w:rPr>
            <w:rFonts w:ascii="Calibri" w:hAnsi="Calibri" w:cs="Calibri"/>
          </w:rPr>
          <w:t>Processing</w:t>
        </w:r>
        <w:bookmarkEnd w:id="505"/>
      </w:ins>
    </w:p>
    <w:p w:rsidR="00451D06" w:rsidRDefault="00451D06" w:rsidP="00451D06">
      <w:pPr>
        <w:rPr>
          <w:ins w:id="507" w:author="Ramachandran M G." w:date="2016-12-07T21:16:00Z"/>
          <w:lang w:bidi="ar-SA"/>
        </w:rPr>
      </w:pPr>
      <w:ins w:id="508" w:author="Ramachandran M G." w:date="2016-12-07T21:16:00Z">
        <w:r w:rsidRPr="00E232A1">
          <w:rPr>
            <w:lang w:bidi="ar-SA"/>
          </w:rPr>
          <w:t>Refer to the</w:t>
        </w:r>
        <w:r>
          <w:rPr>
            <w:lang w:bidi="ar-SA"/>
          </w:rPr>
          <w:t xml:space="preserve"> functionality of </w:t>
        </w:r>
        <w:r w:rsidRPr="00E232A1">
          <w:rPr>
            <w:lang w:bidi="ar-SA"/>
          </w:rPr>
          <w:t>“</w:t>
        </w:r>
      </w:ins>
      <w:proofErr w:type="spellStart"/>
      <w:ins w:id="509" w:author="Ramachandran M G." w:date="2016-12-07T21:25:00Z">
        <w:r w:rsidR="006440E0" w:rsidRPr="00451D06">
          <w:rPr>
            <w:rFonts w:cs="Calibri"/>
            <w:sz w:val="16"/>
          </w:rPr>
          <w:t>CalcPinionVel</w:t>
        </w:r>
      </w:ins>
      <w:proofErr w:type="spellEnd"/>
      <w:ins w:id="510" w:author="Ramachandran M G." w:date="2016-12-07T21:16:00Z">
        <w:r w:rsidRPr="00F44962">
          <w:rPr>
            <w:lang w:bidi="ar-SA"/>
          </w:rPr>
          <w:t xml:space="preserve">” </w:t>
        </w:r>
        <w:r>
          <w:rPr>
            <w:lang w:bidi="ar-SA"/>
          </w:rPr>
          <w:t>subsystem</w:t>
        </w:r>
        <w:r w:rsidRPr="00F44962">
          <w:rPr>
            <w:lang w:bidi="ar-SA"/>
          </w:rPr>
          <w:t xml:space="preserve"> </w:t>
        </w:r>
        <w:r>
          <w:rPr>
            <w:lang w:bidi="ar-SA"/>
          </w:rPr>
          <w:t>in</w:t>
        </w:r>
        <w:r w:rsidRPr="00F44962">
          <w:rPr>
            <w:lang w:bidi="ar-SA"/>
          </w:rPr>
          <w:t xml:space="preserve"> </w:t>
        </w:r>
        <w:r>
          <w:rPr>
            <w:lang w:bidi="ar-SA"/>
          </w:rPr>
          <w:t>the Simulink model</w:t>
        </w:r>
        <w:r w:rsidRPr="00F44962">
          <w:rPr>
            <w:lang w:bidi="ar-SA"/>
          </w:rPr>
          <w:t>.</w:t>
        </w:r>
      </w:ins>
    </w:p>
    <w:p w:rsidR="0041289A" w:rsidRDefault="0041289A" w:rsidP="001778D2">
      <w:pPr>
        <w:rPr>
          <w:lang w:bidi="ar-SA"/>
        </w:rPr>
      </w:pPr>
    </w:p>
    <w:p w:rsidR="00AB6177" w:rsidRDefault="00AB6177" w:rsidP="00AF6244"/>
    <w:p w:rsidR="008C6874" w:rsidRPr="00AA38E8" w:rsidRDefault="008C6874" w:rsidP="008C6874">
      <w:pPr>
        <w:pStyle w:val="Heading2"/>
        <w:spacing w:after="60"/>
        <w:rPr>
          <w:rFonts w:ascii="Calibri" w:hAnsi="Calibri" w:cs="Calibri"/>
        </w:rPr>
      </w:pPr>
      <w:bookmarkStart w:id="511" w:name="_Toc468909453"/>
      <w:r>
        <w:rPr>
          <w:rFonts w:ascii="Calibri" w:hAnsi="Calibri" w:cs="Calibri"/>
        </w:rPr>
        <w:t>GLOBAL</w:t>
      </w:r>
      <w:r w:rsidRPr="00AA38E8">
        <w:rPr>
          <w:rFonts w:ascii="Calibri" w:hAnsi="Calibri" w:cs="Calibri"/>
        </w:rPr>
        <w:t xml:space="preserve"> Function/Macro Definitions</w:t>
      </w:r>
      <w:bookmarkEnd w:id="344"/>
      <w:bookmarkEnd w:id="511"/>
    </w:p>
    <w:p w:rsidR="002B094F" w:rsidRDefault="00B80C4E" w:rsidP="002B094F">
      <w:pPr>
        <w:rPr>
          <w:lang w:bidi="ar-SA"/>
        </w:rPr>
      </w:pPr>
      <w:r>
        <w:rPr>
          <w:lang w:bidi="ar-SA"/>
        </w:rPr>
        <w:t>None</w:t>
      </w: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512" w:name="_Toc418080076"/>
      <w:bookmarkStart w:id="513" w:name="_Toc421709921"/>
      <w:bookmarkStart w:id="514" w:name="_Toc468909454"/>
      <w:r w:rsidRPr="002E3F2E">
        <w:rPr>
          <w:rFonts w:ascii="Calibri" w:hAnsi="Calibri"/>
        </w:rPr>
        <w:lastRenderedPageBreak/>
        <w:t>Known</w:t>
      </w:r>
      <w:r w:rsidRPr="00AA38E8">
        <w:rPr>
          <w:rFonts w:ascii="Calibri" w:hAnsi="Calibri" w:cs="Calibri"/>
        </w:rPr>
        <w:t xml:space="preserve"> Limitations with Design</w:t>
      </w:r>
      <w:bookmarkEnd w:id="512"/>
      <w:bookmarkEnd w:id="513"/>
      <w:bookmarkEnd w:id="514"/>
    </w:p>
    <w:p w:rsidR="00A95075" w:rsidRPr="006D63D0" w:rsidRDefault="006D63D0" w:rsidP="006D63D0">
      <w:pPr>
        <w:rPr>
          <w:rFonts w:cs="Calibri"/>
        </w:rPr>
      </w:pPr>
      <w:r>
        <w:rPr>
          <w:rFonts w:cs="Calibri"/>
        </w:rPr>
        <w:t>None</w:t>
      </w:r>
    </w:p>
    <w:p w:rsidR="00531B8C" w:rsidRDefault="00531B8C" w:rsidP="00531B8C">
      <w:pPr>
        <w:pStyle w:val="Heading1"/>
        <w:ind w:left="562" w:hanging="562"/>
        <w:rPr>
          <w:rFonts w:ascii="Calibri" w:hAnsi="Calibri" w:cs="Calibri"/>
        </w:rPr>
      </w:pPr>
      <w:bookmarkStart w:id="515" w:name="_Toc382297449"/>
      <w:bookmarkStart w:id="516" w:name="_Toc418080077"/>
      <w:bookmarkStart w:id="517" w:name="_Toc421709922"/>
      <w:bookmarkStart w:id="518" w:name="_Toc468909455"/>
      <w:r w:rsidRPr="00E75CFE">
        <w:rPr>
          <w:rFonts w:ascii="Calibri" w:hAnsi="Calibri" w:cs="Calibri"/>
        </w:rPr>
        <w:lastRenderedPageBreak/>
        <w:t>UNIT TEST CONSIDERATION</w:t>
      </w:r>
      <w:bookmarkEnd w:id="515"/>
      <w:bookmarkEnd w:id="516"/>
      <w:bookmarkEnd w:id="517"/>
      <w:bookmarkEnd w:id="518"/>
    </w:p>
    <w:p w:rsidR="00A95075" w:rsidRPr="00A95075" w:rsidRDefault="00A95075" w:rsidP="00A95075">
      <w:pPr>
        <w:rPr>
          <w:lang w:bidi="ar-SA"/>
        </w:rPr>
      </w:pPr>
      <w:r>
        <w:rPr>
          <w:lang w:bidi="ar-SA"/>
        </w:rPr>
        <w:t>None</w:t>
      </w:r>
    </w:p>
    <w:p w:rsidR="00A158C7" w:rsidRPr="00A158C7" w:rsidRDefault="00A158C7" w:rsidP="00A158C7">
      <w:pPr>
        <w:pStyle w:val="Heading7"/>
      </w:pPr>
      <w:bookmarkStart w:id="519" w:name="_Toc468909456"/>
      <w:r w:rsidRPr="00A158C7">
        <w:lastRenderedPageBreak/>
        <w:t>References</w:t>
      </w:r>
      <w:bookmarkEnd w:id="5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520"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520"/>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1D36D1" w:rsidP="00B758D2">
            <w:pPr>
              <w:rPr>
                <w:lang w:bidi="ar-SA"/>
              </w:rPr>
            </w:pPr>
            <w:r>
              <w:rPr>
                <w:lang w:bidi="ar-SA"/>
              </w:rPr>
              <w:t xml:space="preserve">Process Release </w:t>
            </w:r>
            <w:r w:rsidR="004A379D">
              <w:rPr>
                <w:lang w:bidi="ar-SA"/>
              </w:rPr>
              <w:t>04.02.01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6D497F" w:rsidP="00B758D2">
            <w:pPr>
              <w:keepNext/>
            </w:pPr>
            <w:hyperlink r:id="rId16" w:history="1">
              <w:bookmarkStart w:id="521" w:name="_Ref335300243"/>
              <w:r w:rsidR="00531B8C" w:rsidRPr="00FC427F">
                <w:t>Software Naming Conventions.doc</w:t>
              </w:r>
              <w:bookmarkEnd w:id="521"/>
            </w:hyperlink>
          </w:p>
        </w:tc>
        <w:tc>
          <w:tcPr>
            <w:tcW w:w="2091" w:type="dxa"/>
            <w:shd w:val="clear" w:color="auto" w:fill="auto"/>
          </w:tcPr>
          <w:p w:rsidR="00531B8C" w:rsidRDefault="004A379D" w:rsidP="00B758D2">
            <w:pPr>
              <w:rPr>
                <w:lang w:bidi="ar-SA"/>
              </w:rPr>
            </w:pPr>
            <w:r>
              <w:rPr>
                <w:lang w:bidi="ar-SA"/>
              </w:rPr>
              <w:t xml:space="preserve">Process </w:t>
            </w:r>
            <w:r w:rsidR="001D36D1">
              <w:rPr>
                <w:lang w:bidi="ar-SA"/>
              </w:rPr>
              <w:t xml:space="preserve">Release </w:t>
            </w:r>
            <w:r>
              <w:rPr>
                <w:lang w:bidi="ar-SA"/>
              </w:rPr>
              <w:t>04.02.01</w:t>
            </w:r>
          </w:p>
        </w:tc>
      </w:tr>
      <w:tr w:rsidR="00531B8C" w:rsidRPr="00A158C7" w:rsidTr="00B758D2">
        <w:tc>
          <w:tcPr>
            <w:tcW w:w="738" w:type="dxa"/>
            <w:shd w:val="clear" w:color="auto" w:fill="auto"/>
          </w:tcPr>
          <w:p w:rsidR="00531B8C" w:rsidRDefault="00531B8C" w:rsidP="00B758D2">
            <w:pPr>
              <w:jc w:val="center"/>
            </w:pPr>
            <w:r>
              <w:t>4</w:t>
            </w:r>
          </w:p>
        </w:tc>
        <w:bookmarkStart w:id="522"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522"/>
          </w:p>
        </w:tc>
        <w:tc>
          <w:tcPr>
            <w:tcW w:w="2091" w:type="dxa"/>
            <w:shd w:val="clear" w:color="auto" w:fill="auto"/>
          </w:tcPr>
          <w:p w:rsidR="00531B8C" w:rsidRDefault="004A379D" w:rsidP="00B758D2">
            <w:pPr>
              <w:rPr>
                <w:lang w:bidi="ar-SA"/>
              </w:rPr>
            </w:pPr>
            <w:del w:id="523" w:author="Anne, Krishna" w:date="2016-12-07T13:38:00Z">
              <w:r w:rsidDel="00BB373D">
                <w:rPr>
                  <w:lang w:bidi="ar-SA"/>
                </w:rPr>
                <w:delText xml:space="preserve">Process </w:delText>
              </w:r>
              <w:r w:rsidR="001D36D1" w:rsidDel="00BB373D">
                <w:rPr>
                  <w:lang w:bidi="ar-SA"/>
                </w:rPr>
                <w:delText xml:space="preserve">Release </w:delText>
              </w:r>
              <w:r w:rsidDel="00BB373D">
                <w:rPr>
                  <w:lang w:bidi="ar-SA"/>
                </w:rPr>
                <w:delText>04.02.01</w:delText>
              </w:r>
            </w:del>
            <w:ins w:id="524" w:author="Anne, Krishna" w:date="2016-12-07T13:38:00Z">
              <w:r w:rsidR="00BB373D">
                <w:rPr>
                  <w:lang w:bidi="ar-SA"/>
                </w:rPr>
                <w:t>2.1</w:t>
              </w:r>
            </w:ins>
          </w:p>
        </w:tc>
      </w:tr>
      <w:tr w:rsidR="00A95075" w:rsidRPr="00A158C7" w:rsidTr="00B758D2">
        <w:tc>
          <w:tcPr>
            <w:tcW w:w="738" w:type="dxa"/>
            <w:shd w:val="clear" w:color="auto" w:fill="auto"/>
          </w:tcPr>
          <w:p w:rsidR="00A95075" w:rsidRDefault="00A95075" w:rsidP="00B758D2">
            <w:pPr>
              <w:jc w:val="center"/>
            </w:pPr>
            <w:r>
              <w:t>5</w:t>
            </w:r>
          </w:p>
        </w:tc>
        <w:tc>
          <w:tcPr>
            <w:tcW w:w="6458" w:type="dxa"/>
            <w:shd w:val="clear" w:color="auto" w:fill="auto"/>
          </w:tcPr>
          <w:p w:rsidR="00A95075" w:rsidRDefault="00A95075" w:rsidP="00A95075">
            <w:pPr>
              <w:keepNext/>
            </w:pPr>
            <w:r w:rsidRPr="00A95075">
              <w:t>SF045A_HwAgSysArbn_Design</w:t>
            </w:r>
          </w:p>
        </w:tc>
        <w:tc>
          <w:tcPr>
            <w:tcW w:w="2091" w:type="dxa"/>
            <w:shd w:val="clear" w:color="auto" w:fill="auto"/>
          </w:tcPr>
          <w:p w:rsidR="00A95075" w:rsidRDefault="00F7287D" w:rsidP="00B758D2">
            <w:pPr>
              <w:rPr>
                <w:lang w:bidi="ar-SA"/>
              </w:rPr>
            </w:pPr>
            <w:r>
              <w:t>See Synergy subproject version</w:t>
            </w:r>
          </w:p>
        </w:tc>
      </w:tr>
    </w:tbl>
    <w:p w:rsidR="003A5B2A" w:rsidRDefault="003A5B2A">
      <w:pPr>
        <w:spacing w:after="0"/>
        <w:rPr>
          <w:rFonts w:ascii="Arial" w:hAnsi="Arial"/>
          <w:kern w:val="28"/>
          <w:sz w:val="24"/>
          <w:szCs w:val="20"/>
          <w:lang w:bidi="ar-SA"/>
        </w:rPr>
      </w:pPr>
      <w:bookmarkStart w:id="525" w:name="_GoBack"/>
      <w:bookmarkEnd w:id="525"/>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97F" w:rsidRDefault="006D497F">
      <w:r>
        <w:separator/>
      </w:r>
    </w:p>
  </w:endnote>
  <w:endnote w:type="continuationSeparator" w:id="0">
    <w:p w:rsidR="006D497F" w:rsidRDefault="006D4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85BF1" w:rsidRPr="00B10816" w:rsidTr="00866672">
      <w:tc>
        <w:tcPr>
          <w:tcW w:w="1667" w:type="pct"/>
          <w:vAlign w:val="center"/>
        </w:tcPr>
        <w:p w:rsidR="00285BF1" w:rsidRPr="00B10816" w:rsidRDefault="00285BF1"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HwAgSysArbn</w:t>
          </w:r>
          <w:r>
            <w:rPr>
              <w:sz w:val="16"/>
              <w:szCs w:val="16"/>
            </w:rPr>
            <w:fldChar w:fldCharType="end"/>
          </w:r>
          <w:ins w:id="526" w:author="Vignesh L S K" w:date="2016-12-07T19:12:00Z">
            <w:r w:rsidR="00091B06">
              <w:rPr>
                <w:sz w:val="16"/>
                <w:szCs w:val="16"/>
              </w:rPr>
              <w:t>_MDD</w:t>
            </w:r>
          </w:ins>
          <w:proofErr w:type="spellEnd"/>
        </w:p>
        <w:p w:rsidR="00285BF1" w:rsidRPr="00B10816" w:rsidRDefault="00285BF1"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285BF1" w:rsidRDefault="00285BF1"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527" w:author="Vignesh L S K" w:date="2016-12-07T19:12:00Z">
            <w:r w:rsidR="00091B06">
              <w:rPr>
                <w:sz w:val="16"/>
                <w:szCs w:val="16"/>
              </w:rPr>
              <w:t>December</w:t>
            </w:r>
          </w:ins>
          <w:del w:id="528" w:author="Vignesh L S K" w:date="2016-12-07T19:12:00Z">
            <w:r w:rsidDel="00091B06">
              <w:rPr>
                <w:sz w:val="16"/>
                <w:szCs w:val="16"/>
              </w:rPr>
              <w:delText>September</w:delText>
            </w:r>
          </w:del>
          <w:r>
            <w:rPr>
              <w:sz w:val="16"/>
              <w:szCs w:val="16"/>
            </w:rPr>
            <w:t xml:space="preserve"> 0</w:t>
          </w:r>
          <w:ins w:id="529" w:author="Vignesh L S K" w:date="2016-12-07T19:12:00Z">
            <w:r w:rsidR="00091B06">
              <w:rPr>
                <w:sz w:val="16"/>
                <w:szCs w:val="16"/>
              </w:rPr>
              <w:t>7</w:t>
            </w:r>
          </w:ins>
          <w:del w:id="530" w:author="Vignesh L S K" w:date="2016-12-07T19:12:00Z">
            <w:r w:rsidDel="00091B06">
              <w:rPr>
                <w:sz w:val="16"/>
                <w:szCs w:val="16"/>
              </w:rPr>
              <w:delText>7</w:delText>
            </w:r>
          </w:del>
          <w:r>
            <w:rPr>
              <w:sz w:val="16"/>
              <w:szCs w:val="16"/>
            </w:rPr>
            <w:t>, 201</w:t>
          </w:r>
          <w:ins w:id="531" w:author="Vignesh L S K" w:date="2016-12-07T19:12:00Z">
            <w:r w:rsidR="00091B06">
              <w:rPr>
                <w:sz w:val="16"/>
                <w:szCs w:val="16"/>
              </w:rPr>
              <w:t>6</w:t>
            </w:r>
          </w:ins>
          <w:del w:id="532" w:author="Vignesh L S K" w:date="2016-12-07T19:12:00Z">
            <w:r w:rsidDel="00091B06">
              <w:rPr>
                <w:sz w:val="16"/>
                <w:szCs w:val="16"/>
              </w:rPr>
              <w:delText>5</w:delText>
            </w:r>
          </w:del>
          <w:r>
            <w:rPr>
              <w:sz w:val="16"/>
              <w:szCs w:val="16"/>
            </w:rPr>
            <w:fldChar w:fldCharType="end"/>
          </w:r>
        </w:p>
        <w:p w:rsidR="00285BF1" w:rsidRPr="00B10816" w:rsidRDefault="00285BF1"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285BF1" w:rsidRPr="00B10816" w:rsidRDefault="00285BF1" w:rsidP="00B10816">
              <w:pPr>
                <w:pStyle w:val="Footer"/>
                <w:spacing w:after="0"/>
                <w:jc w:val="right"/>
                <w:rPr>
                  <w:sz w:val="16"/>
                  <w:szCs w:val="16"/>
                </w:rPr>
              </w:pPr>
              <w:r>
                <w:rPr>
                  <w:sz w:val="16"/>
                  <w:szCs w:val="16"/>
                </w:rPr>
                <w:t>Module Design Document</w:t>
              </w:r>
            </w:p>
          </w:sdtContent>
        </w:sdt>
        <w:p w:rsidR="00285BF1" w:rsidRPr="00B10816" w:rsidRDefault="00285BF1"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BB373D">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BB373D">
            <w:rPr>
              <w:b/>
              <w:noProof/>
              <w:sz w:val="16"/>
              <w:szCs w:val="16"/>
            </w:rPr>
            <w:t>15</w:t>
          </w:r>
          <w:r w:rsidRPr="00B10816">
            <w:rPr>
              <w:b/>
              <w:sz w:val="16"/>
              <w:szCs w:val="16"/>
            </w:rPr>
            <w:fldChar w:fldCharType="end"/>
          </w:r>
        </w:p>
      </w:tc>
    </w:tr>
  </w:tbl>
  <w:p w:rsidR="00285BF1" w:rsidRPr="00B10816" w:rsidRDefault="00285BF1"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97F" w:rsidRDefault="006D497F">
      <w:r>
        <w:separator/>
      </w:r>
    </w:p>
  </w:footnote>
  <w:footnote w:type="continuationSeparator" w:id="0">
    <w:p w:rsidR="006D497F" w:rsidRDefault="006D49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85BF1" w:rsidRPr="008969C4" w:rsidTr="00866672">
      <w:trPr>
        <w:trHeight w:val="438"/>
      </w:trPr>
      <w:tc>
        <w:tcPr>
          <w:tcW w:w="1443" w:type="pct"/>
        </w:tcPr>
        <w:p w:rsidR="00285BF1" w:rsidRPr="008969C4" w:rsidRDefault="00285BF1"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285BF1" w:rsidRPr="00891F29" w:rsidRDefault="00285BF1" w:rsidP="00B10816">
          <w:pPr>
            <w:pStyle w:val="Header"/>
            <w:spacing w:after="0"/>
            <w:jc w:val="right"/>
            <w:rPr>
              <w:sz w:val="16"/>
              <w:szCs w:val="20"/>
            </w:rPr>
          </w:pPr>
          <w:r w:rsidRPr="00891F29">
            <w:rPr>
              <w:sz w:val="16"/>
              <w:szCs w:val="20"/>
            </w:rPr>
            <w:t>Nexteer Automotive Confidential Proprietary Information</w:t>
          </w:r>
        </w:p>
        <w:p w:rsidR="00285BF1" w:rsidRDefault="00285BF1" w:rsidP="00B10816">
          <w:pPr>
            <w:pStyle w:val="Header"/>
            <w:spacing w:after="0"/>
            <w:jc w:val="right"/>
            <w:rPr>
              <w:sz w:val="16"/>
              <w:szCs w:val="20"/>
            </w:rPr>
          </w:pPr>
          <w:r w:rsidRPr="00891F29">
            <w:rPr>
              <w:sz w:val="16"/>
              <w:szCs w:val="20"/>
            </w:rPr>
            <w:t>Do Not Copy/Distribute Without Prior Permission</w:t>
          </w:r>
        </w:p>
        <w:p w:rsidR="00285BF1" w:rsidRPr="008969C4" w:rsidRDefault="00285BF1" w:rsidP="00B10816">
          <w:pPr>
            <w:pStyle w:val="Header"/>
            <w:spacing w:after="0"/>
            <w:jc w:val="right"/>
            <w:rPr>
              <w:szCs w:val="20"/>
            </w:rPr>
          </w:pPr>
          <w:r w:rsidRPr="000B0DB8">
            <w:rPr>
              <w:sz w:val="16"/>
              <w:szCs w:val="20"/>
            </w:rPr>
            <w:t>This Document Is Uncontrolled When Printed – Verify Version Before Use</w:t>
          </w:r>
        </w:p>
      </w:tc>
    </w:tr>
  </w:tbl>
  <w:p w:rsidR="00285BF1" w:rsidRDefault="00285BF1">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32A5816"/>
    <w:multiLevelType w:val="hybridMultilevel"/>
    <w:tmpl w:val="B5922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551047F"/>
    <w:multiLevelType w:val="hybridMultilevel"/>
    <w:tmpl w:val="2FD2F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573AD4"/>
    <w:multiLevelType w:val="hybridMultilevel"/>
    <w:tmpl w:val="4970B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51"/>
        </w:tabs>
        <w:ind w:left="851"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511011F7"/>
    <w:multiLevelType w:val="hybridMultilevel"/>
    <w:tmpl w:val="54DAB8CA"/>
    <w:lvl w:ilvl="0" w:tplc="3940D3C2">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295ADC"/>
    <w:multiLevelType w:val="hybridMultilevel"/>
    <w:tmpl w:val="831E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C10843"/>
    <w:multiLevelType w:val="hybridMultilevel"/>
    <w:tmpl w:val="B5922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DF4C0D"/>
    <w:multiLevelType w:val="hybridMultilevel"/>
    <w:tmpl w:val="FA868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2"/>
  </w:num>
  <w:num w:numId="14">
    <w:abstractNumId w:val="10"/>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9"/>
  </w:num>
  <w:num w:numId="23">
    <w:abstractNumId w:val="21"/>
  </w:num>
  <w:num w:numId="24">
    <w:abstractNumId w:val="20"/>
  </w:num>
  <w:num w:numId="25">
    <w:abstractNumId w:val="14"/>
  </w:num>
  <w:num w:numId="26">
    <w:abstractNumId w:val="11"/>
  </w:num>
  <w:num w:numId="27">
    <w:abstractNumId w:val="13"/>
  </w:num>
  <w:num w:numId="28">
    <w:abstractNumId w:val="1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gnesh L S K">
    <w15:presenceInfo w15:providerId="None" w15:userId="Vignesh L S K"/>
  </w15:person>
  <w15:person w15:author="Ramachandran M G.">
    <w15:presenceInfo w15:providerId="None" w15:userId="Ramachandran M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3AA"/>
    <w:rsid w:val="000040A2"/>
    <w:rsid w:val="00007584"/>
    <w:rsid w:val="00010BFD"/>
    <w:rsid w:val="0001455A"/>
    <w:rsid w:val="00015232"/>
    <w:rsid w:val="000201AB"/>
    <w:rsid w:val="00030567"/>
    <w:rsid w:val="00030607"/>
    <w:rsid w:val="000318E7"/>
    <w:rsid w:val="0004234C"/>
    <w:rsid w:val="000515DF"/>
    <w:rsid w:val="000527DE"/>
    <w:rsid w:val="000558D3"/>
    <w:rsid w:val="000567C1"/>
    <w:rsid w:val="000573ED"/>
    <w:rsid w:val="00057E0F"/>
    <w:rsid w:val="00063A7A"/>
    <w:rsid w:val="0006733C"/>
    <w:rsid w:val="000718C3"/>
    <w:rsid w:val="00076DD2"/>
    <w:rsid w:val="00091B06"/>
    <w:rsid w:val="00096B85"/>
    <w:rsid w:val="000A5FB2"/>
    <w:rsid w:val="000B01C4"/>
    <w:rsid w:val="000B0DB8"/>
    <w:rsid w:val="000B37D5"/>
    <w:rsid w:val="000B5C1E"/>
    <w:rsid w:val="000B6648"/>
    <w:rsid w:val="000D164C"/>
    <w:rsid w:val="000E0B71"/>
    <w:rsid w:val="000E102A"/>
    <w:rsid w:val="000E3512"/>
    <w:rsid w:val="000E3685"/>
    <w:rsid w:val="000E548A"/>
    <w:rsid w:val="00101127"/>
    <w:rsid w:val="00101292"/>
    <w:rsid w:val="00102C25"/>
    <w:rsid w:val="00105535"/>
    <w:rsid w:val="00105C99"/>
    <w:rsid w:val="001063C7"/>
    <w:rsid w:val="00107593"/>
    <w:rsid w:val="00113021"/>
    <w:rsid w:val="00114319"/>
    <w:rsid w:val="001161D2"/>
    <w:rsid w:val="00122290"/>
    <w:rsid w:val="001278D4"/>
    <w:rsid w:val="00133350"/>
    <w:rsid w:val="00135743"/>
    <w:rsid w:val="001449F2"/>
    <w:rsid w:val="00144BD1"/>
    <w:rsid w:val="00145E51"/>
    <w:rsid w:val="00152830"/>
    <w:rsid w:val="00161682"/>
    <w:rsid w:val="00163DEC"/>
    <w:rsid w:val="0016404A"/>
    <w:rsid w:val="001778D2"/>
    <w:rsid w:val="00180DD1"/>
    <w:rsid w:val="00181748"/>
    <w:rsid w:val="001833C5"/>
    <w:rsid w:val="00186C07"/>
    <w:rsid w:val="00194117"/>
    <w:rsid w:val="00196283"/>
    <w:rsid w:val="001A069D"/>
    <w:rsid w:val="001A0A43"/>
    <w:rsid w:val="001A6A75"/>
    <w:rsid w:val="001B11CC"/>
    <w:rsid w:val="001B1516"/>
    <w:rsid w:val="001B15E2"/>
    <w:rsid w:val="001B4CA5"/>
    <w:rsid w:val="001B716A"/>
    <w:rsid w:val="001C2134"/>
    <w:rsid w:val="001C3CBB"/>
    <w:rsid w:val="001C4930"/>
    <w:rsid w:val="001C6DDE"/>
    <w:rsid w:val="001D2F1D"/>
    <w:rsid w:val="001D36D1"/>
    <w:rsid w:val="001D6053"/>
    <w:rsid w:val="001E4877"/>
    <w:rsid w:val="001F0A02"/>
    <w:rsid w:val="001F7A45"/>
    <w:rsid w:val="00203950"/>
    <w:rsid w:val="00206564"/>
    <w:rsid w:val="00210877"/>
    <w:rsid w:val="00213F47"/>
    <w:rsid w:val="00216E0A"/>
    <w:rsid w:val="00217199"/>
    <w:rsid w:val="0021764C"/>
    <w:rsid w:val="0022099F"/>
    <w:rsid w:val="0022572C"/>
    <w:rsid w:val="00226086"/>
    <w:rsid w:val="00227F44"/>
    <w:rsid w:val="002366F0"/>
    <w:rsid w:val="00237876"/>
    <w:rsid w:val="00241551"/>
    <w:rsid w:val="00246432"/>
    <w:rsid w:val="00246474"/>
    <w:rsid w:val="00246930"/>
    <w:rsid w:val="002518E0"/>
    <w:rsid w:val="00252485"/>
    <w:rsid w:val="002540D9"/>
    <w:rsid w:val="00256656"/>
    <w:rsid w:val="00256D7F"/>
    <w:rsid w:val="00260133"/>
    <w:rsid w:val="00273A0B"/>
    <w:rsid w:val="00285BF1"/>
    <w:rsid w:val="002905EB"/>
    <w:rsid w:val="002911A5"/>
    <w:rsid w:val="002A3DCD"/>
    <w:rsid w:val="002A4407"/>
    <w:rsid w:val="002A46ED"/>
    <w:rsid w:val="002A6127"/>
    <w:rsid w:val="002B094F"/>
    <w:rsid w:val="002B1587"/>
    <w:rsid w:val="002B2B02"/>
    <w:rsid w:val="002B6E4E"/>
    <w:rsid w:val="002B7D4B"/>
    <w:rsid w:val="002D2079"/>
    <w:rsid w:val="002D4CF3"/>
    <w:rsid w:val="002D5102"/>
    <w:rsid w:val="002D7C01"/>
    <w:rsid w:val="002E08B6"/>
    <w:rsid w:val="002E0FEE"/>
    <w:rsid w:val="002E3467"/>
    <w:rsid w:val="002E4849"/>
    <w:rsid w:val="002E7E59"/>
    <w:rsid w:val="00307A0F"/>
    <w:rsid w:val="00312179"/>
    <w:rsid w:val="003129E3"/>
    <w:rsid w:val="00314939"/>
    <w:rsid w:val="0032502F"/>
    <w:rsid w:val="003267EF"/>
    <w:rsid w:val="00326A0D"/>
    <w:rsid w:val="00326A13"/>
    <w:rsid w:val="00327A5B"/>
    <w:rsid w:val="00330ED1"/>
    <w:rsid w:val="003313B5"/>
    <w:rsid w:val="0034184E"/>
    <w:rsid w:val="00341ED6"/>
    <w:rsid w:val="00347652"/>
    <w:rsid w:val="00361921"/>
    <w:rsid w:val="00362B86"/>
    <w:rsid w:val="00362CE5"/>
    <w:rsid w:val="00363C9F"/>
    <w:rsid w:val="00364BF7"/>
    <w:rsid w:val="00364F00"/>
    <w:rsid w:val="003719D6"/>
    <w:rsid w:val="003849A4"/>
    <w:rsid w:val="00385119"/>
    <w:rsid w:val="00387BF4"/>
    <w:rsid w:val="00393DBF"/>
    <w:rsid w:val="003A4E0B"/>
    <w:rsid w:val="003A5B2A"/>
    <w:rsid w:val="003B4A55"/>
    <w:rsid w:val="003D456D"/>
    <w:rsid w:val="003F18D9"/>
    <w:rsid w:val="003F3205"/>
    <w:rsid w:val="00405E64"/>
    <w:rsid w:val="00410E30"/>
    <w:rsid w:val="0041289A"/>
    <w:rsid w:val="00413B1D"/>
    <w:rsid w:val="004147D1"/>
    <w:rsid w:val="00431255"/>
    <w:rsid w:val="0043373B"/>
    <w:rsid w:val="00436F3E"/>
    <w:rsid w:val="004377FE"/>
    <w:rsid w:val="00444F99"/>
    <w:rsid w:val="00451D06"/>
    <w:rsid w:val="004526E6"/>
    <w:rsid w:val="004538E2"/>
    <w:rsid w:val="00453CBC"/>
    <w:rsid w:val="00460D68"/>
    <w:rsid w:val="004610FA"/>
    <w:rsid w:val="00462B18"/>
    <w:rsid w:val="00462D3A"/>
    <w:rsid w:val="00467BB2"/>
    <w:rsid w:val="00480A9D"/>
    <w:rsid w:val="00482BAD"/>
    <w:rsid w:val="004863BF"/>
    <w:rsid w:val="004903B0"/>
    <w:rsid w:val="004907B4"/>
    <w:rsid w:val="00496E7C"/>
    <w:rsid w:val="00497491"/>
    <w:rsid w:val="004A0EA5"/>
    <w:rsid w:val="004A379D"/>
    <w:rsid w:val="004A3AD6"/>
    <w:rsid w:val="004C1331"/>
    <w:rsid w:val="004D0FAD"/>
    <w:rsid w:val="004D5D37"/>
    <w:rsid w:val="004E39D0"/>
    <w:rsid w:val="004F3C64"/>
    <w:rsid w:val="00506213"/>
    <w:rsid w:val="00507960"/>
    <w:rsid w:val="00510DB3"/>
    <w:rsid w:val="00514FCB"/>
    <w:rsid w:val="005200B6"/>
    <w:rsid w:val="0052583E"/>
    <w:rsid w:val="00527EC6"/>
    <w:rsid w:val="00531B8C"/>
    <w:rsid w:val="0053510E"/>
    <w:rsid w:val="005366FA"/>
    <w:rsid w:val="00540486"/>
    <w:rsid w:val="00540749"/>
    <w:rsid w:val="00541D9D"/>
    <w:rsid w:val="00541E2D"/>
    <w:rsid w:val="00544B42"/>
    <w:rsid w:val="0054769F"/>
    <w:rsid w:val="00551E95"/>
    <w:rsid w:val="00553CD9"/>
    <w:rsid w:val="005610BF"/>
    <w:rsid w:val="0057448F"/>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35A7"/>
    <w:rsid w:val="005E4680"/>
    <w:rsid w:val="005E57D6"/>
    <w:rsid w:val="005E61CD"/>
    <w:rsid w:val="005F2D10"/>
    <w:rsid w:val="005F3880"/>
    <w:rsid w:val="005F651A"/>
    <w:rsid w:val="00600104"/>
    <w:rsid w:val="00600C6A"/>
    <w:rsid w:val="00601D3E"/>
    <w:rsid w:val="0060359A"/>
    <w:rsid w:val="006041A1"/>
    <w:rsid w:val="006114E3"/>
    <w:rsid w:val="00614D08"/>
    <w:rsid w:val="006171B3"/>
    <w:rsid w:val="006224AE"/>
    <w:rsid w:val="00633FE1"/>
    <w:rsid w:val="00635297"/>
    <w:rsid w:val="006374FA"/>
    <w:rsid w:val="006440E0"/>
    <w:rsid w:val="00646455"/>
    <w:rsid w:val="00660449"/>
    <w:rsid w:val="00665E4E"/>
    <w:rsid w:val="00667424"/>
    <w:rsid w:val="00667AE7"/>
    <w:rsid w:val="00673A6E"/>
    <w:rsid w:val="0067654E"/>
    <w:rsid w:val="006811FF"/>
    <w:rsid w:val="00681E5A"/>
    <w:rsid w:val="006845E9"/>
    <w:rsid w:val="00686ED4"/>
    <w:rsid w:val="0069657C"/>
    <w:rsid w:val="00696EE3"/>
    <w:rsid w:val="006A61EA"/>
    <w:rsid w:val="006A7C28"/>
    <w:rsid w:val="006B5229"/>
    <w:rsid w:val="006B5F56"/>
    <w:rsid w:val="006C12CB"/>
    <w:rsid w:val="006C2D7D"/>
    <w:rsid w:val="006C4522"/>
    <w:rsid w:val="006D497F"/>
    <w:rsid w:val="006D634C"/>
    <w:rsid w:val="006D63D0"/>
    <w:rsid w:val="006E0AE7"/>
    <w:rsid w:val="006E1C97"/>
    <w:rsid w:val="006E74FF"/>
    <w:rsid w:val="006F12FB"/>
    <w:rsid w:val="006F2855"/>
    <w:rsid w:val="006F3CF4"/>
    <w:rsid w:val="00702C1E"/>
    <w:rsid w:val="00707BA6"/>
    <w:rsid w:val="00714D93"/>
    <w:rsid w:val="00715441"/>
    <w:rsid w:val="007210C4"/>
    <w:rsid w:val="007219DD"/>
    <w:rsid w:val="00722EA8"/>
    <w:rsid w:val="00725671"/>
    <w:rsid w:val="00727610"/>
    <w:rsid w:val="00733450"/>
    <w:rsid w:val="00734C3E"/>
    <w:rsid w:val="00737A19"/>
    <w:rsid w:val="00747977"/>
    <w:rsid w:val="00751961"/>
    <w:rsid w:val="0075721A"/>
    <w:rsid w:val="00765195"/>
    <w:rsid w:val="00767585"/>
    <w:rsid w:val="00770295"/>
    <w:rsid w:val="00773CA8"/>
    <w:rsid w:val="00784FF5"/>
    <w:rsid w:val="00785D79"/>
    <w:rsid w:val="00786BDF"/>
    <w:rsid w:val="007A2CEC"/>
    <w:rsid w:val="007A3BEB"/>
    <w:rsid w:val="007A3D19"/>
    <w:rsid w:val="007B71B8"/>
    <w:rsid w:val="007C0067"/>
    <w:rsid w:val="007C3A2E"/>
    <w:rsid w:val="007C401B"/>
    <w:rsid w:val="007C4A1B"/>
    <w:rsid w:val="007C4B48"/>
    <w:rsid w:val="007D326F"/>
    <w:rsid w:val="007D4936"/>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57FAB"/>
    <w:rsid w:val="00862735"/>
    <w:rsid w:val="00862907"/>
    <w:rsid w:val="00864FFC"/>
    <w:rsid w:val="00865ACA"/>
    <w:rsid w:val="00866672"/>
    <w:rsid w:val="00866C6E"/>
    <w:rsid w:val="00871C89"/>
    <w:rsid w:val="008721B1"/>
    <w:rsid w:val="008721C3"/>
    <w:rsid w:val="00881135"/>
    <w:rsid w:val="00881279"/>
    <w:rsid w:val="00891F29"/>
    <w:rsid w:val="008943A3"/>
    <w:rsid w:val="00895757"/>
    <w:rsid w:val="008969C4"/>
    <w:rsid w:val="00897591"/>
    <w:rsid w:val="008A05C2"/>
    <w:rsid w:val="008A0BF7"/>
    <w:rsid w:val="008A1CA9"/>
    <w:rsid w:val="008A3325"/>
    <w:rsid w:val="008A3DEA"/>
    <w:rsid w:val="008B13BF"/>
    <w:rsid w:val="008B2A08"/>
    <w:rsid w:val="008C31B1"/>
    <w:rsid w:val="008C4FBE"/>
    <w:rsid w:val="008C6874"/>
    <w:rsid w:val="008C7FE6"/>
    <w:rsid w:val="008D1A6A"/>
    <w:rsid w:val="008D3DCA"/>
    <w:rsid w:val="008D69B7"/>
    <w:rsid w:val="008D75C5"/>
    <w:rsid w:val="008F09CA"/>
    <w:rsid w:val="008F11FD"/>
    <w:rsid w:val="008F1C9A"/>
    <w:rsid w:val="008F38B3"/>
    <w:rsid w:val="008F402B"/>
    <w:rsid w:val="008F4A9B"/>
    <w:rsid w:val="008F50DC"/>
    <w:rsid w:val="008F7506"/>
    <w:rsid w:val="009017D0"/>
    <w:rsid w:val="00903343"/>
    <w:rsid w:val="00905396"/>
    <w:rsid w:val="00912AE0"/>
    <w:rsid w:val="0091328D"/>
    <w:rsid w:val="009132C7"/>
    <w:rsid w:val="0091423E"/>
    <w:rsid w:val="009200D8"/>
    <w:rsid w:val="00921DE0"/>
    <w:rsid w:val="009253B7"/>
    <w:rsid w:val="00926383"/>
    <w:rsid w:val="0092752F"/>
    <w:rsid w:val="00930893"/>
    <w:rsid w:val="009318C4"/>
    <w:rsid w:val="00934334"/>
    <w:rsid w:val="009358E8"/>
    <w:rsid w:val="00942D04"/>
    <w:rsid w:val="00945677"/>
    <w:rsid w:val="00947A9A"/>
    <w:rsid w:val="00947EA9"/>
    <w:rsid w:val="00957855"/>
    <w:rsid w:val="00964105"/>
    <w:rsid w:val="009643A3"/>
    <w:rsid w:val="00970A17"/>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9F6027"/>
    <w:rsid w:val="00A049EB"/>
    <w:rsid w:val="00A05B7E"/>
    <w:rsid w:val="00A158C7"/>
    <w:rsid w:val="00A25B61"/>
    <w:rsid w:val="00A365F0"/>
    <w:rsid w:val="00A37E34"/>
    <w:rsid w:val="00A639FF"/>
    <w:rsid w:val="00A6463B"/>
    <w:rsid w:val="00A656E4"/>
    <w:rsid w:val="00A71A73"/>
    <w:rsid w:val="00A72ADF"/>
    <w:rsid w:val="00A72D89"/>
    <w:rsid w:val="00A75159"/>
    <w:rsid w:val="00A75452"/>
    <w:rsid w:val="00A85DD5"/>
    <w:rsid w:val="00A90F28"/>
    <w:rsid w:val="00A92EE5"/>
    <w:rsid w:val="00A95075"/>
    <w:rsid w:val="00AA1B18"/>
    <w:rsid w:val="00AA2199"/>
    <w:rsid w:val="00AA3A38"/>
    <w:rsid w:val="00AA61A8"/>
    <w:rsid w:val="00AB1565"/>
    <w:rsid w:val="00AB200C"/>
    <w:rsid w:val="00AB2785"/>
    <w:rsid w:val="00AB34C3"/>
    <w:rsid w:val="00AB6177"/>
    <w:rsid w:val="00AC1BE0"/>
    <w:rsid w:val="00AC31FF"/>
    <w:rsid w:val="00AC3337"/>
    <w:rsid w:val="00AC40DF"/>
    <w:rsid w:val="00AC4A58"/>
    <w:rsid w:val="00AC4CD8"/>
    <w:rsid w:val="00AC6E5E"/>
    <w:rsid w:val="00AD135E"/>
    <w:rsid w:val="00AD1F0E"/>
    <w:rsid w:val="00AD3866"/>
    <w:rsid w:val="00AD3DBF"/>
    <w:rsid w:val="00AD6104"/>
    <w:rsid w:val="00AE0435"/>
    <w:rsid w:val="00AE0DCB"/>
    <w:rsid w:val="00AE41D4"/>
    <w:rsid w:val="00AE4ED1"/>
    <w:rsid w:val="00AE55D3"/>
    <w:rsid w:val="00AE5C76"/>
    <w:rsid w:val="00AE730D"/>
    <w:rsid w:val="00AF6244"/>
    <w:rsid w:val="00AF6D2A"/>
    <w:rsid w:val="00AF7DDD"/>
    <w:rsid w:val="00B0024F"/>
    <w:rsid w:val="00B0477A"/>
    <w:rsid w:val="00B10816"/>
    <w:rsid w:val="00B11BE8"/>
    <w:rsid w:val="00B154E6"/>
    <w:rsid w:val="00B21802"/>
    <w:rsid w:val="00B24649"/>
    <w:rsid w:val="00B25D10"/>
    <w:rsid w:val="00B26058"/>
    <w:rsid w:val="00B35242"/>
    <w:rsid w:val="00B352BE"/>
    <w:rsid w:val="00B35F84"/>
    <w:rsid w:val="00B46808"/>
    <w:rsid w:val="00B52330"/>
    <w:rsid w:val="00B557BA"/>
    <w:rsid w:val="00B5628C"/>
    <w:rsid w:val="00B629A0"/>
    <w:rsid w:val="00B629B6"/>
    <w:rsid w:val="00B647EA"/>
    <w:rsid w:val="00B72FDD"/>
    <w:rsid w:val="00B758D2"/>
    <w:rsid w:val="00B80C4E"/>
    <w:rsid w:val="00B81B39"/>
    <w:rsid w:val="00B81C1B"/>
    <w:rsid w:val="00B85D5F"/>
    <w:rsid w:val="00B92F19"/>
    <w:rsid w:val="00B95461"/>
    <w:rsid w:val="00B9722C"/>
    <w:rsid w:val="00BA089B"/>
    <w:rsid w:val="00BA0D62"/>
    <w:rsid w:val="00BA5041"/>
    <w:rsid w:val="00BA63AA"/>
    <w:rsid w:val="00BA728A"/>
    <w:rsid w:val="00BA7BCD"/>
    <w:rsid w:val="00BB166E"/>
    <w:rsid w:val="00BB31A3"/>
    <w:rsid w:val="00BB373D"/>
    <w:rsid w:val="00BB4210"/>
    <w:rsid w:val="00BC45C7"/>
    <w:rsid w:val="00BC5D73"/>
    <w:rsid w:val="00BC6B0F"/>
    <w:rsid w:val="00BD17E2"/>
    <w:rsid w:val="00BD2498"/>
    <w:rsid w:val="00BD29F5"/>
    <w:rsid w:val="00BD7322"/>
    <w:rsid w:val="00BE7F06"/>
    <w:rsid w:val="00BF5242"/>
    <w:rsid w:val="00BF5E9B"/>
    <w:rsid w:val="00C0276C"/>
    <w:rsid w:val="00C04F32"/>
    <w:rsid w:val="00C145F2"/>
    <w:rsid w:val="00C22A00"/>
    <w:rsid w:val="00C2356B"/>
    <w:rsid w:val="00C373E0"/>
    <w:rsid w:val="00C375E8"/>
    <w:rsid w:val="00C53F02"/>
    <w:rsid w:val="00C54CBD"/>
    <w:rsid w:val="00C55597"/>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A6453"/>
    <w:rsid w:val="00CB03C3"/>
    <w:rsid w:val="00CB0B31"/>
    <w:rsid w:val="00CB724F"/>
    <w:rsid w:val="00CC3F01"/>
    <w:rsid w:val="00CC44B7"/>
    <w:rsid w:val="00CC6EFC"/>
    <w:rsid w:val="00CE1AE1"/>
    <w:rsid w:val="00CF089D"/>
    <w:rsid w:val="00CF0E43"/>
    <w:rsid w:val="00CF107F"/>
    <w:rsid w:val="00CF2A9A"/>
    <w:rsid w:val="00CF5BE3"/>
    <w:rsid w:val="00D00A39"/>
    <w:rsid w:val="00D03CCB"/>
    <w:rsid w:val="00D148FA"/>
    <w:rsid w:val="00D16229"/>
    <w:rsid w:val="00D229A6"/>
    <w:rsid w:val="00D23CB7"/>
    <w:rsid w:val="00D26802"/>
    <w:rsid w:val="00D30924"/>
    <w:rsid w:val="00D37B1F"/>
    <w:rsid w:val="00D4065B"/>
    <w:rsid w:val="00D42EF2"/>
    <w:rsid w:val="00D443E7"/>
    <w:rsid w:val="00D51275"/>
    <w:rsid w:val="00D51484"/>
    <w:rsid w:val="00D57071"/>
    <w:rsid w:val="00D57F9F"/>
    <w:rsid w:val="00D60445"/>
    <w:rsid w:val="00D64954"/>
    <w:rsid w:val="00D70B1D"/>
    <w:rsid w:val="00D757BC"/>
    <w:rsid w:val="00D762B8"/>
    <w:rsid w:val="00D775AC"/>
    <w:rsid w:val="00D77952"/>
    <w:rsid w:val="00D8298E"/>
    <w:rsid w:val="00D900B2"/>
    <w:rsid w:val="00DA5C5C"/>
    <w:rsid w:val="00DB0311"/>
    <w:rsid w:val="00DB1985"/>
    <w:rsid w:val="00DB213C"/>
    <w:rsid w:val="00DB3C1D"/>
    <w:rsid w:val="00DC0959"/>
    <w:rsid w:val="00DC598C"/>
    <w:rsid w:val="00DD3B65"/>
    <w:rsid w:val="00DE23CE"/>
    <w:rsid w:val="00DE2FDE"/>
    <w:rsid w:val="00DF4415"/>
    <w:rsid w:val="00E020FC"/>
    <w:rsid w:val="00E02541"/>
    <w:rsid w:val="00E03151"/>
    <w:rsid w:val="00E044C8"/>
    <w:rsid w:val="00E16D14"/>
    <w:rsid w:val="00E176AB"/>
    <w:rsid w:val="00E232A1"/>
    <w:rsid w:val="00E23E66"/>
    <w:rsid w:val="00E31AE9"/>
    <w:rsid w:val="00E3395D"/>
    <w:rsid w:val="00E35A9F"/>
    <w:rsid w:val="00E3609B"/>
    <w:rsid w:val="00E36420"/>
    <w:rsid w:val="00E46EBF"/>
    <w:rsid w:val="00E51408"/>
    <w:rsid w:val="00E52161"/>
    <w:rsid w:val="00E56C73"/>
    <w:rsid w:val="00E61FD9"/>
    <w:rsid w:val="00E6550B"/>
    <w:rsid w:val="00E9004B"/>
    <w:rsid w:val="00E95DF5"/>
    <w:rsid w:val="00E961C2"/>
    <w:rsid w:val="00EB1228"/>
    <w:rsid w:val="00EC2609"/>
    <w:rsid w:val="00ED3D2B"/>
    <w:rsid w:val="00EE263E"/>
    <w:rsid w:val="00EE26AB"/>
    <w:rsid w:val="00EE3BBC"/>
    <w:rsid w:val="00EF190F"/>
    <w:rsid w:val="00F1257A"/>
    <w:rsid w:val="00F33BD1"/>
    <w:rsid w:val="00F36729"/>
    <w:rsid w:val="00F36CC2"/>
    <w:rsid w:val="00F417BB"/>
    <w:rsid w:val="00F4318C"/>
    <w:rsid w:val="00F43F8E"/>
    <w:rsid w:val="00F51C8D"/>
    <w:rsid w:val="00F56E9B"/>
    <w:rsid w:val="00F56F9A"/>
    <w:rsid w:val="00F602B0"/>
    <w:rsid w:val="00F62152"/>
    <w:rsid w:val="00F651F5"/>
    <w:rsid w:val="00F727CE"/>
    <w:rsid w:val="00F7287D"/>
    <w:rsid w:val="00F737FE"/>
    <w:rsid w:val="00F84740"/>
    <w:rsid w:val="00F90FCC"/>
    <w:rsid w:val="00F91518"/>
    <w:rsid w:val="00F95E33"/>
    <w:rsid w:val="00FB39DC"/>
    <w:rsid w:val="00FC02CC"/>
    <w:rsid w:val="00FC45EA"/>
    <w:rsid w:val="00FC5A02"/>
    <w:rsid w:val="00FC5B7E"/>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clear" w:pos="851"/>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clear" w:pos="851"/>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8974">
      <w:bodyDiv w:val="1"/>
      <w:marLeft w:val="0"/>
      <w:marRight w:val="0"/>
      <w:marTop w:val="0"/>
      <w:marBottom w:val="0"/>
      <w:divBdr>
        <w:top w:val="none" w:sz="0" w:space="0" w:color="auto"/>
        <w:left w:val="none" w:sz="0" w:space="0" w:color="auto"/>
        <w:bottom w:val="none" w:sz="0" w:space="0" w:color="auto"/>
        <w:right w:val="none" w:sz="0" w:space="0" w:color="auto"/>
      </w:divBdr>
    </w:div>
    <w:div w:id="218900651">
      <w:bodyDiv w:val="1"/>
      <w:marLeft w:val="0"/>
      <w:marRight w:val="0"/>
      <w:marTop w:val="0"/>
      <w:marBottom w:val="0"/>
      <w:divBdr>
        <w:top w:val="none" w:sz="0" w:space="0" w:color="auto"/>
        <w:left w:val="none" w:sz="0" w:space="0" w:color="auto"/>
        <w:bottom w:val="none" w:sz="0" w:space="0" w:color="auto"/>
        <w:right w:val="none" w:sz="0" w:space="0" w:color="auto"/>
      </w:divBdr>
    </w:div>
    <w:div w:id="1044015564">
      <w:bodyDiv w:val="1"/>
      <w:marLeft w:val="0"/>
      <w:marRight w:val="0"/>
      <w:marTop w:val="0"/>
      <w:marBottom w:val="0"/>
      <w:divBdr>
        <w:top w:val="none" w:sz="0" w:space="0" w:color="auto"/>
        <w:left w:val="none" w:sz="0" w:space="0" w:color="auto"/>
        <w:bottom w:val="none" w:sz="0" w:space="0" w:color="auto"/>
        <w:right w:val="none" w:sz="0" w:space="0" w:color="auto"/>
      </w:divBdr>
    </w:div>
    <w:div w:id="1484543023">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Nexteer\EA4_Development\SVN\04_Process_Management\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966C1C78A542E78209F7B948180BD7"/>
        <w:category>
          <w:name w:val="General"/>
          <w:gallery w:val="placeholder"/>
        </w:category>
        <w:types>
          <w:type w:val="bbPlcHdr"/>
        </w:types>
        <w:behaviors>
          <w:behavior w:val="content"/>
        </w:behaviors>
        <w:guid w:val="{59D345AB-83C0-4157-9691-4697A74E511F}"/>
      </w:docPartPr>
      <w:docPartBody>
        <w:p w:rsidR="00423A05" w:rsidRDefault="00720E30">
          <w:pPr>
            <w:pStyle w:val="C2966C1C78A542E78209F7B948180BD7"/>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E30"/>
    <w:rsid w:val="00075829"/>
    <w:rsid w:val="001E45C5"/>
    <w:rsid w:val="002C3962"/>
    <w:rsid w:val="00335345"/>
    <w:rsid w:val="00401614"/>
    <w:rsid w:val="00420DEE"/>
    <w:rsid w:val="00423A05"/>
    <w:rsid w:val="004D7F07"/>
    <w:rsid w:val="005B7F7B"/>
    <w:rsid w:val="00630832"/>
    <w:rsid w:val="00642B10"/>
    <w:rsid w:val="00720E30"/>
    <w:rsid w:val="00761189"/>
    <w:rsid w:val="007B6CCB"/>
    <w:rsid w:val="00934C85"/>
    <w:rsid w:val="00A01C4A"/>
    <w:rsid w:val="00CE2A4D"/>
    <w:rsid w:val="00D560B9"/>
    <w:rsid w:val="00EC5D5F"/>
    <w:rsid w:val="00FF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966C1C78A542E78209F7B948180BD7">
    <w:name w:val="C2966C1C78A542E78209F7B948180B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966C1C78A542E78209F7B948180BD7">
    <w:name w:val="C2966C1C78A542E78209F7B948180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0186352-ABD2-4234-AF76-D05BC9604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662</TotalTime>
  <Pages>15</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8393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Sarika Natu</dc:creator>
  <cp:lastModifiedBy>Anne, Krishna</cp:lastModifiedBy>
  <cp:revision>85</cp:revision>
  <cp:lastPrinted>2014-12-17T17:01:00Z</cp:lastPrinted>
  <dcterms:created xsi:type="dcterms:W3CDTF">2015-09-07T08:46:00Z</dcterms:created>
  <dcterms:modified xsi:type="dcterms:W3CDTF">2016-12-07T18:38:00Z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HwAgSysArbn</vt:lpwstr>
  </property>
  <property fmtid="{D5CDD505-2E9C-101B-9397-08002B2CF9AE}" pid="3" name="Template Version">
    <vt:lpwstr>EA4 01.00.00</vt:lpwstr>
  </property>
  <property fmtid="{D5CDD505-2E9C-101B-9397-08002B2CF9AE}" pid="4" name="Release Date">
    <vt:lpwstr>September 07, 2015</vt:lpwstr>
  </property>
  <property fmtid="{D5CDD505-2E9C-101B-9397-08002B2CF9AE}" pid="5" name="Location">
    <vt:lpwstr>Saginaw, MI, USA</vt:lpwstr>
  </property>
  <property fmtid="{D5CDD505-2E9C-101B-9397-08002B2CF9AE}" pid="6" name="Prepared by Group">
    <vt:lpwstr>Sarika Natu(KPIT Technologies)</vt:lpwstr>
  </property>
  <property fmtid="{D5CDD505-2E9C-101B-9397-08002B2CF9AE}" pid="7" name="Prepared for Group">
    <vt:lpwstr>Software Engineering</vt:lpwstr>
  </property>
</Properties>
</file>