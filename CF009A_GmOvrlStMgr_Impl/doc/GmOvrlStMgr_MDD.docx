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z w:val="48"/>
          <w:szCs w:val="48"/>
        </w:rPr>
        <w:alias w:val="Title"/>
        <w:tag w:val=""/>
        <w:id w:val="-74908585"/>
        <w:placeholder>
          <w:docPart w:val="F6BFC9A0F2A4470586541D09ACA6F3CC"/>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5E61CD" w:rsidRPr="007E0373" w:rsidRDefault="00714679" w:rsidP="007E0373">
      <w:pPr>
        <w:tabs>
          <w:tab w:val="left" w:pos="4320"/>
          <w:tab w:val="left" w:pos="8640"/>
        </w:tabs>
        <w:spacing w:before="120" w:after="360"/>
        <w:jc w:val="center"/>
        <w:rPr>
          <w:b/>
          <w:sz w:val="36"/>
        </w:rPr>
      </w:pPr>
      <w:r w:rsidRPr="00714679">
        <w:rPr>
          <w:b/>
          <w:sz w:val="36"/>
        </w:rPr>
        <w:t>GmOvrlStMgr</w:t>
      </w:r>
    </w:p>
    <w:p w:rsidR="0035669D" w:rsidRPr="007E0373" w:rsidRDefault="0035669D" w:rsidP="0035669D">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ins w:id="0" w:author="Jayakrishnan Thundathil" w:date="2017-02-02T16:10:00Z">
        <w:r w:rsidR="00442980">
          <w:rPr>
            <w:b/>
            <w:sz w:val="36"/>
          </w:rPr>
          <w:t>Feb 02</w:t>
        </w:r>
      </w:ins>
      <w:del w:id="1" w:author="Jayakrishnan Thundathil" w:date="2017-02-02T16:10:00Z">
        <w:r w:rsidDel="00442980">
          <w:rPr>
            <w:b/>
            <w:sz w:val="36"/>
          </w:rPr>
          <w:delText>Dec 13</w:delText>
        </w:r>
      </w:del>
      <w:r>
        <w:rPr>
          <w:b/>
          <w:sz w:val="36"/>
        </w:rPr>
        <w:t>, 201</w:t>
      </w:r>
      <w:r w:rsidRPr="007E0373">
        <w:rPr>
          <w:b/>
          <w:sz w:val="36"/>
        </w:rPr>
        <w:fldChar w:fldCharType="end"/>
      </w:r>
      <w:ins w:id="2" w:author="Jayakrishnan Thundathil" w:date="2017-02-02T16:10:00Z">
        <w:r w:rsidR="00442980">
          <w:rPr>
            <w:b/>
            <w:sz w:val="36"/>
          </w:rPr>
          <w:t>7</w:t>
        </w:r>
      </w:ins>
      <w:del w:id="3" w:author="Jayakrishnan Thundathil" w:date="2017-02-02T16:10:00Z">
        <w:r w:rsidDel="00442980">
          <w:rPr>
            <w:b/>
            <w:sz w:val="36"/>
          </w:rPr>
          <w:delText>6</w:delText>
        </w:r>
      </w:del>
    </w:p>
    <w:p w:rsidR="0035669D" w:rsidRPr="00A158C7" w:rsidRDefault="0035669D" w:rsidP="0035669D">
      <w:pPr>
        <w:tabs>
          <w:tab w:val="left" w:pos="4320"/>
          <w:tab w:val="left" w:pos="8640"/>
        </w:tabs>
        <w:spacing w:before="960"/>
        <w:jc w:val="center"/>
        <w:rPr>
          <w:b/>
          <w:sz w:val="24"/>
        </w:rPr>
      </w:pPr>
      <w:r w:rsidRPr="00A158C7">
        <w:rPr>
          <w:b/>
          <w:sz w:val="24"/>
        </w:rPr>
        <w:t>Prepared For:</w:t>
      </w:r>
    </w:p>
    <w:p w:rsidR="0035669D" w:rsidRPr="00A158C7" w:rsidRDefault="0035669D" w:rsidP="0035669D">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Pr>
          <w:b/>
          <w:sz w:val="24"/>
        </w:rPr>
        <w:t>Software Engineering</w:t>
      </w:r>
      <w:r>
        <w:rPr>
          <w:b/>
          <w:sz w:val="24"/>
        </w:rPr>
        <w:fldChar w:fldCharType="end"/>
      </w:r>
    </w:p>
    <w:p w:rsidR="0035669D" w:rsidRPr="00A158C7" w:rsidRDefault="0035669D" w:rsidP="0035669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Pr>
          <w:b/>
          <w:sz w:val="24"/>
        </w:rPr>
        <w:t>Nexteer Automotive</w:t>
      </w:r>
      <w:r>
        <w:rPr>
          <w:b/>
          <w:sz w:val="24"/>
        </w:rPr>
        <w:fldChar w:fldCharType="end"/>
      </w:r>
      <w:r>
        <w:rPr>
          <w:b/>
          <w:sz w:val="24"/>
        </w:rPr>
        <w:t>,</w:t>
      </w:r>
    </w:p>
    <w:p w:rsidR="0035669D" w:rsidRDefault="0035669D" w:rsidP="0035669D">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Pr>
          <w:b/>
          <w:sz w:val="24"/>
        </w:rPr>
        <w:t>Saginaw, MI, USA</w:t>
      </w:r>
      <w:r>
        <w:rPr>
          <w:b/>
          <w:sz w:val="24"/>
        </w:rPr>
        <w:fldChar w:fldCharType="end"/>
      </w:r>
    </w:p>
    <w:p w:rsidR="0035669D" w:rsidRPr="00A158C7" w:rsidRDefault="0035669D" w:rsidP="0035669D">
      <w:pPr>
        <w:tabs>
          <w:tab w:val="left" w:pos="4320"/>
          <w:tab w:val="left" w:pos="8640"/>
        </w:tabs>
        <w:spacing w:before="960"/>
        <w:jc w:val="center"/>
        <w:rPr>
          <w:b/>
          <w:sz w:val="24"/>
        </w:rPr>
      </w:pPr>
      <w:r w:rsidRPr="00A158C7">
        <w:rPr>
          <w:b/>
          <w:sz w:val="24"/>
        </w:rPr>
        <w:t xml:space="preserve">Prepared By: </w:t>
      </w:r>
    </w:p>
    <w:p w:rsidR="0035669D" w:rsidRPr="00A158C7" w:rsidRDefault="00442980" w:rsidP="0035669D">
      <w:pPr>
        <w:tabs>
          <w:tab w:val="left" w:pos="4320"/>
          <w:tab w:val="left" w:pos="8640"/>
        </w:tabs>
        <w:jc w:val="center"/>
        <w:rPr>
          <w:b/>
          <w:sz w:val="24"/>
        </w:rPr>
      </w:pPr>
      <w:ins w:id="4" w:author="Jayakrishnan Thundathil" w:date="2017-02-02T16:10:00Z">
        <w:r>
          <w:rPr>
            <w:b/>
            <w:sz w:val="24"/>
          </w:rPr>
          <w:t>Jayakrishnan T</w:t>
        </w:r>
      </w:ins>
      <w:del w:id="5" w:author="Jayakrishnan Thundathil" w:date="2017-02-02T16:10:00Z">
        <w:r w:rsidR="0035669D" w:rsidDel="00442980">
          <w:rPr>
            <w:b/>
            <w:sz w:val="24"/>
          </w:rPr>
          <w:delText>TATA ELXSI</w:delText>
        </w:r>
      </w:del>
      <w:r w:rsidR="0035669D">
        <w:rPr>
          <w:b/>
          <w:sz w:val="24"/>
        </w:rPr>
        <w:t>,</w:t>
      </w:r>
    </w:p>
    <w:p w:rsidR="009F564F" w:rsidRDefault="009F564F" w:rsidP="00480A9D">
      <w:pPr>
        <w:tabs>
          <w:tab w:val="left" w:pos="4320"/>
          <w:tab w:val="left" w:pos="8640"/>
        </w:tabs>
        <w:jc w:val="center"/>
        <w:rPr>
          <w:ins w:id="6" w:author="Jayakrishnan Thundathil" w:date="2017-02-02T16:11:00Z"/>
          <w:b/>
          <w:sz w:val="24"/>
        </w:rPr>
      </w:pPr>
      <w:ins w:id="7" w:author="Jayakrishnan Thundathil" w:date="2017-02-02T16:11:00Z">
        <w:r>
          <w:rPr>
            <w:b/>
            <w:sz w:val="24"/>
          </w:rPr>
          <w:t>Nexteer Automotive,</w:t>
        </w:r>
      </w:ins>
    </w:p>
    <w:p w:rsidR="00B81C1B" w:rsidRPr="006C2D7D" w:rsidRDefault="009F564F" w:rsidP="00480A9D">
      <w:pPr>
        <w:tabs>
          <w:tab w:val="left" w:pos="4320"/>
          <w:tab w:val="left" w:pos="8640"/>
        </w:tabs>
        <w:jc w:val="center"/>
        <w:rPr>
          <w:b/>
          <w:sz w:val="28"/>
          <w:szCs w:val="28"/>
          <w:u w:val="single"/>
        </w:rPr>
      </w:pPr>
      <w:ins w:id="8" w:author="Jayakrishnan Thundathil" w:date="2017-02-02T16:11:00Z">
        <w:r>
          <w:rPr>
            <w:b/>
            <w:sz w:val="24"/>
          </w:rPr>
          <w:t>Saginaw, MI, USA</w:t>
        </w:r>
      </w:ins>
      <w:del w:id="9" w:author="Jayakrishnan Thundathil" w:date="2017-02-02T16:11:00Z">
        <w:r w:rsidR="0035669D" w:rsidDel="00442980">
          <w:rPr>
            <w:b/>
            <w:sz w:val="24"/>
          </w:rPr>
          <w:delText>CHENNAI, INDIA</w:delText>
        </w:r>
        <w:r w:rsidR="0035669D" w:rsidRPr="00A158C7" w:rsidDel="00442980">
          <w:rPr>
            <w:b/>
            <w:sz w:val="24"/>
          </w:rPr>
          <w:delText xml:space="preserve"> </w:delText>
        </w:r>
      </w:del>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401A9E" w:rsidRPr="00AA38E8" w:rsidTr="00442980">
        <w:trPr>
          <w:jc w:val="center"/>
        </w:trPr>
        <w:tc>
          <w:tcPr>
            <w:tcW w:w="2520" w:type="dxa"/>
          </w:tcPr>
          <w:p w:rsidR="00401A9E" w:rsidRPr="00AA38E8" w:rsidRDefault="00401A9E" w:rsidP="00D229A6">
            <w:pPr>
              <w:jc w:val="center"/>
              <w:rPr>
                <w:rFonts w:cs="Calibri"/>
                <w:b/>
              </w:rPr>
            </w:pPr>
            <w:bookmarkStart w:id="10" w:name="_Toc348792978"/>
            <w:bookmarkStart w:id="11" w:name="_Toc348793074"/>
            <w:bookmarkStart w:id="12" w:name="_Toc348793965"/>
            <w:bookmarkStart w:id="13" w:name="_Toc349459173"/>
            <w:bookmarkStart w:id="14" w:name="_Toc349621609"/>
            <w:r w:rsidRPr="00AA38E8">
              <w:rPr>
                <w:rFonts w:cs="Calibri"/>
                <w:b/>
              </w:rPr>
              <w:t>Description</w:t>
            </w:r>
          </w:p>
        </w:tc>
        <w:tc>
          <w:tcPr>
            <w:tcW w:w="2160" w:type="dxa"/>
          </w:tcPr>
          <w:p w:rsidR="00401A9E" w:rsidRPr="00AA38E8" w:rsidRDefault="00401A9E" w:rsidP="00D229A6">
            <w:pPr>
              <w:jc w:val="center"/>
              <w:rPr>
                <w:rFonts w:cs="Calibri"/>
                <w:b/>
              </w:rPr>
            </w:pPr>
            <w:r w:rsidRPr="00AA38E8">
              <w:rPr>
                <w:rFonts w:cs="Calibri"/>
                <w:b/>
              </w:rPr>
              <w:t>Author</w:t>
            </w:r>
          </w:p>
        </w:tc>
        <w:tc>
          <w:tcPr>
            <w:tcW w:w="1350" w:type="dxa"/>
          </w:tcPr>
          <w:p w:rsidR="00401A9E" w:rsidRPr="00AA38E8" w:rsidRDefault="00401A9E" w:rsidP="00D229A6">
            <w:pPr>
              <w:jc w:val="center"/>
              <w:rPr>
                <w:rFonts w:cs="Calibri"/>
                <w:b/>
              </w:rPr>
            </w:pPr>
            <w:r w:rsidRPr="00AA38E8">
              <w:rPr>
                <w:rFonts w:cs="Calibri"/>
                <w:b/>
              </w:rPr>
              <w:t>Version</w:t>
            </w:r>
          </w:p>
        </w:tc>
        <w:tc>
          <w:tcPr>
            <w:tcW w:w="1440" w:type="dxa"/>
          </w:tcPr>
          <w:p w:rsidR="00401A9E" w:rsidRPr="00AA38E8" w:rsidRDefault="00401A9E" w:rsidP="00D229A6">
            <w:pPr>
              <w:jc w:val="center"/>
              <w:rPr>
                <w:rFonts w:cs="Calibri"/>
                <w:b/>
              </w:rPr>
            </w:pPr>
            <w:r w:rsidRPr="00AA38E8">
              <w:rPr>
                <w:rFonts w:cs="Calibri"/>
                <w:b/>
              </w:rPr>
              <w:t>Date</w:t>
            </w:r>
          </w:p>
        </w:tc>
      </w:tr>
      <w:tr w:rsidR="00401A9E" w:rsidRPr="00AA38E8" w:rsidTr="00442980">
        <w:trPr>
          <w:jc w:val="center"/>
        </w:trPr>
        <w:tc>
          <w:tcPr>
            <w:tcW w:w="2520" w:type="dxa"/>
          </w:tcPr>
          <w:p w:rsidR="00401A9E" w:rsidRPr="00AA38E8" w:rsidRDefault="00401A9E" w:rsidP="00D229A6">
            <w:pPr>
              <w:rPr>
                <w:rFonts w:cs="Calibri"/>
              </w:rPr>
            </w:pPr>
            <w:r>
              <w:rPr>
                <w:rFonts w:cs="Calibri"/>
              </w:rPr>
              <w:t>Initial Version</w:t>
            </w:r>
          </w:p>
        </w:tc>
        <w:tc>
          <w:tcPr>
            <w:tcW w:w="2160" w:type="dxa"/>
          </w:tcPr>
          <w:p w:rsidR="00401A9E" w:rsidRPr="00AA38E8" w:rsidRDefault="00401A9E" w:rsidP="00D229A6">
            <w:pPr>
              <w:rPr>
                <w:rFonts w:cs="Calibri"/>
              </w:rPr>
            </w:pPr>
            <w:r>
              <w:rPr>
                <w:rFonts w:cs="Calibri"/>
              </w:rPr>
              <w:t>Sankardu Varadapureddi</w:t>
            </w:r>
          </w:p>
        </w:tc>
        <w:tc>
          <w:tcPr>
            <w:tcW w:w="1350" w:type="dxa"/>
          </w:tcPr>
          <w:p w:rsidR="00401A9E" w:rsidRPr="00AA38E8" w:rsidRDefault="00401A9E" w:rsidP="00D229A6">
            <w:pPr>
              <w:rPr>
                <w:rFonts w:cs="Calibri"/>
              </w:rPr>
            </w:pPr>
            <w:r>
              <w:rPr>
                <w:rFonts w:cs="Calibri"/>
              </w:rPr>
              <w:t>1</w:t>
            </w:r>
          </w:p>
        </w:tc>
        <w:tc>
          <w:tcPr>
            <w:tcW w:w="1440" w:type="dxa"/>
          </w:tcPr>
          <w:p w:rsidR="00401A9E" w:rsidRPr="00AA38E8" w:rsidRDefault="00714679" w:rsidP="00464103">
            <w:pPr>
              <w:rPr>
                <w:rFonts w:cs="Calibri"/>
              </w:rPr>
            </w:pPr>
            <w:r>
              <w:rPr>
                <w:rFonts w:cs="Calibri"/>
              </w:rPr>
              <w:t>6</w:t>
            </w:r>
            <w:r w:rsidR="00401A9E">
              <w:rPr>
                <w:rFonts w:cs="Calibri"/>
              </w:rPr>
              <w:t>-</w:t>
            </w:r>
            <w:r w:rsidR="00464103">
              <w:rPr>
                <w:rFonts w:cs="Calibri"/>
              </w:rPr>
              <w:t>Oct</w:t>
            </w:r>
            <w:r w:rsidR="00401A9E">
              <w:rPr>
                <w:rFonts w:cs="Calibri"/>
              </w:rPr>
              <w:t>-2015</w:t>
            </w:r>
          </w:p>
        </w:tc>
      </w:tr>
      <w:tr w:rsidR="00DB60A9" w:rsidRPr="00AA38E8" w:rsidTr="00442980">
        <w:trPr>
          <w:jc w:val="center"/>
        </w:trPr>
        <w:tc>
          <w:tcPr>
            <w:tcW w:w="2520" w:type="dxa"/>
          </w:tcPr>
          <w:p w:rsidR="00DB60A9" w:rsidRDefault="00DB60A9" w:rsidP="00D229A6">
            <w:pPr>
              <w:rPr>
                <w:rFonts w:cs="Calibri"/>
              </w:rPr>
            </w:pPr>
            <w:r w:rsidRPr="00DB60A9">
              <w:rPr>
                <w:rFonts w:cs="Calibri"/>
              </w:rPr>
              <w:t>Added HwTq based intervention for LKA, handwheel buzz based on LoA key cycles</w:t>
            </w:r>
          </w:p>
        </w:tc>
        <w:tc>
          <w:tcPr>
            <w:tcW w:w="2160" w:type="dxa"/>
          </w:tcPr>
          <w:p w:rsidR="00DB60A9" w:rsidRDefault="00DB60A9" w:rsidP="00D229A6">
            <w:pPr>
              <w:rPr>
                <w:rFonts w:cs="Calibri"/>
              </w:rPr>
            </w:pPr>
            <w:r>
              <w:rPr>
                <w:rFonts w:cs="Calibri"/>
              </w:rPr>
              <w:t>Nick Saxton</w:t>
            </w:r>
          </w:p>
        </w:tc>
        <w:tc>
          <w:tcPr>
            <w:tcW w:w="1350" w:type="dxa"/>
          </w:tcPr>
          <w:p w:rsidR="00DB60A9" w:rsidRDefault="00DB60A9" w:rsidP="00D229A6">
            <w:pPr>
              <w:rPr>
                <w:rFonts w:cs="Calibri"/>
              </w:rPr>
            </w:pPr>
            <w:r>
              <w:rPr>
                <w:rFonts w:cs="Calibri"/>
              </w:rPr>
              <w:t>2</w:t>
            </w:r>
          </w:p>
        </w:tc>
        <w:tc>
          <w:tcPr>
            <w:tcW w:w="1440" w:type="dxa"/>
          </w:tcPr>
          <w:p w:rsidR="00DB60A9" w:rsidRDefault="00DB60A9" w:rsidP="00464103">
            <w:pPr>
              <w:rPr>
                <w:rFonts w:cs="Calibri"/>
              </w:rPr>
            </w:pPr>
            <w:r>
              <w:rPr>
                <w:rFonts w:cs="Calibri"/>
              </w:rPr>
              <w:t>11-Feb-2016</w:t>
            </w:r>
          </w:p>
        </w:tc>
      </w:tr>
      <w:tr w:rsidR="003B609D" w:rsidRPr="00AA38E8" w:rsidTr="00442980">
        <w:trPr>
          <w:jc w:val="center"/>
        </w:trPr>
        <w:tc>
          <w:tcPr>
            <w:tcW w:w="2520" w:type="dxa"/>
          </w:tcPr>
          <w:p w:rsidR="003B609D" w:rsidRPr="00DB60A9" w:rsidRDefault="003B609D" w:rsidP="00D229A6">
            <w:pPr>
              <w:rPr>
                <w:rFonts w:cs="Calibri"/>
              </w:rPr>
            </w:pPr>
            <w:r>
              <w:rPr>
                <w:rFonts w:cs="Calibri"/>
              </w:rPr>
              <w:t>Changed argument names of ESCFlt local function</w:t>
            </w:r>
          </w:p>
        </w:tc>
        <w:tc>
          <w:tcPr>
            <w:tcW w:w="2160" w:type="dxa"/>
          </w:tcPr>
          <w:p w:rsidR="003B609D" w:rsidRDefault="003B609D" w:rsidP="00D229A6">
            <w:pPr>
              <w:rPr>
                <w:rFonts w:cs="Calibri"/>
              </w:rPr>
            </w:pPr>
            <w:r>
              <w:rPr>
                <w:rFonts w:cs="Calibri"/>
              </w:rPr>
              <w:t>Nick Saxton</w:t>
            </w:r>
          </w:p>
        </w:tc>
        <w:tc>
          <w:tcPr>
            <w:tcW w:w="1350" w:type="dxa"/>
          </w:tcPr>
          <w:p w:rsidR="003B609D" w:rsidRDefault="003B609D" w:rsidP="00D229A6">
            <w:pPr>
              <w:rPr>
                <w:rFonts w:cs="Calibri"/>
              </w:rPr>
            </w:pPr>
            <w:r>
              <w:rPr>
                <w:rFonts w:cs="Calibri"/>
              </w:rPr>
              <w:t>3</w:t>
            </w:r>
          </w:p>
        </w:tc>
        <w:tc>
          <w:tcPr>
            <w:tcW w:w="1440" w:type="dxa"/>
          </w:tcPr>
          <w:p w:rsidR="003B609D" w:rsidRDefault="003B609D" w:rsidP="00464103">
            <w:pPr>
              <w:rPr>
                <w:rFonts w:cs="Calibri"/>
              </w:rPr>
            </w:pPr>
            <w:r>
              <w:rPr>
                <w:rFonts w:cs="Calibri"/>
              </w:rPr>
              <w:t>13-Jun-2016</w:t>
            </w:r>
          </w:p>
        </w:tc>
      </w:tr>
      <w:tr w:rsidR="003C1B49" w:rsidRPr="00AA38E8" w:rsidTr="00442980">
        <w:trPr>
          <w:jc w:val="center"/>
        </w:trPr>
        <w:tc>
          <w:tcPr>
            <w:tcW w:w="2520" w:type="dxa"/>
          </w:tcPr>
          <w:p w:rsidR="003C1B49" w:rsidRDefault="003C1B49" w:rsidP="00D229A6">
            <w:pPr>
              <w:rPr>
                <w:rFonts w:cs="Calibri"/>
              </w:rPr>
            </w:pPr>
            <w:r>
              <w:rPr>
                <w:rFonts w:cs="Calibri"/>
              </w:rPr>
              <w:t>Updated graphical representation and edited local function section</w:t>
            </w:r>
          </w:p>
        </w:tc>
        <w:tc>
          <w:tcPr>
            <w:tcW w:w="2160" w:type="dxa"/>
          </w:tcPr>
          <w:p w:rsidR="003C1B49" w:rsidRDefault="003C1B49" w:rsidP="00D229A6">
            <w:pPr>
              <w:rPr>
                <w:rFonts w:cs="Calibri"/>
              </w:rPr>
            </w:pPr>
            <w:r>
              <w:rPr>
                <w:rFonts w:cs="Calibri"/>
              </w:rPr>
              <w:t>Nick Saxton</w:t>
            </w:r>
          </w:p>
        </w:tc>
        <w:tc>
          <w:tcPr>
            <w:tcW w:w="1350" w:type="dxa"/>
          </w:tcPr>
          <w:p w:rsidR="003C1B49" w:rsidRDefault="003C1B49" w:rsidP="00D229A6">
            <w:pPr>
              <w:rPr>
                <w:rFonts w:cs="Calibri"/>
              </w:rPr>
            </w:pPr>
            <w:r>
              <w:rPr>
                <w:rFonts w:cs="Calibri"/>
              </w:rPr>
              <w:t>4</w:t>
            </w:r>
          </w:p>
        </w:tc>
        <w:tc>
          <w:tcPr>
            <w:tcW w:w="1440" w:type="dxa"/>
          </w:tcPr>
          <w:p w:rsidR="003C1B49" w:rsidRDefault="003C1B49" w:rsidP="00464103">
            <w:pPr>
              <w:rPr>
                <w:rFonts w:cs="Calibri"/>
              </w:rPr>
            </w:pPr>
            <w:r>
              <w:rPr>
                <w:rFonts w:cs="Calibri"/>
              </w:rPr>
              <w:t>24-Jun-2016</w:t>
            </w:r>
          </w:p>
        </w:tc>
      </w:tr>
      <w:tr w:rsidR="00451CC2" w:rsidRPr="00AA38E8" w:rsidTr="00442980">
        <w:trPr>
          <w:jc w:val="center"/>
        </w:trPr>
        <w:tc>
          <w:tcPr>
            <w:tcW w:w="2520" w:type="dxa"/>
          </w:tcPr>
          <w:p w:rsidR="00451CC2" w:rsidRDefault="00451CC2" w:rsidP="00D229A6">
            <w:pPr>
              <w:rPr>
                <w:rFonts w:cs="Calibri"/>
              </w:rPr>
            </w:pPr>
            <w:r>
              <w:rPr>
                <w:rFonts w:cs="Calibri"/>
              </w:rPr>
              <w:t>Updated for FDD v4.0.0</w:t>
            </w:r>
          </w:p>
        </w:tc>
        <w:tc>
          <w:tcPr>
            <w:tcW w:w="2160" w:type="dxa"/>
          </w:tcPr>
          <w:p w:rsidR="00451CC2" w:rsidRDefault="00451CC2" w:rsidP="00D229A6">
            <w:pPr>
              <w:rPr>
                <w:rFonts w:cs="Calibri"/>
              </w:rPr>
            </w:pPr>
            <w:r>
              <w:rPr>
                <w:rFonts w:cs="Calibri"/>
              </w:rPr>
              <w:t>Nick Saxton</w:t>
            </w:r>
          </w:p>
        </w:tc>
        <w:tc>
          <w:tcPr>
            <w:tcW w:w="1350" w:type="dxa"/>
          </w:tcPr>
          <w:p w:rsidR="00451CC2" w:rsidRDefault="00451CC2" w:rsidP="00D229A6">
            <w:pPr>
              <w:rPr>
                <w:rFonts w:cs="Calibri"/>
              </w:rPr>
            </w:pPr>
            <w:r>
              <w:rPr>
                <w:rFonts w:cs="Calibri"/>
              </w:rPr>
              <w:t>5</w:t>
            </w:r>
          </w:p>
        </w:tc>
        <w:tc>
          <w:tcPr>
            <w:tcW w:w="1440" w:type="dxa"/>
          </w:tcPr>
          <w:p w:rsidR="00451CC2" w:rsidRDefault="00451CC2" w:rsidP="00464103">
            <w:pPr>
              <w:rPr>
                <w:rFonts w:cs="Calibri"/>
              </w:rPr>
            </w:pPr>
            <w:r>
              <w:rPr>
                <w:rFonts w:cs="Calibri"/>
              </w:rPr>
              <w:t>22-Aug-2016</w:t>
            </w:r>
          </w:p>
        </w:tc>
      </w:tr>
      <w:tr w:rsidR="009E44C4" w:rsidRPr="00AA38E8" w:rsidTr="00442980">
        <w:trPr>
          <w:jc w:val="center"/>
        </w:trPr>
        <w:tc>
          <w:tcPr>
            <w:tcW w:w="2520" w:type="dxa"/>
          </w:tcPr>
          <w:p w:rsidR="009E44C4" w:rsidRDefault="009E44C4" w:rsidP="009E44C4">
            <w:pPr>
              <w:rPr>
                <w:rFonts w:cs="Calibri"/>
              </w:rPr>
            </w:pPr>
            <w:r>
              <w:rPr>
                <w:rFonts w:cs="Calibri"/>
              </w:rPr>
              <w:t>Updated to design version 4.1</w:t>
            </w:r>
            <w:r w:rsidRPr="00576D16">
              <w:rPr>
                <w:rFonts w:cs="Calibri"/>
              </w:rPr>
              <w:t>.0</w:t>
            </w:r>
          </w:p>
        </w:tc>
        <w:tc>
          <w:tcPr>
            <w:tcW w:w="2160" w:type="dxa"/>
          </w:tcPr>
          <w:p w:rsidR="009E44C4" w:rsidRDefault="009E44C4" w:rsidP="009E44C4">
            <w:pPr>
              <w:rPr>
                <w:rFonts w:cs="Calibri"/>
              </w:rPr>
            </w:pPr>
            <w:r>
              <w:rPr>
                <w:rFonts w:cs="Calibri"/>
              </w:rPr>
              <w:t>TATA</w:t>
            </w:r>
          </w:p>
        </w:tc>
        <w:tc>
          <w:tcPr>
            <w:tcW w:w="1350" w:type="dxa"/>
          </w:tcPr>
          <w:p w:rsidR="009E44C4" w:rsidRDefault="009E44C4" w:rsidP="009E44C4">
            <w:pPr>
              <w:rPr>
                <w:rFonts w:cs="Calibri"/>
              </w:rPr>
            </w:pPr>
            <w:r>
              <w:rPr>
                <w:rFonts w:cs="Calibri"/>
              </w:rPr>
              <w:t>6</w:t>
            </w:r>
          </w:p>
        </w:tc>
        <w:tc>
          <w:tcPr>
            <w:tcW w:w="1440" w:type="dxa"/>
          </w:tcPr>
          <w:p w:rsidR="009E44C4" w:rsidRDefault="009E44C4" w:rsidP="009E44C4">
            <w:pPr>
              <w:rPr>
                <w:rFonts w:cs="Calibri"/>
              </w:rPr>
            </w:pPr>
            <w:r>
              <w:rPr>
                <w:rFonts w:cs="Calibri"/>
              </w:rPr>
              <w:t>12-Dec-16</w:t>
            </w:r>
          </w:p>
        </w:tc>
      </w:tr>
      <w:tr w:rsidR="0079149D" w:rsidRPr="00AA38E8" w:rsidTr="00442980">
        <w:trPr>
          <w:jc w:val="center"/>
          <w:ins w:id="15" w:author="Jayakrishnan Thundathil" w:date="2017-02-02T16:13:00Z"/>
        </w:trPr>
        <w:tc>
          <w:tcPr>
            <w:tcW w:w="2520" w:type="dxa"/>
          </w:tcPr>
          <w:p w:rsidR="0079149D" w:rsidRDefault="0079149D" w:rsidP="009E44C4">
            <w:pPr>
              <w:rPr>
                <w:ins w:id="16" w:author="Jayakrishnan Thundathil" w:date="2017-02-02T16:13:00Z"/>
                <w:rFonts w:cs="Calibri"/>
              </w:rPr>
            </w:pPr>
            <w:ins w:id="17" w:author="Jayakrishnan Thundathil" w:date="2017-02-02T16:13:00Z">
              <w:r>
                <w:rPr>
                  <w:rFonts w:cs="Calibri"/>
                </w:rPr>
                <w:t>Anomaly fix EA4#8726, Removed local function LkaCheck</w:t>
              </w:r>
            </w:ins>
          </w:p>
        </w:tc>
        <w:tc>
          <w:tcPr>
            <w:tcW w:w="2160" w:type="dxa"/>
          </w:tcPr>
          <w:p w:rsidR="0079149D" w:rsidRDefault="0079149D" w:rsidP="009E44C4">
            <w:pPr>
              <w:rPr>
                <w:ins w:id="18" w:author="Jayakrishnan Thundathil" w:date="2017-02-02T16:13:00Z"/>
                <w:rFonts w:cs="Calibri"/>
              </w:rPr>
            </w:pPr>
            <w:ins w:id="19" w:author="Jayakrishnan Thundathil" w:date="2017-02-02T16:13:00Z">
              <w:r>
                <w:rPr>
                  <w:rFonts w:cs="Calibri"/>
                </w:rPr>
                <w:t>JK</w:t>
              </w:r>
            </w:ins>
          </w:p>
        </w:tc>
        <w:tc>
          <w:tcPr>
            <w:tcW w:w="1350" w:type="dxa"/>
          </w:tcPr>
          <w:p w:rsidR="0079149D" w:rsidRDefault="0079149D" w:rsidP="009E44C4">
            <w:pPr>
              <w:rPr>
                <w:ins w:id="20" w:author="Jayakrishnan Thundathil" w:date="2017-02-02T16:13:00Z"/>
                <w:rFonts w:cs="Calibri"/>
              </w:rPr>
            </w:pPr>
            <w:ins w:id="21" w:author="Jayakrishnan Thundathil" w:date="2017-02-02T16:13:00Z">
              <w:r>
                <w:rPr>
                  <w:rFonts w:cs="Calibri"/>
                </w:rPr>
                <w:t>7</w:t>
              </w:r>
            </w:ins>
          </w:p>
        </w:tc>
        <w:tc>
          <w:tcPr>
            <w:tcW w:w="1440" w:type="dxa"/>
          </w:tcPr>
          <w:p w:rsidR="0079149D" w:rsidRDefault="0079149D" w:rsidP="009E44C4">
            <w:pPr>
              <w:rPr>
                <w:ins w:id="22" w:author="Jayakrishnan Thundathil" w:date="2017-02-02T16:13:00Z"/>
                <w:rFonts w:cs="Calibri"/>
              </w:rPr>
            </w:pPr>
            <w:ins w:id="23" w:author="Jayakrishnan Thundathil" w:date="2017-02-02T16:13:00Z">
              <w:r>
                <w:rPr>
                  <w:rFonts w:cs="Calibri"/>
                </w:rPr>
                <w:t>02-Feb-17</w:t>
              </w:r>
            </w:ins>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F93482" w:rsidRDefault="00891F29">
      <w:pPr>
        <w:pStyle w:val="TOC1"/>
        <w:rPr>
          <w:sz w:val="32"/>
          <w:szCs w:val="32"/>
          <w:u w:val="single"/>
        </w:rPr>
      </w:pPr>
      <w:r w:rsidRPr="00C728E9">
        <w:rPr>
          <w:sz w:val="32"/>
          <w:szCs w:val="32"/>
          <w:u w:val="single"/>
        </w:rPr>
        <w:t>Table of Contents</w:t>
      </w:r>
    </w:p>
    <w:p w:rsidR="006F1CE5" w:rsidRDefault="00E16D14">
      <w:pPr>
        <w:pStyle w:val="TOC1"/>
        <w:rPr>
          <w:ins w:id="24" w:author="Jayakrishnan Thundathil" w:date="2017-02-02T16:14:00Z"/>
          <w:rFonts w:eastAsiaTheme="minorEastAsia"/>
          <w:b w:val="0"/>
          <w:color w:val="auto"/>
          <w:kern w:val="0"/>
          <w:sz w:val="22"/>
          <w:szCs w:val="22"/>
          <w:lang w:val="en-US"/>
        </w:rPr>
      </w:pPr>
      <w:r>
        <w:rPr>
          <w:caps/>
          <w:sz w:val="32"/>
          <w:szCs w:val="32"/>
        </w:rPr>
        <w:fldChar w:fldCharType="begin"/>
      </w:r>
      <w:r w:rsidRPr="00C728E9">
        <w:rPr>
          <w:caps/>
          <w:sz w:val="32"/>
          <w:szCs w:val="32"/>
        </w:rPr>
        <w:instrText xml:space="preserve"> TOC \o "2-3" \h \z \t "Heading 1,1,Heading 7,1" </w:instrText>
      </w:r>
      <w:r>
        <w:rPr>
          <w:caps/>
          <w:sz w:val="32"/>
          <w:szCs w:val="32"/>
        </w:rPr>
        <w:fldChar w:fldCharType="separate"/>
      </w:r>
      <w:ins w:id="25" w:author="Jayakrishnan Thundathil" w:date="2017-02-02T16:14:00Z">
        <w:r w:rsidR="006F1CE5" w:rsidRPr="00004FB6">
          <w:rPr>
            <w:rStyle w:val="Hyperlink"/>
          </w:rPr>
          <w:fldChar w:fldCharType="begin"/>
        </w:r>
        <w:r w:rsidR="006F1CE5" w:rsidRPr="00004FB6">
          <w:rPr>
            <w:rStyle w:val="Hyperlink"/>
          </w:rPr>
          <w:instrText xml:space="preserve"> </w:instrText>
        </w:r>
        <w:r w:rsidR="006F1CE5">
          <w:instrText>HYPERLINK \l "_Toc473815368"</w:instrText>
        </w:r>
        <w:r w:rsidR="006F1CE5" w:rsidRPr="00004FB6">
          <w:rPr>
            <w:rStyle w:val="Hyperlink"/>
          </w:rPr>
          <w:instrText xml:space="preserve"> </w:instrText>
        </w:r>
        <w:r w:rsidR="006F1CE5" w:rsidRPr="00004FB6">
          <w:rPr>
            <w:rStyle w:val="Hyperlink"/>
          </w:rPr>
        </w:r>
        <w:r w:rsidR="006F1CE5" w:rsidRPr="00004FB6">
          <w:rPr>
            <w:rStyle w:val="Hyperlink"/>
          </w:rPr>
          <w:fldChar w:fldCharType="separate"/>
        </w:r>
        <w:r w:rsidR="006F1CE5" w:rsidRPr="00004FB6">
          <w:rPr>
            <w:rStyle w:val="Hyperlink"/>
          </w:rPr>
          <w:t>1</w:t>
        </w:r>
        <w:r w:rsidR="006F1CE5">
          <w:rPr>
            <w:rFonts w:eastAsiaTheme="minorEastAsia"/>
            <w:b w:val="0"/>
            <w:color w:val="auto"/>
            <w:kern w:val="0"/>
            <w:sz w:val="22"/>
            <w:szCs w:val="22"/>
            <w:lang w:val="en-US"/>
          </w:rPr>
          <w:tab/>
        </w:r>
        <w:r w:rsidR="006F1CE5" w:rsidRPr="00004FB6">
          <w:rPr>
            <w:rStyle w:val="Hyperlink"/>
          </w:rPr>
          <w:t>GmOvrlStMgr High-Level Description</w:t>
        </w:r>
        <w:r w:rsidR="006F1CE5">
          <w:rPr>
            <w:webHidden/>
          </w:rPr>
          <w:tab/>
        </w:r>
        <w:r w:rsidR="006F1CE5">
          <w:rPr>
            <w:webHidden/>
          </w:rPr>
          <w:fldChar w:fldCharType="begin"/>
        </w:r>
        <w:r w:rsidR="006F1CE5">
          <w:rPr>
            <w:webHidden/>
          </w:rPr>
          <w:instrText xml:space="preserve"> PAGEREF _Toc473815368 \h </w:instrText>
        </w:r>
        <w:r w:rsidR="006F1CE5">
          <w:rPr>
            <w:webHidden/>
          </w:rPr>
        </w:r>
      </w:ins>
      <w:r w:rsidR="006F1CE5">
        <w:rPr>
          <w:webHidden/>
        </w:rPr>
        <w:fldChar w:fldCharType="separate"/>
      </w:r>
      <w:ins w:id="26" w:author="Jayakrishnan Thundathil" w:date="2017-02-02T16:14:00Z">
        <w:r w:rsidR="006F1CE5">
          <w:rPr>
            <w:webHidden/>
          </w:rPr>
          <w:t>6</w:t>
        </w:r>
        <w:r w:rsidR="006F1CE5">
          <w:rPr>
            <w:webHidden/>
          </w:rPr>
          <w:fldChar w:fldCharType="end"/>
        </w:r>
        <w:r w:rsidR="006F1CE5" w:rsidRPr="00004FB6">
          <w:rPr>
            <w:rStyle w:val="Hyperlink"/>
          </w:rPr>
          <w:fldChar w:fldCharType="end"/>
        </w:r>
      </w:ins>
    </w:p>
    <w:p w:rsidR="006F1CE5" w:rsidRDefault="006F1CE5">
      <w:pPr>
        <w:pStyle w:val="TOC1"/>
        <w:rPr>
          <w:ins w:id="27" w:author="Jayakrishnan Thundathil" w:date="2017-02-02T16:14:00Z"/>
          <w:rFonts w:eastAsiaTheme="minorEastAsia"/>
          <w:b w:val="0"/>
          <w:color w:val="auto"/>
          <w:kern w:val="0"/>
          <w:sz w:val="22"/>
          <w:szCs w:val="22"/>
          <w:lang w:val="en-US"/>
        </w:rPr>
      </w:pPr>
      <w:ins w:id="28" w:author="Jayakrishnan Thundathil" w:date="2017-02-02T16:14:00Z">
        <w:r w:rsidRPr="00004FB6">
          <w:rPr>
            <w:rStyle w:val="Hyperlink"/>
          </w:rPr>
          <w:fldChar w:fldCharType="begin"/>
        </w:r>
        <w:r w:rsidRPr="00004FB6">
          <w:rPr>
            <w:rStyle w:val="Hyperlink"/>
          </w:rPr>
          <w:instrText xml:space="preserve"> </w:instrText>
        </w:r>
        <w:r>
          <w:instrText>HYPERLINK \l "_Toc473815369"</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ascii="Calibri" w:hAnsi="Calibri" w:cs="Calibri"/>
          </w:rPr>
          <w:t>2</w:t>
        </w:r>
        <w:r>
          <w:rPr>
            <w:rFonts w:eastAsiaTheme="minorEastAsia"/>
            <w:b w:val="0"/>
            <w:color w:val="auto"/>
            <w:kern w:val="0"/>
            <w:sz w:val="22"/>
            <w:szCs w:val="22"/>
            <w:lang w:val="en-US"/>
          </w:rPr>
          <w:tab/>
        </w:r>
        <w:r w:rsidRPr="00004FB6">
          <w:rPr>
            <w:rStyle w:val="Hyperlink"/>
            <w:rFonts w:ascii="Calibri" w:hAnsi="Calibri" w:cs="Calibri"/>
          </w:rPr>
          <w:t>Design details of software module</w:t>
        </w:r>
        <w:r>
          <w:rPr>
            <w:webHidden/>
          </w:rPr>
          <w:tab/>
        </w:r>
        <w:r>
          <w:rPr>
            <w:webHidden/>
          </w:rPr>
          <w:fldChar w:fldCharType="begin"/>
        </w:r>
        <w:r>
          <w:rPr>
            <w:webHidden/>
          </w:rPr>
          <w:instrText xml:space="preserve"> PAGEREF _Toc473815369 \h </w:instrText>
        </w:r>
        <w:r>
          <w:rPr>
            <w:webHidden/>
          </w:rPr>
        </w:r>
      </w:ins>
      <w:r>
        <w:rPr>
          <w:webHidden/>
        </w:rPr>
        <w:fldChar w:fldCharType="separate"/>
      </w:r>
      <w:ins w:id="29" w:author="Jayakrishnan Thundathil" w:date="2017-02-02T16:14:00Z">
        <w:r>
          <w:rPr>
            <w:webHidden/>
          </w:rPr>
          <w:t>7</w:t>
        </w:r>
        <w:r>
          <w:rPr>
            <w:webHidden/>
          </w:rPr>
          <w:fldChar w:fldCharType="end"/>
        </w:r>
        <w:r w:rsidRPr="00004FB6">
          <w:rPr>
            <w:rStyle w:val="Hyperlink"/>
          </w:rPr>
          <w:fldChar w:fldCharType="end"/>
        </w:r>
      </w:ins>
    </w:p>
    <w:p w:rsidR="006F1CE5" w:rsidRDefault="006F1CE5">
      <w:pPr>
        <w:pStyle w:val="TOC2"/>
        <w:rPr>
          <w:ins w:id="30" w:author="Jayakrishnan Thundathil" w:date="2017-02-02T16:14:00Z"/>
          <w:rFonts w:asciiTheme="minorHAnsi" w:eastAsiaTheme="minorEastAsia" w:hAnsiTheme="minorHAnsi"/>
          <w:color w:val="auto"/>
          <w:kern w:val="0"/>
          <w:szCs w:val="22"/>
        </w:rPr>
      </w:pPr>
      <w:ins w:id="31" w:author="Jayakrishnan Thundathil" w:date="2017-02-02T16:14:00Z">
        <w:r w:rsidRPr="00004FB6">
          <w:rPr>
            <w:rStyle w:val="Hyperlink"/>
          </w:rPr>
          <w:fldChar w:fldCharType="begin"/>
        </w:r>
        <w:r w:rsidRPr="00004FB6">
          <w:rPr>
            <w:rStyle w:val="Hyperlink"/>
          </w:rPr>
          <w:instrText xml:space="preserve"> </w:instrText>
        </w:r>
        <w:r>
          <w:instrText>HYPERLINK \l "_Toc473815370"</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Pr>
          <w:t>2.1</w:t>
        </w:r>
        <w:r>
          <w:rPr>
            <w:rFonts w:asciiTheme="minorHAnsi" w:eastAsiaTheme="minorEastAsia" w:hAnsiTheme="minorHAnsi"/>
            <w:color w:val="auto"/>
            <w:kern w:val="0"/>
            <w:szCs w:val="22"/>
          </w:rPr>
          <w:tab/>
        </w:r>
        <w:r w:rsidRPr="00004FB6">
          <w:rPr>
            <w:rStyle w:val="Hyperlink"/>
          </w:rPr>
          <w:t xml:space="preserve">Graphical representation of </w:t>
        </w:r>
        <w:r w:rsidRPr="00004FB6">
          <w:rPr>
            <w:rStyle w:val="Hyperlink"/>
            <w:rFonts w:cs="Calibri"/>
          </w:rPr>
          <w:t>GmOvrlStMgr</w:t>
        </w:r>
        <w:r>
          <w:rPr>
            <w:webHidden/>
          </w:rPr>
          <w:tab/>
        </w:r>
        <w:r>
          <w:rPr>
            <w:webHidden/>
          </w:rPr>
          <w:fldChar w:fldCharType="begin"/>
        </w:r>
        <w:r>
          <w:rPr>
            <w:webHidden/>
          </w:rPr>
          <w:instrText xml:space="preserve"> PAGEREF _Toc473815370 \h </w:instrText>
        </w:r>
        <w:r>
          <w:rPr>
            <w:webHidden/>
          </w:rPr>
        </w:r>
      </w:ins>
      <w:r>
        <w:rPr>
          <w:webHidden/>
        </w:rPr>
        <w:fldChar w:fldCharType="separate"/>
      </w:r>
      <w:ins w:id="32" w:author="Jayakrishnan Thundathil" w:date="2017-02-02T16:14:00Z">
        <w:r>
          <w:rPr>
            <w:webHidden/>
          </w:rPr>
          <w:t>7</w:t>
        </w:r>
        <w:r>
          <w:rPr>
            <w:webHidden/>
          </w:rPr>
          <w:fldChar w:fldCharType="end"/>
        </w:r>
        <w:r w:rsidRPr="00004FB6">
          <w:rPr>
            <w:rStyle w:val="Hyperlink"/>
          </w:rPr>
          <w:fldChar w:fldCharType="end"/>
        </w:r>
      </w:ins>
    </w:p>
    <w:p w:rsidR="006F1CE5" w:rsidRDefault="006F1CE5">
      <w:pPr>
        <w:pStyle w:val="TOC2"/>
        <w:rPr>
          <w:ins w:id="33" w:author="Jayakrishnan Thundathil" w:date="2017-02-02T16:14:00Z"/>
          <w:rFonts w:asciiTheme="minorHAnsi" w:eastAsiaTheme="minorEastAsia" w:hAnsiTheme="minorHAnsi"/>
          <w:color w:val="auto"/>
          <w:kern w:val="0"/>
          <w:szCs w:val="22"/>
        </w:rPr>
      </w:pPr>
      <w:ins w:id="34" w:author="Jayakrishnan Thundathil" w:date="2017-02-02T16:14:00Z">
        <w:r w:rsidRPr="00004FB6">
          <w:rPr>
            <w:rStyle w:val="Hyperlink"/>
          </w:rPr>
          <w:fldChar w:fldCharType="begin"/>
        </w:r>
        <w:r w:rsidRPr="00004FB6">
          <w:rPr>
            <w:rStyle w:val="Hyperlink"/>
          </w:rPr>
          <w:instrText xml:space="preserve"> </w:instrText>
        </w:r>
        <w:r>
          <w:instrText>HYPERLINK \l "_Toc473815371"</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2.2</w:t>
        </w:r>
        <w:r>
          <w:rPr>
            <w:rFonts w:asciiTheme="minorHAnsi" w:eastAsiaTheme="minorEastAsia" w:hAnsiTheme="minorHAnsi"/>
            <w:color w:val="auto"/>
            <w:kern w:val="0"/>
            <w:szCs w:val="22"/>
          </w:rPr>
          <w:tab/>
        </w:r>
        <w:r w:rsidRPr="00004FB6">
          <w:rPr>
            <w:rStyle w:val="Hyperlink"/>
            <w:rFonts w:cs="Calibri"/>
          </w:rPr>
          <w:t>Data Flow Diagram</w:t>
        </w:r>
        <w:r>
          <w:rPr>
            <w:webHidden/>
          </w:rPr>
          <w:tab/>
        </w:r>
        <w:r>
          <w:rPr>
            <w:webHidden/>
          </w:rPr>
          <w:fldChar w:fldCharType="begin"/>
        </w:r>
        <w:r>
          <w:rPr>
            <w:webHidden/>
          </w:rPr>
          <w:instrText xml:space="preserve"> PAGEREF _Toc473815371 \h </w:instrText>
        </w:r>
        <w:r>
          <w:rPr>
            <w:webHidden/>
          </w:rPr>
        </w:r>
      </w:ins>
      <w:r>
        <w:rPr>
          <w:webHidden/>
        </w:rPr>
        <w:fldChar w:fldCharType="separate"/>
      </w:r>
      <w:ins w:id="35" w:author="Jayakrishnan Thundathil" w:date="2017-02-02T16:14:00Z">
        <w:r>
          <w:rPr>
            <w:webHidden/>
          </w:rPr>
          <w:t>8</w:t>
        </w:r>
        <w:r>
          <w:rPr>
            <w:webHidden/>
          </w:rPr>
          <w:fldChar w:fldCharType="end"/>
        </w:r>
        <w:r w:rsidRPr="00004FB6">
          <w:rPr>
            <w:rStyle w:val="Hyperlink"/>
          </w:rPr>
          <w:fldChar w:fldCharType="end"/>
        </w:r>
      </w:ins>
    </w:p>
    <w:p w:rsidR="006F1CE5" w:rsidRDefault="006F1CE5">
      <w:pPr>
        <w:pStyle w:val="TOC3"/>
        <w:tabs>
          <w:tab w:val="left" w:pos="1200"/>
        </w:tabs>
        <w:rPr>
          <w:ins w:id="36" w:author="Jayakrishnan Thundathil" w:date="2017-02-02T16:14:00Z"/>
          <w:rFonts w:asciiTheme="minorHAnsi" w:eastAsiaTheme="minorEastAsia" w:hAnsiTheme="minorHAnsi"/>
          <w:color w:val="auto"/>
          <w:kern w:val="0"/>
          <w:sz w:val="22"/>
          <w:szCs w:val="22"/>
        </w:rPr>
      </w:pPr>
      <w:ins w:id="37" w:author="Jayakrishnan Thundathil" w:date="2017-02-02T16:14:00Z">
        <w:r w:rsidRPr="00004FB6">
          <w:rPr>
            <w:rStyle w:val="Hyperlink"/>
          </w:rPr>
          <w:fldChar w:fldCharType="begin"/>
        </w:r>
        <w:r w:rsidRPr="00004FB6">
          <w:rPr>
            <w:rStyle w:val="Hyperlink"/>
          </w:rPr>
          <w:instrText xml:space="preserve"> </w:instrText>
        </w:r>
        <w:r>
          <w:instrText>HYPERLINK \l "_Toc473815372"</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2.2.1</w:t>
        </w:r>
        <w:r>
          <w:rPr>
            <w:rFonts w:asciiTheme="minorHAnsi" w:eastAsiaTheme="minorEastAsia" w:hAnsiTheme="minorHAnsi"/>
            <w:color w:val="auto"/>
            <w:kern w:val="0"/>
            <w:sz w:val="22"/>
            <w:szCs w:val="22"/>
          </w:rPr>
          <w:tab/>
        </w:r>
        <w:r w:rsidRPr="00004FB6">
          <w:rPr>
            <w:rStyle w:val="Hyperlink"/>
          </w:rPr>
          <w:t xml:space="preserve">Component </w:t>
        </w:r>
        <w:r w:rsidRPr="00004FB6">
          <w:rPr>
            <w:rStyle w:val="Hyperlink"/>
            <w:rFonts w:cs="Calibri"/>
          </w:rPr>
          <w:t>level DFD</w:t>
        </w:r>
        <w:r>
          <w:rPr>
            <w:webHidden/>
          </w:rPr>
          <w:tab/>
        </w:r>
        <w:r>
          <w:rPr>
            <w:webHidden/>
          </w:rPr>
          <w:fldChar w:fldCharType="begin"/>
        </w:r>
        <w:r>
          <w:rPr>
            <w:webHidden/>
          </w:rPr>
          <w:instrText xml:space="preserve"> PAGEREF _Toc473815372 \h </w:instrText>
        </w:r>
        <w:r>
          <w:rPr>
            <w:webHidden/>
          </w:rPr>
        </w:r>
      </w:ins>
      <w:r>
        <w:rPr>
          <w:webHidden/>
        </w:rPr>
        <w:fldChar w:fldCharType="separate"/>
      </w:r>
      <w:ins w:id="38" w:author="Jayakrishnan Thundathil" w:date="2017-02-02T16:14:00Z">
        <w:r>
          <w:rPr>
            <w:webHidden/>
          </w:rPr>
          <w:t>8</w:t>
        </w:r>
        <w:r>
          <w:rPr>
            <w:webHidden/>
          </w:rPr>
          <w:fldChar w:fldCharType="end"/>
        </w:r>
        <w:r w:rsidRPr="00004FB6">
          <w:rPr>
            <w:rStyle w:val="Hyperlink"/>
          </w:rPr>
          <w:fldChar w:fldCharType="end"/>
        </w:r>
      </w:ins>
    </w:p>
    <w:p w:rsidR="006F1CE5" w:rsidRDefault="006F1CE5">
      <w:pPr>
        <w:pStyle w:val="TOC3"/>
        <w:tabs>
          <w:tab w:val="left" w:pos="1200"/>
        </w:tabs>
        <w:rPr>
          <w:ins w:id="39" w:author="Jayakrishnan Thundathil" w:date="2017-02-02T16:14:00Z"/>
          <w:rFonts w:asciiTheme="minorHAnsi" w:eastAsiaTheme="minorEastAsia" w:hAnsiTheme="minorHAnsi"/>
          <w:color w:val="auto"/>
          <w:kern w:val="0"/>
          <w:sz w:val="22"/>
          <w:szCs w:val="22"/>
        </w:rPr>
      </w:pPr>
      <w:ins w:id="40" w:author="Jayakrishnan Thundathil" w:date="2017-02-02T16:14:00Z">
        <w:r w:rsidRPr="00004FB6">
          <w:rPr>
            <w:rStyle w:val="Hyperlink"/>
          </w:rPr>
          <w:fldChar w:fldCharType="begin"/>
        </w:r>
        <w:r w:rsidRPr="00004FB6">
          <w:rPr>
            <w:rStyle w:val="Hyperlink"/>
          </w:rPr>
          <w:instrText xml:space="preserve"> </w:instrText>
        </w:r>
        <w:r>
          <w:instrText>HYPERLINK \l "_Toc473815373"</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Pr>
          <w:t>2.2.2</w:t>
        </w:r>
        <w:r>
          <w:rPr>
            <w:rFonts w:asciiTheme="minorHAnsi" w:eastAsiaTheme="minorEastAsia" w:hAnsiTheme="minorHAnsi"/>
            <w:color w:val="auto"/>
            <w:kern w:val="0"/>
            <w:sz w:val="22"/>
            <w:szCs w:val="22"/>
          </w:rPr>
          <w:tab/>
        </w:r>
        <w:r w:rsidRPr="00004FB6">
          <w:rPr>
            <w:rStyle w:val="Hyperlink"/>
          </w:rPr>
          <w:t>Function level DFD</w:t>
        </w:r>
        <w:r>
          <w:rPr>
            <w:webHidden/>
          </w:rPr>
          <w:tab/>
        </w:r>
        <w:r>
          <w:rPr>
            <w:webHidden/>
          </w:rPr>
          <w:fldChar w:fldCharType="begin"/>
        </w:r>
        <w:r>
          <w:rPr>
            <w:webHidden/>
          </w:rPr>
          <w:instrText xml:space="preserve"> PAGEREF _Toc473815373 \h </w:instrText>
        </w:r>
        <w:r>
          <w:rPr>
            <w:webHidden/>
          </w:rPr>
        </w:r>
      </w:ins>
      <w:r>
        <w:rPr>
          <w:webHidden/>
        </w:rPr>
        <w:fldChar w:fldCharType="separate"/>
      </w:r>
      <w:ins w:id="41" w:author="Jayakrishnan Thundathil" w:date="2017-02-02T16:14:00Z">
        <w:r>
          <w:rPr>
            <w:webHidden/>
          </w:rPr>
          <w:t>8</w:t>
        </w:r>
        <w:r>
          <w:rPr>
            <w:webHidden/>
          </w:rPr>
          <w:fldChar w:fldCharType="end"/>
        </w:r>
        <w:r w:rsidRPr="00004FB6">
          <w:rPr>
            <w:rStyle w:val="Hyperlink"/>
          </w:rPr>
          <w:fldChar w:fldCharType="end"/>
        </w:r>
      </w:ins>
    </w:p>
    <w:p w:rsidR="006F1CE5" w:rsidRDefault="006F1CE5">
      <w:pPr>
        <w:pStyle w:val="TOC1"/>
        <w:rPr>
          <w:ins w:id="42" w:author="Jayakrishnan Thundathil" w:date="2017-02-02T16:14:00Z"/>
          <w:rFonts w:eastAsiaTheme="minorEastAsia"/>
          <w:b w:val="0"/>
          <w:color w:val="auto"/>
          <w:kern w:val="0"/>
          <w:sz w:val="22"/>
          <w:szCs w:val="22"/>
          <w:lang w:val="en-US"/>
        </w:rPr>
      </w:pPr>
      <w:ins w:id="43" w:author="Jayakrishnan Thundathil" w:date="2017-02-02T16:14:00Z">
        <w:r w:rsidRPr="00004FB6">
          <w:rPr>
            <w:rStyle w:val="Hyperlink"/>
          </w:rPr>
          <w:fldChar w:fldCharType="begin"/>
        </w:r>
        <w:r w:rsidRPr="00004FB6">
          <w:rPr>
            <w:rStyle w:val="Hyperlink"/>
          </w:rPr>
          <w:instrText xml:space="preserve"> </w:instrText>
        </w:r>
        <w:r>
          <w:instrText>HYPERLINK \l "_Toc473815374"</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ascii="Calibri" w:hAnsi="Calibri" w:cs="Calibri"/>
          </w:rPr>
          <w:t>3</w:t>
        </w:r>
        <w:r>
          <w:rPr>
            <w:rFonts w:eastAsiaTheme="minorEastAsia"/>
            <w:b w:val="0"/>
            <w:color w:val="auto"/>
            <w:kern w:val="0"/>
            <w:sz w:val="22"/>
            <w:szCs w:val="22"/>
            <w:lang w:val="en-US"/>
          </w:rPr>
          <w:tab/>
        </w:r>
        <w:r w:rsidRPr="00004FB6">
          <w:rPr>
            <w:rStyle w:val="Hyperlink"/>
            <w:rFonts w:ascii="Calibri" w:hAnsi="Calibri" w:cs="Calibri"/>
          </w:rPr>
          <w:t>Constant Data Dictionary</w:t>
        </w:r>
        <w:r>
          <w:rPr>
            <w:webHidden/>
          </w:rPr>
          <w:tab/>
        </w:r>
        <w:r>
          <w:rPr>
            <w:webHidden/>
          </w:rPr>
          <w:fldChar w:fldCharType="begin"/>
        </w:r>
        <w:r>
          <w:rPr>
            <w:webHidden/>
          </w:rPr>
          <w:instrText xml:space="preserve"> PAGEREF _Toc473815374 \h </w:instrText>
        </w:r>
        <w:r>
          <w:rPr>
            <w:webHidden/>
          </w:rPr>
        </w:r>
      </w:ins>
      <w:r>
        <w:rPr>
          <w:webHidden/>
        </w:rPr>
        <w:fldChar w:fldCharType="separate"/>
      </w:r>
      <w:ins w:id="44" w:author="Jayakrishnan Thundathil" w:date="2017-02-02T16:14:00Z">
        <w:r>
          <w:rPr>
            <w:webHidden/>
          </w:rPr>
          <w:t>9</w:t>
        </w:r>
        <w:r>
          <w:rPr>
            <w:webHidden/>
          </w:rPr>
          <w:fldChar w:fldCharType="end"/>
        </w:r>
        <w:r w:rsidRPr="00004FB6">
          <w:rPr>
            <w:rStyle w:val="Hyperlink"/>
          </w:rPr>
          <w:fldChar w:fldCharType="end"/>
        </w:r>
      </w:ins>
    </w:p>
    <w:p w:rsidR="006F1CE5" w:rsidRDefault="006F1CE5">
      <w:pPr>
        <w:pStyle w:val="TOC2"/>
        <w:rPr>
          <w:ins w:id="45" w:author="Jayakrishnan Thundathil" w:date="2017-02-02T16:14:00Z"/>
          <w:rFonts w:asciiTheme="minorHAnsi" w:eastAsiaTheme="minorEastAsia" w:hAnsiTheme="minorHAnsi"/>
          <w:color w:val="auto"/>
          <w:kern w:val="0"/>
          <w:szCs w:val="22"/>
        </w:rPr>
      </w:pPr>
      <w:ins w:id="46" w:author="Jayakrishnan Thundathil" w:date="2017-02-02T16:14:00Z">
        <w:r w:rsidRPr="00004FB6">
          <w:rPr>
            <w:rStyle w:val="Hyperlink"/>
          </w:rPr>
          <w:fldChar w:fldCharType="begin"/>
        </w:r>
        <w:r w:rsidRPr="00004FB6">
          <w:rPr>
            <w:rStyle w:val="Hyperlink"/>
          </w:rPr>
          <w:instrText xml:space="preserve"> </w:instrText>
        </w:r>
        <w:r>
          <w:instrText>HYPERLINK \l "_Toc473815375"</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Pr>
          <w:t>3.1</w:t>
        </w:r>
        <w:r>
          <w:rPr>
            <w:rFonts w:asciiTheme="minorHAnsi" w:eastAsiaTheme="minorEastAsia" w:hAnsiTheme="minorHAnsi"/>
            <w:color w:val="auto"/>
            <w:kern w:val="0"/>
            <w:szCs w:val="22"/>
          </w:rPr>
          <w:tab/>
        </w:r>
        <w:r w:rsidRPr="00004FB6">
          <w:rPr>
            <w:rStyle w:val="Hyperlink"/>
          </w:rPr>
          <w:t>Program (fixed) Constants</w:t>
        </w:r>
        <w:r>
          <w:rPr>
            <w:webHidden/>
          </w:rPr>
          <w:tab/>
        </w:r>
        <w:r>
          <w:rPr>
            <w:webHidden/>
          </w:rPr>
          <w:fldChar w:fldCharType="begin"/>
        </w:r>
        <w:r>
          <w:rPr>
            <w:webHidden/>
          </w:rPr>
          <w:instrText xml:space="preserve"> PAGEREF _Toc473815375 \h </w:instrText>
        </w:r>
        <w:r>
          <w:rPr>
            <w:webHidden/>
          </w:rPr>
        </w:r>
      </w:ins>
      <w:r>
        <w:rPr>
          <w:webHidden/>
        </w:rPr>
        <w:fldChar w:fldCharType="separate"/>
      </w:r>
      <w:ins w:id="47" w:author="Jayakrishnan Thundathil" w:date="2017-02-02T16:14:00Z">
        <w:r>
          <w:rPr>
            <w:webHidden/>
          </w:rPr>
          <w:t>9</w:t>
        </w:r>
        <w:r>
          <w:rPr>
            <w:webHidden/>
          </w:rPr>
          <w:fldChar w:fldCharType="end"/>
        </w:r>
        <w:r w:rsidRPr="00004FB6">
          <w:rPr>
            <w:rStyle w:val="Hyperlink"/>
          </w:rPr>
          <w:fldChar w:fldCharType="end"/>
        </w:r>
      </w:ins>
    </w:p>
    <w:p w:rsidR="006F1CE5" w:rsidRDefault="006F1CE5">
      <w:pPr>
        <w:pStyle w:val="TOC3"/>
        <w:tabs>
          <w:tab w:val="left" w:pos="1200"/>
        </w:tabs>
        <w:rPr>
          <w:ins w:id="48" w:author="Jayakrishnan Thundathil" w:date="2017-02-02T16:14:00Z"/>
          <w:rFonts w:asciiTheme="minorHAnsi" w:eastAsiaTheme="minorEastAsia" w:hAnsiTheme="minorHAnsi"/>
          <w:color w:val="auto"/>
          <w:kern w:val="0"/>
          <w:sz w:val="22"/>
          <w:szCs w:val="22"/>
        </w:rPr>
      </w:pPr>
      <w:ins w:id="49" w:author="Jayakrishnan Thundathil" w:date="2017-02-02T16:14:00Z">
        <w:r w:rsidRPr="00004FB6">
          <w:rPr>
            <w:rStyle w:val="Hyperlink"/>
          </w:rPr>
          <w:fldChar w:fldCharType="begin"/>
        </w:r>
        <w:r w:rsidRPr="00004FB6">
          <w:rPr>
            <w:rStyle w:val="Hyperlink"/>
          </w:rPr>
          <w:instrText xml:space="preserve"> </w:instrText>
        </w:r>
        <w:r>
          <w:instrText>HYPERLINK \l "_Toc473815376"</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Pr>
          <w:t>3.1.1</w:t>
        </w:r>
        <w:r>
          <w:rPr>
            <w:rFonts w:asciiTheme="minorHAnsi" w:eastAsiaTheme="minorEastAsia" w:hAnsiTheme="minorHAnsi"/>
            <w:color w:val="auto"/>
            <w:kern w:val="0"/>
            <w:sz w:val="22"/>
            <w:szCs w:val="22"/>
          </w:rPr>
          <w:tab/>
        </w:r>
        <w:r w:rsidRPr="00004FB6">
          <w:rPr>
            <w:rStyle w:val="Hyperlink"/>
          </w:rPr>
          <w:t>Embedded Constants</w:t>
        </w:r>
        <w:r>
          <w:rPr>
            <w:webHidden/>
          </w:rPr>
          <w:tab/>
        </w:r>
        <w:r>
          <w:rPr>
            <w:webHidden/>
          </w:rPr>
          <w:fldChar w:fldCharType="begin"/>
        </w:r>
        <w:r>
          <w:rPr>
            <w:webHidden/>
          </w:rPr>
          <w:instrText xml:space="preserve"> PAGEREF _Toc473815376 \h </w:instrText>
        </w:r>
        <w:r>
          <w:rPr>
            <w:webHidden/>
          </w:rPr>
        </w:r>
      </w:ins>
      <w:r>
        <w:rPr>
          <w:webHidden/>
        </w:rPr>
        <w:fldChar w:fldCharType="separate"/>
      </w:r>
      <w:ins w:id="50" w:author="Jayakrishnan Thundathil" w:date="2017-02-02T16:14:00Z">
        <w:r>
          <w:rPr>
            <w:webHidden/>
          </w:rPr>
          <w:t>9</w:t>
        </w:r>
        <w:r>
          <w:rPr>
            <w:webHidden/>
          </w:rPr>
          <w:fldChar w:fldCharType="end"/>
        </w:r>
        <w:r w:rsidRPr="00004FB6">
          <w:rPr>
            <w:rStyle w:val="Hyperlink"/>
          </w:rPr>
          <w:fldChar w:fldCharType="end"/>
        </w:r>
      </w:ins>
    </w:p>
    <w:p w:rsidR="006F1CE5" w:rsidRDefault="006F1CE5">
      <w:pPr>
        <w:pStyle w:val="TOC1"/>
        <w:rPr>
          <w:ins w:id="51" w:author="Jayakrishnan Thundathil" w:date="2017-02-02T16:14:00Z"/>
          <w:rFonts w:eastAsiaTheme="minorEastAsia"/>
          <w:b w:val="0"/>
          <w:color w:val="auto"/>
          <w:kern w:val="0"/>
          <w:sz w:val="22"/>
          <w:szCs w:val="22"/>
          <w:lang w:val="en-US"/>
        </w:rPr>
      </w:pPr>
      <w:ins w:id="52" w:author="Jayakrishnan Thundathil" w:date="2017-02-02T16:14:00Z">
        <w:r w:rsidRPr="00004FB6">
          <w:rPr>
            <w:rStyle w:val="Hyperlink"/>
          </w:rPr>
          <w:fldChar w:fldCharType="begin"/>
        </w:r>
        <w:r w:rsidRPr="00004FB6">
          <w:rPr>
            <w:rStyle w:val="Hyperlink"/>
          </w:rPr>
          <w:instrText xml:space="preserve"> </w:instrText>
        </w:r>
        <w:r>
          <w:instrText>HYPERLINK \l "_Toc473815377"</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ascii="Calibri" w:hAnsi="Calibri" w:cs="Calibri"/>
          </w:rPr>
          <w:t>4</w:t>
        </w:r>
        <w:r>
          <w:rPr>
            <w:rFonts w:eastAsiaTheme="minorEastAsia"/>
            <w:b w:val="0"/>
            <w:color w:val="auto"/>
            <w:kern w:val="0"/>
            <w:sz w:val="22"/>
            <w:szCs w:val="22"/>
            <w:lang w:val="en-US"/>
          </w:rPr>
          <w:tab/>
        </w:r>
        <w:r w:rsidRPr="00004FB6">
          <w:rPr>
            <w:rStyle w:val="Hyperlink"/>
            <w:rFonts w:ascii="Calibri" w:hAnsi="Calibri" w:cs="Calibri"/>
          </w:rPr>
          <w:t>Software Component Implementation</w:t>
        </w:r>
        <w:r>
          <w:rPr>
            <w:webHidden/>
          </w:rPr>
          <w:tab/>
        </w:r>
        <w:r>
          <w:rPr>
            <w:webHidden/>
          </w:rPr>
          <w:fldChar w:fldCharType="begin"/>
        </w:r>
        <w:r>
          <w:rPr>
            <w:webHidden/>
          </w:rPr>
          <w:instrText xml:space="preserve"> PAGEREF _Toc473815377 \h </w:instrText>
        </w:r>
        <w:r>
          <w:rPr>
            <w:webHidden/>
          </w:rPr>
        </w:r>
      </w:ins>
      <w:r>
        <w:rPr>
          <w:webHidden/>
        </w:rPr>
        <w:fldChar w:fldCharType="separate"/>
      </w:r>
      <w:ins w:id="53" w:author="Jayakrishnan Thundathil" w:date="2017-02-02T16:14:00Z">
        <w:r>
          <w:rPr>
            <w:webHidden/>
          </w:rPr>
          <w:t>10</w:t>
        </w:r>
        <w:r>
          <w:rPr>
            <w:webHidden/>
          </w:rPr>
          <w:fldChar w:fldCharType="end"/>
        </w:r>
        <w:r w:rsidRPr="00004FB6">
          <w:rPr>
            <w:rStyle w:val="Hyperlink"/>
          </w:rPr>
          <w:fldChar w:fldCharType="end"/>
        </w:r>
      </w:ins>
    </w:p>
    <w:p w:rsidR="006F1CE5" w:rsidRDefault="006F1CE5">
      <w:pPr>
        <w:pStyle w:val="TOC2"/>
        <w:rPr>
          <w:ins w:id="54" w:author="Jayakrishnan Thundathil" w:date="2017-02-02T16:14:00Z"/>
          <w:rFonts w:asciiTheme="minorHAnsi" w:eastAsiaTheme="minorEastAsia" w:hAnsiTheme="minorHAnsi"/>
          <w:color w:val="auto"/>
          <w:kern w:val="0"/>
          <w:szCs w:val="22"/>
        </w:rPr>
      </w:pPr>
      <w:ins w:id="55" w:author="Jayakrishnan Thundathil" w:date="2017-02-02T16:14:00Z">
        <w:r w:rsidRPr="00004FB6">
          <w:rPr>
            <w:rStyle w:val="Hyperlink"/>
          </w:rPr>
          <w:fldChar w:fldCharType="begin"/>
        </w:r>
        <w:r w:rsidRPr="00004FB6">
          <w:rPr>
            <w:rStyle w:val="Hyperlink"/>
          </w:rPr>
          <w:instrText xml:space="preserve"> </w:instrText>
        </w:r>
        <w:r>
          <w:instrText>HYPERLINK \l "_Toc473815378"</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Pr>
          <w:t>4.1</w:t>
        </w:r>
        <w:r>
          <w:rPr>
            <w:rFonts w:asciiTheme="minorHAnsi" w:eastAsiaTheme="minorEastAsia" w:hAnsiTheme="minorHAnsi"/>
            <w:color w:val="auto"/>
            <w:kern w:val="0"/>
            <w:szCs w:val="22"/>
          </w:rPr>
          <w:tab/>
        </w:r>
        <w:r w:rsidRPr="00004FB6">
          <w:rPr>
            <w:rStyle w:val="Hyperlink"/>
          </w:rPr>
          <w:t>Sub-Module Functions</w:t>
        </w:r>
        <w:r>
          <w:rPr>
            <w:webHidden/>
          </w:rPr>
          <w:tab/>
        </w:r>
        <w:r>
          <w:rPr>
            <w:webHidden/>
          </w:rPr>
          <w:fldChar w:fldCharType="begin"/>
        </w:r>
        <w:r>
          <w:rPr>
            <w:webHidden/>
          </w:rPr>
          <w:instrText xml:space="preserve"> PAGEREF _Toc473815378 \h </w:instrText>
        </w:r>
        <w:r>
          <w:rPr>
            <w:webHidden/>
          </w:rPr>
        </w:r>
      </w:ins>
      <w:r>
        <w:rPr>
          <w:webHidden/>
        </w:rPr>
        <w:fldChar w:fldCharType="separate"/>
      </w:r>
      <w:ins w:id="56" w:author="Jayakrishnan Thundathil" w:date="2017-02-02T16:14:00Z">
        <w:r>
          <w:rPr>
            <w:webHidden/>
          </w:rPr>
          <w:t>10</w:t>
        </w:r>
        <w:r>
          <w:rPr>
            <w:webHidden/>
          </w:rPr>
          <w:fldChar w:fldCharType="end"/>
        </w:r>
        <w:r w:rsidRPr="00004FB6">
          <w:rPr>
            <w:rStyle w:val="Hyperlink"/>
          </w:rPr>
          <w:fldChar w:fldCharType="end"/>
        </w:r>
      </w:ins>
    </w:p>
    <w:p w:rsidR="006F1CE5" w:rsidRDefault="006F1CE5">
      <w:pPr>
        <w:pStyle w:val="TOC2"/>
        <w:rPr>
          <w:ins w:id="57" w:author="Jayakrishnan Thundathil" w:date="2017-02-02T16:14:00Z"/>
          <w:rFonts w:asciiTheme="minorHAnsi" w:eastAsiaTheme="minorEastAsia" w:hAnsiTheme="minorHAnsi"/>
          <w:color w:val="auto"/>
          <w:kern w:val="0"/>
          <w:szCs w:val="22"/>
        </w:rPr>
      </w:pPr>
      <w:ins w:id="58" w:author="Jayakrishnan Thundathil" w:date="2017-02-02T16:14:00Z">
        <w:r w:rsidRPr="00004FB6">
          <w:rPr>
            <w:rStyle w:val="Hyperlink"/>
          </w:rPr>
          <w:fldChar w:fldCharType="begin"/>
        </w:r>
        <w:r w:rsidRPr="00004FB6">
          <w:rPr>
            <w:rStyle w:val="Hyperlink"/>
          </w:rPr>
          <w:instrText xml:space="preserve"> </w:instrText>
        </w:r>
        <w:r>
          <w:instrText>HYPERLINK \l "_Toc473815379"</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4.1.1</w:t>
        </w:r>
        <w:r>
          <w:rPr>
            <w:rFonts w:asciiTheme="minorHAnsi" w:eastAsiaTheme="minorEastAsia" w:hAnsiTheme="minorHAnsi"/>
            <w:color w:val="auto"/>
            <w:kern w:val="0"/>
            <w:szCs w:val="22"/>
          </w:rPr>
          <w:tab/>
        </w:r>
        <w:r w:rsidRPr="00004FB6">
          <w:rPr>
            <w:rStyle w:val="Hyperlink"/>
            <w:rFonts w:cs="Calibri"/>
          </w:rPr>
          <w:t>Init: GmOvrlStMgrInit1</w:t>
        </w:r>
        <w:r>
          <w:rPr>
            <w:webHidden/>
          </w:rPr>
          <w:tab/>
        </w:r>
        <w:r>
          <w:rPr>
            <w:webHidden/>
          </w:rPr>
          <w:fldChar w:fldCharType="begin"/>
        </w:r>
        <w:r>
          <w:rPr>
            <w:webHidden/>
          </w:rPr>
          <w:instrText xml:space="preserve"> PAGEREF _Toc473815379 \h </w:instrText>
        </w:r>
        <w:r>
          <w:rPr>
            <w:webHidden/>
          </w:rPr>
        </w:r>
      </w:ins>
      <w:r>
        <w:rPr>
          <w:webHidden/>
        </w:rPr>
        <w:fldChar w:fldCharType="separate"/>
      </w:r>
      <w:ins w:id="59" w:author="Jayakrishnan Thundathil" w:date="2017-02-02T16:14:00Z">
        <w:r>
          <w:rPr>
            <w:webHidden/>
          </w:rPr>
          <w:t>10</w:t>
        </w:r>
        <w:r>
          <w:rPr>
            <w:webHidden/>
          </w:rPr>
          <w:fldChar w:fldCharType="end"/>
        </w:r>
        <w:r w:rsidRPr="00004FB6">
          <w:rPr>
            <w:rStyle w:val="Hyperlink"/>
          </w:rPr>
          <w:fldChar w:fldCharType="end"/>
        </w:r>
      </w:ins>
    </w:p>
    <w:p w:rsidR="006F1CE5" w:rsidRDefault="006F1CE5">
      <w:pPr>
        <w:pStyle w:val="TOC2"/>
        <w:rPr>
          <w:ins w:id="60" w:author="Jayakrishnan Thundathil" w:date="2017-02-02T16:14:00Z"/>
          <w:rFonts w:asciiTheme="minorHAnsi" w:eastAsiaTheme="minorEastAsia" w:hAnsiTheme="minorHAnsi"/>
          <w:color w:val="auto"/>
          <w:kern w:val="0"/>
          <w:szCs w:val="22"/>
        </w:rPr>
      </w:pPr>
      <w:ins w:id="61" w:author="Jayakrishnan Thundathil" w:date="2017-02-02T16:14:00Z">
        <w:r w:rsidRPr="00004FB6">
          <w:rPr>
            <w:rStyle w:val="Hyperlink"/>
          </w:rPr>
          <w:fldChar w:fldCharType="begin"/>
        </w:r>
        <w:r w:rsidRPr="00004FB6">
          <w:rPr>
            <w:rStyle w:val="Hyperlink"/>
          </w:rPr>
          <w:instrText xml:space="preserve"> </w:instrText>
        </w:r>
        <w:r>
          <w:instrText>HYPERLINK \l "_Toc473815380"</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4.1.1.1</w:t>
        </w:r>
        <w:r>
          <w:rPr>
            <w:rFonts w:asciiTheme="minorHAnsi" w:eastAsiaTheme="minorEastAsia" w:hAnsiTheme="minorHAnsi"/>
            <w:color w:val="auto"/>
            <w:kern w:val="0"/>
            <w:szCs w:val="22"/>
          </w:rPr>
          <w:tab/>
        </w:r>
        <w:r w:rsidRPr="00004FB6">
          <w:rPr>
            <w:rStyle w:val="Hyperlink"/>
            <w:rFonts w:cs="Calibri"/>
          </w:rPr>
          <w:t>Design Rationale</w:t>
        </w:r>
        <w:r>
          <w:rPr>
            <w:webHidden/>
          </w:rPr>
          <w:tab/>
        </w:r>
        <w:r>
          <w:rPr>
            <w:webHidden/>
          </w:rPr>
          <w:fldChar w:fldCharType="begin"/>
        </w:r>
        <w:r>
          <w:rPr>
            <w:webHidden/>
          </w:rPr>
          <w:instrText xml:space="preserve"> PAGEREF _Toc473815380 \h </w:instrText>
        </w:r>
        <w:r>
          <w:rPr>
            <w:webHidden/>
          </w:rPr>
        </w:r>
      </w:ins>
      <w:r>
        <w:rPr>
          <w:webHidden/>
        </w:rPr>
        <w:fldChar w:fldCharType="separate"/>
      </w:r>
      <w:ins w:id="62" w:author="Jayakrishnan Thundathil" w:date="2017-02-02T16:14:00Z">
        <w:r>
          <w:rPr>
            <w:webHidden/>
          </w:rPr>
          <w:t>10</w:t>
        </w:r>
        <w:r>
          <w:rPr>
            <w:webHidden/>
          </w:rPr>
          <w:fldChar w:fldCharType="end"/>
        </w:r>
        <w:r w:rsidRPr="00004FB6">
          <w:rPr>
            <w:rStyle w:val="Hyperlink"/>
          </w:rPr>
          <w:fldChar w:fldCharType="end"/>
        </w:r>
      </w:ins>
    </w:p>
    <w:p w:rsidR="006F1CE5" w:rsidRDefault="006F1CE5">
      <w:pPr>
        <w:pStyle w:val="TOC2"/>
        <w:rPr>
          <w:ins w:id="63" w:author="Jayakrishnan Thundathil" w:date="2017-02-02T16:14:00Z"/>
          <w:rFonts w:asciiTheme="minorHAnsi" w:eastAsiaTheme="minorEastAsia" w:hAnsiTheme="minorHAnsi"/>
          <w:color w:val="auto"/>
          <w:kern w:val="0"/>
          <w:szCs w:val="22"/>
        </w:rPr>
      </w:pPr>
      <w:ins w:id="64" w:author="Jayakrishnan Thundathil" w:date="2017-02-02T16:14:00Z">
        <w:r w:rsidRPr="00004FB6">
          <w:rPr>
            <w:rStyle w:val="Hyperlink"/>
          </w:rPr>
          <w:fldChar w:fldCharType="begin"/>
        </w:r>
        <w:r w:rsidRPr="00004FB6">
          <w:rPr>
            <w:rStyle w:val="Hyperlink"/>
          </w:rPr>
          <w:instrText xml:space="preserve"> </w:instrText>
        </w:r>
        <w:r>
          <w:instrText>HYPERLINK \l "_Toc473815381"</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4.1.1.2</w:t>
        </w:r>
        <w:r>
          <w:rPr>
            <w:rFonts w:asciiTheme="minorHAnsi" w:eastAsiaTheme="minorEastAsia" w:hAnsiTheme="minorHAnsi"/>
            <w:color w:val="auto"/>
            <w:kern w:val="0"/>
            <w:szCs w:val="22"/>
          </w:rPr>
          <w:tab/>
        </w:r>
        <w:r w:rsidRPr="00004FB6">
          <w:rPr>
            <w:rStyle w:val="Hyperlink"/>
            <w:rFonts w:cs="Calibri"/>
          </w:rPr>
          <w:t>Module Outputs</w:t>
        </w:r>
        <w:r>
          <w:rPr>
            <w:webHidden/>
          </w:rPr>
          <w:tab/>
        </w:r>
        <w:r>
          <w:rPr>
            <w:webHidden/>
          </w:rPr>
          <w:fldChar w:fldCharType="begin"/>
        </w:r>
        <w:r>
          <w:rPr>
            <w:webHidden/>
          </w:rPr>
          <w:instrText xml:space="preserve"> PAGEREF _Toc473815381 \h </w:instrText>
        </w:r>
        <w:r>
          <w:rPr>
            <w:webHidden/>
          </w:rPr>
        </w:r>
      </w:ins>
      <w:r>
        <w:rPr>
          <w:webHidden/>
        </w:rPr>
        <w:fldChar w:fldCharType="separate"/>
      </w:r>
      <w:ins w:id="65" w:author="Jayakrishnan Thundathil" w:date="2017-02-02T16:14:00Z">
        <w:r>
          <w:rPr>
            <w:webHidden/>
          </w:rPr>
          <w:t>10</w:t>
        </w:r>
        <w:r>
          <w:rPr>
            <w:webHidden/>
          </w:rPr>
          <w:fldChar w:fldCharType="end"/>
        </w:r>
        <w:r w:rsidRPr="00004FB6">
          <w:rPr>
            <w:rStyle w:val="Hyperlink"/>
          </w:rPr>
          <w:fldChar w:fldCharType="end"/>
        </w:r>
      </w:ins>
    </w:p>
    <w:p w:rsidR="006F1CE5" w:rsidRDefault="006F1CE5">
      <w:pPr>
        <w:pStyle w:val="TOC2"/>
        <w:rPr>
          <w:ins w:id="66" w:author="Jayakrishnan Thundathil" w:date="2017-02-02T16:14:00Z"/>
          <w:rFonts w:asciiTheme="minorHAnsi" w:eastAsiaTheme="minorEastAsia" w:hAnsiTheme="minorHAnsi"/>
          <w:color w:val="auto"/>
          <w:kern w:val="0"/>
          <w:szCs w:val="22"/>
        </w:rPr>
      </w:pPr>
      <w:ins w:id="67" w:author="Jayakrishnan Thundathil" w:date="2017-02-02T16:14:00Z">
        <w:r w:rsidRPr="00004FB6">
          <w:rPr>
            <w:rStyle w:val="Hyperlink"/>
          </w:rPr>
          <w:fldChar w:fldCharType="begin"/>
        </w:r>
        <w:r w:rsidRPr="00004FB6">
          <w:rPr>
            <w:rStyle w:val="Hyperlink"/>
          </w:rPr>
          <w:instrText xml:space="preserve"> </w:instrText>
        </w:r>
        <w:r>
          <w:instrText>HYPERLINK \l "_Toc473815382"</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4.1.2</w:t>
        </w:r>
        <w:r>
          <w:rPr>
            <w:rFonts w:asciiTheme="minorHAnsi" w:eastAsiaTheme="minorEastAsia" w:hAnsiTheme="minorHAnsi"/>
            <w:color w:val="auto"/>
            <w:kern w:val="0"/>
            <w:szCs w:val="22"/>
          </w:rPr>
          <w:tab/>
        </w:r>
        <w:r w:rsidRPr="00004FB6">
          <w:rPr>
            <w:rStyle w:val="Hyperlink"/>
            <w:rFonts w:cs="Calibri"/>
          </w:rPr>
          <w:t>Per: GmOvrlStMgrPer1</w:t>
        </w:r>
        <w:r>
          <w:rPr>
            <w:webHidden/>
          </w:rPr>
          <w:tab/>
        </w:r>
        <w:r>
          <w:rPr>
            <w:webHidden/>
          </w:rPr>
          <w:fldChar w:fldCharType="begin"/>
        </w:r>
        <w:r>
          <w:rPr>
            <w:webHidden/>
          </w:rPr>
          <w:instrText xml:space="preserve"> PAGEREF _Toc473815382 \h </w:instrText>
        </w:r>
        <w:r>
          <w:rPr>
            <w:webHidden/>
          </w:rPr>
        </w:r>
      </w:ins>
      <w:r>
        <w:rPr>
          <w:webHidden/>
        </w:rPr>
        <w:fldChar w:fldCharType="separate"/>
      </w:r>
      <w:ins w:id="68" w:author="Jayakrishnan Thundathil" w:date="2017-02-02T16:14:00Z">
        <w:r>
          <w:rPr>
            <w:webHidden/>
          </w:rPr>
          <w:t>10</w:t>
        </w:r>
        <w:r>
          <w:rPr>
            <w:webHidden/>
          </w:rPr>
          <w:fldChar w:fldCharType="end"/>
        </w:r>
        <w:r w:rsidRPr="00004FB6">
          <w:rPr>
            <w:rStyle w:val="Hyperlink"/>
          </w:rPr>
          <w:fldChar w:fldCharType="end"/>
        </w:r>
      </w:ins>
    </w:p>
    <w:p w:rsidR="006F1CE5" w:rsidRDefault="006F1CE5">
      <w:pPr>
        <w:pStyle w:val="TOC2"/>
        <w:rPr>
          <w:ins w:id="69" w:author="Jayakrishnan Thundathil" w:date="2017-02-02T16:14:00Z"/>
          <w:rFonts w:asciiTheme="minorHAnsi" w:eastAsiaTheme="minorEastAsia" w:hAnsiTheme="minorHAnsi"/>
          <w:color w:val="auto"/>
          <w:kern w:val="0"/>
          <w:szCs w:val="22"/>
        </w:rPr>
      </w:pPr>
      <w:ins w:id="70" w:author="Jayakrishnan Thundathil" w:date="2017-02-02T16:14:00Z">
        <w:r w:rsidRPr="00004FB6">
          <w:rPr>
            <w:rStyle w:val="Hyperlink"/>
          </w:rPr>
          <w:fldChar w:fldCharType="begin"/>
        </w:r>
        <w:r w:rsidRPr="00004FB6">
          <w:rPr>
            <w:rStyle w:val="Hyperlink"/>
          </w:rPr>
          <w:instrText xml:space="preserve"> </w:instrText>
        </w:r>
        <w:r>
          <w:instrText>HYPERLINK \l "_Toc473815383"</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4.1.2.1</w:t>
        </w:r>
        <w:r>
          <w:rPr>
            <w:rFonts w:asciiTheme="minorHAnsi" w:eastAsiaTheme="minorEastAsia" w:hAnsiTheme="minorHAnsi"/>
            <w:color w:val="auto"/>
            <w:kern w:val="0"/>
            <w:szCs w:val="22"/>
          </w:rPr>
          <w:tab/>
        </w:r>
        <w:r w:rsidRPr="00004FB6">
          <w:rPr>
            <w:rStyle w:val="Hyperlink"/>
            <w:rFonts w:cs="Calibri"/>
          </w:rPr>
          <w:t>Design Rationale</w:t>
        </w:r>
        <w:r>
          <w:rPr>
            <w:webHidden/>
          </w:rPr>
          <w:tab/>
        </w:r>
        <w:r>
          <w:rPr>
            <w:webHidden/>
          </w:rPr>
          <w:fldChar w:fldCharType="begin"/>
        </w:r>
        <w:r>
          <w:rPr>
            <w:webHidden/>
          </w:rPr>
          <w:instrText xml:space="preserve"> PAGEREF _Toc473815383 \h </w:instrText>
        </w:r>
        <w:r>
          <w:rPr>
            <w:webHidden/>
          </w:rPr>
        </w:r>
      </w:ins>
      <w:r>
        <w:rPr>
          <w:webHidden/>
        </w:rPr>
        <w:fldChar w:fldCharType="separate"/>
      </w:r>
      <w:ins w:id="71" w:author="Jayakrishnan Thundathil" w:date="2017-02-02T16:14:00Z">
        <w:r>
          <w:rPr>
            <w:webHidden/>
          </w:rPr>
          <w:t>10</w:t>
        </w:r>
        <w:r>
          <w:rPr>
            <w:webHidden/>
          </w:rPr>
          <w:fldChar w:fldCharType="end"/>
        </w:r>
        <w:r w:rsidRPr="00004FB6">
          <w:rPr>
            <w:rStyle w:val="Hyperlink"/>
          </w:rPr>
          <w:fldChar w:fldCharType="end"/>
        </w:r>
      </w:ins>
    </w:p>
    <w:p w:rsidR="006F1CE5" w:rsidRDefault="006F1CE5">
      <w:pPr>
        <w:pStyle w:val="TOC2"/>
        <w:rPr>
          <w:ins w:id="72" w:author="Jayakrishnan Thundathil" w:date="2017-02-02T16:14:00Z"/>
          <w:rFonts w:asciiTheme="minorHAnsi" w:eastAsiaTheme="minorEastAsia" w:hAnsiTheme="minorHAnsi"/>
          <w:color w:val="auto"/>
          <w:kern w:val="0"/>
          <w:szCs w:val="22"/>
        </w:rPr>
      </w:pPr>
      <w:ins w:id="73" w:author="Jayakrishnan Thundathil" w:date="2017-02-02T16:14:00Z">
        <w:r w:rsidRPr="00004FB6">
          <w:rPr>
            <w:rStyle w:val="Hyperlink"/>
          </w:rPr>
          <w:fldChar w:fldCharType="begin"/>
        </w:r>
        <w:r w:rsidRPr="00004FB6">
          <w:rPr>
            <w:rStyle w:val="Hyperlink"/>
          </w:rPr>
          <w:instrText xml:space="preserve"> </w:instrText>
        </w:r>
        <w:r>
          <w:instrText>HYPERLINK \l "_Toc473815384"</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4.1.2.2</w:t>
        </w:r>
        <w:r>
          <w:rPr>
            <w:rFonts w:asciiTheme="minorHAnsi" w:eastAsiaTheme="minorEastAsia" w:hAnsiTheme="minorHAnsi"/>
            <w:color w:val="auto"/>
            <w:kern w:val="0"/>
            <w:szCs w:val="22"/>
          </w:rPr>
          <w:tab/>
        </w:r>
        <w:r w:rsidRPr="00004FB6">
          <w:rPr>
            <w:rStyle w:val="Hyperlink"/>
            <w:rFonts w:cs="Calibri"/>
          </w:rPr>
          <w:t>Store Module Inputs to Local copies</w:t>
        </w:r>
        <w:r>
          <w:rPr>
            <w:webHidden/>
          </w:rPr>
          <w:tab/>
        </w:r>
        <w:r>
          <w:rPr>
            <w:webHidden/>
          </w:rPr>
          <w:fldChar w:fldCharType="begin"/>
        </w:r>
        <w:r>
          <w:rPr>
            <w:webHidden/>
          </w:rPr>
          <w:instrText xml:space="preserve"> PAGEREF _Toc473815384 \h </w:instrText>
        </w:r>
        <w:r>
          <w:rPr>
            <w:webHidden/>
          </w:rPr>
        </w:r>
      </w:ins>
      <w:r>
        <w:rPr>
          <w:webHidden/>
        </w:rPr>
        <w:fldChar w:fldCharType="separate"/>
      </w:r>
      <w:ins w:id="74" w:author="Jayakrishnan Thundathil" w:date="2017-02-02T16:14:00Z">
        <w:r>
          <w:rPr>
            <w:webHidden/>
          </w:rPr>
          <w:t>10</w:t>
        </w:r>
        <w:r>
          <w:rPr>
            <w:webHidden/>
          </w:rPr>
          <w:fldChar w:fldCharType="end"/>
        </w:r>
        <w:r w:rsidRPr="00004FB6">
          <w:rPr>
            <w:rStyle w:val="Hyperlink"/>
          </w:rPr>
          <w:fldChar w:fldCharType="end"/>
        </w:r>
      </w:ins>
    </w:p>
    <w:p w:rsidR="006F1CE5" w:rsidRDefault="006F1CE5">
      <w:pPr>
        <w:pStyle w:val="TOC2"/>
        <w:rPr>
          <w:ins w:id="75" w:author="Jayakrishnan Thundathil" w:date="2017-02-02T16:14:00Z"/>
          <w:rFonts w:asciiTheme="minorHAnsi" w:eastAsiaTheme="minorEastAsia" w:hAnsiTheme="minorHAnsi"/>
          <w:color w:val="auto"/>
          <w:kern w:val="0"/>
          <w:szCs w:val="22"/>
        </w:rPr>
      </w:pPr>
      <w:ins w:id="76" w:author="Jayakrishnan Thundathil" w:date="2017-02-02T16:14:00Z">
        <w:r w:rsidRPr="00004FB6">
          <w:rPr>
            <w:rStyle w:val="Hyperlink"/>
          </w:rPr>
          <w:fldChar w:fldCharType="begin"/>
        </w:r>
        <w:r w:rsidRPr="00004FB6">
          <w:rPr>
            <w:rStyle w:val="Hyperlink"/>
          </w:rPr>
          <w:instrText xml:space="preserve"> </w:instrText>
        </w:r>
        <w:r>
          <w:instrText>HYPERLINK \l "_Toc473815385"</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4.1.2.3</w:t>
        </w:r>
        <w:r>
          <w:rPr>
            <w:rFonts w:asciiTheme="minorHAnsi" w:eastAsiaTheme="minorEastAsia" w:hAnsiTheme="minorHAnsi"/>
            <w:color w:val="auto"/>
            <w:kern w:val="0"/>
            <w:szCs w:val="22"/>
          </w:rPr>
          <w:tab/>
        </w:r>
        <w:r w:rsidRPr="00004FB6">
          <w:rPr>
            <w:rStyle w:val="Hyperlink"/>
            <w:rFonts w:cs="Calibri"/>
          </w:rPr>
          <w:t>(Processing of function)………</w:t>
        </w:r>
        <w:r>
          <w:rPr>
            <w:webHidden/>
          </w:rPr>
          <w:tab/>
        </w:r>
        <w:r>
          <w:rPr>
            <w:webHidden/>
          </w:rPr>
          <w:fldChar w:fldCharType="begin"/>
        </w:r>
        <w:r>
          <w:rPr>
            <w:webHidden/>
          </w:rPr>
          <w:instrText xml:space="preserve"> PAGEREF _Toc473815385 \h </w:instrText>
        </w:r>
        <w:r>
          <w:rPr>
            <w:webHidden/>
          </w:rPr>
        </w:r>
      </w:ins>
      <w:r>
        <w:rPr>
          <w:webHidden/>
        </w:rPr>
        <w:fldChar w:fldCharType="separate"/>
      </w:r>
      <w:ins w:id="77" w:author="Jayakrishnan Thundathil" w:date="2017-02-02T16:14:00Z">
        <w:r>
          <w:rPr>
            <w:webHidden/>
          </w:rPr>
          <w:t>10</w:t>
        </w:r>
        <w:r>
          <w:rPr>
            <w:webHidden/>
          </w:rPr>
          <w:fldChar w:fldCharType="end"/>
        </w:r>
        <w:r w:rsidRPr="00004FB6">
          <w:rPr>
            <w:rStyle w:val="Hyperlink"/>
          </w:rPr>
          <w:fldChar w:fldCharType="end"/>
        </w:r>
      </w:ins>
    </w:p>
    <w:p w:rsidR="006F1CE5" w:rsidRDefault="006F1CE5">
      <w:pPr>
        <w:pStyle w:val="TOC2"/>
        <w:rPr>
          <w:ins w:id="78" w:author="Jayakrishnan Thundathil" w:date="2017-02-02T16:14:00Z"/>
          <w:rFonts w:asciiTheme="minorHAnsi" w:eastAsiaTheme="minorEastAsia" w:hAnsiTheme="minorHAnsi"/>
          <w:color w:val="auto"/>
          <w:kern w:val="0"/>
          <w:szCs w:val="22"/>
        </w:rPr>
      </w:pPr>
      <w:ins w:id="79" w:author="Jayakrishnan Thundathil" w:date="2017-02-02T16:14:00Z">
        <w:r w:rsidRPr="00004FB6">
          <w:rPr>
            <w:rStyle w:val="Hyperlink"/>
          </w:rPr>
          <w:fldChar w:fldCharType="begin"/>
        </w:r>
        <w:r w:rsidRPr="00004FB6">
          <w:rPr>
            <w:rStyle w:val="Hyperlink"/>
          </w:rPr>
          <w:instrText xml:space="preserve"> </w:instrText>
        </w:r>
        <w:r>
          <w:instrText>HYPERLINK \l "_Toc473815386"</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4.1.2.4</w:t>
        </w:r>
        <w:r>
          <w:rPr>
            <w:rFonts w:asciiTheme="minorHAnsi" w:eastAsiaTheme="minorEastAsia" w:hAnsiTheme="minorHAnsi"/>
            <w:color w:val="auto"/>
            <w:kern w:val="0"/>
            <w:szCs w:val="22"/>
          </w:rPr>
          <w:tab/>
        </w:r>
        <w:r w:rsidRPr="00004FB6">
          <w:rPr>
            <w:rStyle w:val="Hyperlink"/>
            <w:rFonts w:cs="Calibri"/>
          </w:rPr>
          <w:t>Store Local copy of outputs into Module Outputs</w:t>
        </w:r>
        <w:r>
          <w:rPr>
            <w:webHidden/>
          </w:rPr>
          <w:tab/>
        </w:r>
        <w:r>
          <w:rPr>
            <w:webHidden/>
          </w:rPr>
          <w:fldChar w:fldCharType="begin"/>
        </w:r>
        <w:r>
          <w:rPr>
            <w:webHidden/>
          </w:rPr>
          <w:instrText xml:space="preserve"> PAGEREF _Toc473815386 \h </w:instrText>
        </w:r>
        <w:r>
          <w:rPr>
            <w:webHidden/>
          </w:rPr>
        </w:r>
      </w:ins>
      <w:r>
        <w:rPr>
          <w:webHidden/>
        </w:rPr>
        <w:fldChar w:fldCharType="separate"/>
      </w:r>
      <w:ins w:id="80" w:author="Jayakrishnan Thundathil" w:date="2017-02-02T16:14:00Z">
        <w:r>
          <w:rPr>
            <w:webHidden/>
          </w:rPr>
          <w:t>10</w:t>
        </w:r>
        <w:r>
          <w:rPr>
            <w:webHidden/>
          </w:rPr>
          <w:fldChar w:fldCharType="end"/>
        </w:r>
        <w:r w:rsidRPr="00004FB6">
          <w:rPr>
            <w:rStyle w:val="Hyperlink"/>
          </w:rPr>
          <w:fldChar w:fldCharType="end"/>
        </w:r>
      </w:ins>
    </w:p>
    <w:p w:rsidR="006F1CE5" w:rsidRDefault="006F1CE5">
      <w:pPr>
        <w:pStyle w:val="TOC2"/>
        <w:rPr>
          <w:ins w:id="81" w:author="Jayakrishnan Thundathil" w:date="2017-02-02T16:14:00Z"/>
          <w:rFonts w:asciiTheme="minorHAnsi" w:eastAsiaTheme="minorEastAsia" w:hAnsiTheme="minorHAnsi"/>
          <w:color w:val="auto"/>
          <w:kern w:val="0"/>
          <w:szCs w:val="22"/>
        </w:rPr>
      </w:pPr>
      <w:ins w:id="82" w:author="Jayakrishnan Thundathil" w:date="2017-02-02T16:14:00Z">
        <w:r w:rsidRPr="00004FB6">
          <w:rPr>
            <w:rStyle w:val="Hyperlink"/>
          </w:rPr>
          <w:fldChar w:fldCharType="begin"/>
        </w:r>
        <w:r w:rsidRPr="00004FB6">
          <w:rPr>
            <w:rStyle w:val="Hyperlink"/>
          </w:rPr>
          <w:instrText xml:space="preserve"> </w:instrText>
        </w:r>
        <w:r>
          <w:instrText>HYPERLINK \l "_Toc473815387"</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Pr>
          <w:t>4.2</w:t>
        </w:r>
        <w:r>
          <w:rPr>
            <w:rFonts w:asciiTheme="minorHAnsi" w:eastAsiaTheme="minorEastAsia" w:hAnsiTheme="minorHAnsi"/>
            <w:color w:val="auto"/>
            <w:kern w:val="0"/>
            <w:szCs w:val="22"/>
          </w:rPr>
          <w:tab/>
        </w:r>
        <w:r w:rsidRPr="00004FB6">
          <w:rPr>
            <w:rStyle w:val="Hyperlink"/>
          </w:rPr>
          <w:t>Server Runables</w:t>
        </w:r>
        <w:r>
          <w:rPr>
            <w:webHidden/>
          </w:rPr>
          <w:tab/>
        </w:r>
        <w:r>
          <w:rPr>
            <w:webHidden/>
          </w:rPr>
          <w:fldChar w:fldCharType="begin"/>
        </w:r>
        <w:r>
          <w:rPr>
            <w:webHidden/>
          </w:rPr>
          <w:instrText xml:space="preserve"> PAGEREF _Toc473815387 \h </w:instrText>
        </w:r>
        <w:r>
          <w:rPr>
            <w:webHidden/>
          </w:rPr>
        </w:r>
      </w:ins>
      <w:r>
        <w:rPr>
          <w:webHidden/>
        </w:rPr>
        <w:fldChar w:fldCharType="separate"/>
      </w:r>
      <w:ins w:id="83" w:author="Jayakrishnan Thundathil" w:date="2017-02-02T16:14:00Z">
        <w:r>
          <w:rPr>
            <w:webHidden/>
          </w:rPr>
          <w:t>10</w:t>
        </w:r>
        <w:r>
          <w:rPr>
            <w:webHidden/>
          </w:rPr>
          <w:fldChar w:fldCharType="end"/>
        </w:r>
        <w:r w:rsidRPr="00004FB6">
          <w:rPr>
            <w:rStyle w:val="Hyperlink"/>
          </w:rPr>
          <w:fldChar w:fldCharType="end"/>
        </w:r>
      </w:ins>
    </w:p>
    <w:p w:rsidR="006F1CE5" w:rsidRDefault="006F1CE5">
      <w:pPr>
        <w:pStyle w:val="TOC3"/>
        <w:tabs>
          <w:tab w:val="left" w:pos="1200"/>
        </w:tabs>
        <w:rPr>
          <w:ins w:id="84" w:author="Jayakrishnan Thundathil" w:date="2017-02-02T16:14:00Z"/>
          <w:rFonts w:asciiTheme="minorHAnsi" w:eastAsiaTheme="minorEastAsia" w:hAnsiTheme="minorHAnsi"/>
          <w:color w:val="auto"/>
          <w:kern w:val="0"/>
          <w:sz w:val="22"/>
          <w:szCs w:val="22"/>
        </w:rPr>
      </w:pPr>
      <w:ins w:id="85" w:author="Jayakrishnan Thundathil" w:date="2017-02-02T16:14:00Z">
        <w:r w:rsidRPr="00004FB6">
          <w:rPr>
            <w:rStyle w:val="Hyperlink"/>
          </w:rPr>
          <w:fldChar w:fldCharType="begin"/>
        </w:r>
        <w:r w:rsidRPr="00004FB6">
          <w:rPr>
            <w:rStyle w:val="Hyperlink"/>
          </w:rPr>
          <w:instrText xml:space="preserve"> </w:instrText>
        </w:r>
        <w:r>
          <w:instrText>HYPERLINK \l "_Toc473815388"</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Pr>
          <w:t>4.2.1</w:t>
        </w:r>
        <w:r>
          <w:rPr>
            <w:rFonts w:asciiTheme="minorHAnsi" w:eastAsiaTheme="minorEastAsia" w:hAnsiTheme="minorHAnsi"/>
            <w:color w:val="auto"/>
            <w:kern w:val="0"/>
            <w:sz w:val="22"/>
            <w:szCs w:val="22"/>
          </w:rPr>
          <w:tab/>
        </w:r>
        <w:r w:rsidRPr="00004FB6">
          <w:rPr>
            <w:rStyle w:val="Hyperlink"/>
          </w:rPr>
          <w:t>GetGmLoaIgnCntr_Oper</w:t>
        </w:r>
        <w:r>
          <w:rPr>
            <w:webHidden/>
          </w:rPr>
          <w:tab/>
        </w:r>
        <w:r>
          <w:rPr>
            <w:webHidden/>
          </w:rPr>
          <w:fldChar w:fldCharType="begin"/>
        </w:r>
        <w:r>
          <w:rPr>
            <w:webHidden/>
          </w:rPr>
          <w:instrText xml:space="preserve"> PAGEREF _Toc473815388 \h </w:instrText>
        </w:r>
        <w:r>
          <w:rPr>
            <w:webHidden/>
          </w:rPr>
        </w:r>
      </w:ins>
      <w:r>
        <w:rPr>
          <w:webHidden/>
        </w:rPr>
        <w:fldChar w:fldCharType="separate"/>
      </w:r>
      <w:ins w:id="86" w:author="Jayakrishnan Thundathil" w:date="2017-02-02T16:14:00Z">
        <w:r>
          <w:rPr>
            <w:webHidden/>
          </w:rPr>
          <w:t>10</w:t>
        </w:r>
        <w:r>
          <w:rPr>
            <w:webHidden/>
          </w:rPr>
          <w:fldChar w:fldCharType="end"/>
        </w:r>
        <w:r w:rsidRPr="00004FB6">
          <w:rPr>
            <w:rStyle w:val="Hyperlink"/>
          </w:rPr>
          <w:fldChar w:fldCharType="end"/>
        </w:r>
      </w:ins>
    </w:p>
    <w:p w:rsidR="006F1CE5" w:rsidRDefault="006F1CE5">
      <w:pPr>
        <w:pStyle w:val="TOC2"/>
        <w:rPr>
          <w:ins w:id="87" w:author="Jayakrishnan Thundathil" w:date="2017-02-02T16:14:00Z"/>
          <w:rFonts w:asciiTheme="minorHAnsi" w:eastAsiaTheme="minorEastAsia" w:hAnsiTheme="minorHAnsi"/>
          <w:color w:val="auto"/>
          <w:kern w:val="0"/>
          <w:szCs w:val="22"/>
        </w:rPr>
      </w:pPr>
      <w:ins w:id="88" w:author="Jayakrishnan Thundathil" w:date="2017-02-02T16:14:00Z">
        <w:r w:rsidRPr="00004FB6">
          <w:rPr>
            <w:rStyle w:val="Hyperlink"/>
          </w:rPr>
          <w:fldChar w:fldCharType="begin"/>
        </w:r>
        <w:r w:rsidRPr="00004FB6">
          <w:rPr>
            <w:rStyle w:val="Hyperlink"/>
          </w:rPr>
          <w:instrText xml:space="preserve"> </w:instrText>
        </w:r>
        <w:r>
          <w:instrText>HYPERLINK \l "_Toc473815389"</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4.2.1.1</w:t>
        </w:r>
        <w:r>
          <w:rPr>
            <w:rFonts w:asciiTheme="minorHAnsi" w:eastAsiaTheme="minorEastAsia" w:hAnsiTheme="minorHAnsi"/>
            <w:color w:val="auto"/>
            <w:kern w:val="0"/>
            <w:szCs w:val="22"/>
          </w:rPr>
          <w:tab/>
        </w:r>
        <w:r w:rsidRPr="00004FB6">
          <w:rPr>
            <w:rStyle w:val="Hyperlink"/>
            <w:rFonts w:cs="Calibri"/>
          </w:rPr>
          <w:t>Design Rationale</w:t>
        </w:r>
        <w:r>
          <w:rPr>
            <w:webHidden/>
          </w:rPr>
          <w:tab/>
        </w:r>
        <w:r>
          <w:rPr>
            <w:webHidden/>
          </w:rPr>
          <w:fldChar w:fldCharType="begin"/>
        </w:r>
        <w:r>
          <w:rPr>
            <w:webHidden/>
          </w:rPr>
          <w:instrText xml:space="preserve"> PAGEREF _Toc473815389 \h </w:instrText>
        </w:r>
        <w:r>
          <w:rPr>
            <w:webHidden/>
          </w:rPr>
        </w:r>
      </w:ins>
      <w:r>
        <w:rPr>
          <w:webHidden/>
        </w:rPr>
        <w:fldChar w:fldCharType="separate"/>
      </w:r>
      <w:ins w:id="89" w:author="Jayakrishnan Thundathil" w:date="2017-02-02T16:14:00Z">
        <w:r>
          <w:rPr>
            <w:webHidden/>
          </w:rPr>
          <w:t>10</w:t>
        </w:r>
        <w:r>
          <w:rPr>
            <w:webHidden/>
          </w:rPr>
          <w:fldChar w:fldCharType="end"/>
        </w:r>
        <w:r w:rsidRPr="00004FB6">
          <w:rPr>
            <w:rStyle w:val="Hyperlink"/>
          </w:rPr>
          <w:fldChar w:fldCharType="end"/>
        </w:r>
      </w:ins>
    </w:p>
    <w:p w:rsidR="006F1CE5" w:rsidRDefault="006F1CE5">
      <w:pPr>
        <w:pStyle w:val="TOC2"/>
        <w:rPr>
          <w:ins w:id="90" w:author="Jayakrishnan Thundathil" w:date="2017-02-02T16:14:00Z"/>
          <w:rFonts w:asciiTheme="minorHAnsi" w:eastAsiaTheme="minorEastAsia" w:hAnsiTheme="minorHAnsi"/>
          <w:color w:val="auto"/>
          <w:kern w:val="0"/>
          <w:szCs w:val="22"/>
        </w:rPr>
      </w:pPr>
      <w:ins w:id="91" w:author="Jayakrishnan Thundathil" w:date="2017-02-02T16:14:00Z">
        <w:r w:rsidRPr="00004FB6">
          <w:rPr>
            <w:rStyle w:val="Hyperlink"/>
          </w:rPr>
          <w:fldChar w:fldCharType="begin"/>
        </w:r>
        <w:r w:rsidRPr="00004FB6">
          <w:rPr>
            <w:rStyle w:val="Hyperlink"/>
          </w:rPr>
          <w:instrText xml:space="preserve"> </w:instrText>
        </w:r>
        <w:r>
          <w:instrText>HYPERLINK \l "_Toc473815390"</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4.2.1.2</w:t>
        </w:r>
        <w:r>
          <w:rPr>
            <w:rFonts w:asciiTheme="minorHAnsi" w:eastAsiaTheme="minorEastAsia" w:hAnsiTheme="minorHAnsi"/>
            <w:color w:val="auto"/>
            <w:kern w:val="0"/>
            <w:szCs w:val="22"/>
          </w:rPr>
          <w:tab/>
        </w:r>
        <w:r w:rsidRPr="00004FB6">
          <w:rPr>
            <w:rStyle w:val="Hyperlink"/>
            <w:rFonts w:cs="Calibri"/>
          </w:rPr>
          <w:t>Store Module Inputs to Local copies</w:t>
        </w:r>
        <w:r>
          <w:rPr>
            <w:webHidden/>
          </w:rPr>
          <w:tab/>
        </w:r>
        <w:r>
          <w:rPr>
            <w:webHidden/>
          </w:rPr>
          <w:fldChar w:fldCharType="begin"/>
        </w:r>
        <w:r>
          <w:rPr>
            <w:webHidden/>
          </w:rPr>
          <w:instrText xml:space="preserve"> PAGEREF _Toc473815390 \h </w:instrText>
        </w:r>
        <w:r>
          <w:rPr>
            <w:webHidden/>
          </w:rPr>
        </w:r>
      </w:ins>
      <w:r>
        <w:rPr>
          <w:webHidden/>
        </w:rPr>
        <w:fldChar w:fldCharType="separate"/>
      </w:r>
      <w:ins w:id="92" w:author="Jayakrishnan Thundathil" w:date="2017-02-02T16:14:00Z">
        <w:r>
          <w:rPr>
            <w:webHidden/>
          </w:rPr>
          <w:t>10</w:t>
        </w:r>
        <w:r>
          <w:rPr>
            <w:webHidden/>
          </w:rPr>
          <w:fldChar w:fldCharType="end"/>
        </w:r>
        <w:r w:rsidRPr="00004FB6">
          <w:rPr>
            <w:rStyle w:val="Hyperlink"/>
          </w:rPr>
          <w:fldChar w:fldCharType="end"/>
        </w:r>
      </w:ins>
    </w:p>
    <w:p w:rsidR="006F1CE5" w:rsidRDefault="006F1CE5">
      <w:pPr>
        <w:pStyle w:val="TOC2"/>
        <w:rPr>
          <w:ins w:id="93" w:author="Jayakrishnan Thundathil" w:date="2017-02-02T16:14:00Z"/>
          <w:rFonts w:asciiTheme="minorHAnsi" w:eastAsiaTheme="minorEastAsia" w:hAnsiTheme="minorHAnsi"/>
          <w:color w:val="auto"/>
          <w:kern w:val="0"/>
          <w:szCs w:val="22"/>
        </w:rPr>
      </w:pPr>
      <w:ins w:id="94" w:author="Jayakrishnan Thundathil" w:date="2017-02-02T16:14:00Z">
        <w:r w:rsidRPr="00004FB6">
          <w:rPr>
            <w:rStyle w:val="Hyperlink"/>
          </w:rPr>
          <w:fldChar w:fldCharType="begin"/>
        </w:r>
        <w:r w:rsidRPr="00004FB6">
          <w:rPr>
            <w:rStyle w:val="Hyperlink"/>
          </w:rPr>
          <w:instrText xml:space="preserve"> </w:instrText>
        </w:r>
        <w:r>
          <w:instrText>HYPERLINK \l "_Toc473815391"</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4.2.1.3</w:t>
        </w:r>
        <w:r>
          <w:rPr>
            <w:rFonts w:asciiTheme="minorHAnsi" w:eastAsiaTheme="minorEastAsia" w:hAnsiTheme="minorHAnsi"/>
            <w:color w:val="auto"/>
            <w:kern w:val="0"/>
            <w:szCs w:val="22"/>
          </w:rPr>
          <w:tab/>
        </w:r>
        <w:r w:rsidRPr="00004FB6">
          <w:rPr>
            <w:rStyle w:val="Hyperlink"/>
            <w:rFonts w:cs="Calibri"/>
          </w:rPr>
          <w:t>(Processing of function)………</w:t>
        </w:r>
        <w:r>
          <w:rPr>
            <w:webHidden/>
          </w:rPr>
          <w:tab/>
        </w:r>
        <w:r>
          <w:rPr>
            <w:webHidden/>
          </w:rPr>
          <w:fldChar w:fldCharType="begin"/>
        </w:r>
        <w:r>
          <w:rPr>
            <w:webHidden/>
          </w:rPr>
          <w:instrText xml:space="preserve"> PAGEREF _Toc473815391 \h </w:instrText>
        </w:r>
        <w:r>
          <w:rPr>
            <w:webHidden/>
          </w:rPr>
        </w:r>
      </w:ins>
      <w:r>
        <w:rPr>
          <w:webHidden/>
        </w:rPr>
        <w:fldChar w:fldCharType="separate"/>
      </w:r>
      <w:ins w:id="95" w:author="Jayakrishnan Thundathil" w:date="2017-02-02T16:14:00Z">
        <w:r>
          <w:rPr>
            <w:webHidden/>
          </w:rPr>
          <w:t>10</w:t>
        </w:r>
        <w:r>
          <w:rPr>
            <w:webHidden/>
          </w:rPr>
          <w:fldChar w:fldCharType="end"/>
        </w:r>
        <w:r w:rsidRPr="00004FB6">
          <w:rPr>
            <w:rStyle w:val="Hyperlink"/>
          </w:rPr>
          <w:fldChar w:fldCharType="end"/>
        </w:r>
      </w:ins>
    </w:p>
    <w:p w:rsidR="006F1CE5" w:rsidRDefault="006F1CE5">
      <w:pPr>
        <w:pStyle w:val="TOC2"/>
        <w:rPr>
          <w:ins w:id="96" w:author="Jayakrishnan Thundathil" w:date="2017-02-02T16:14:00Z"/>
          <w:rFonts w:asciiTheme="minorHAnsi" w:eastAsiaTheme="minorEastAsia" w:hAnsiTheme="minorHAnsi"/>
          <w:color w:val="auto"/>
          <w:kern w:val="0"/>
          <w:szCs w:val="22"/>
        </w:rPr>
      </w:pPr>
      <w:ins w:id="97" w:author="Jayakrishnan Thundathil" w:date="2017-02-02T16:14:00Z">
        <w:r w:rsidRPr="00004FB6">
          <w:rPr>
            <w:rStyle w:val="Hyperlink"/>
          </w:rPr>
          <w:fldChar w:fldCharType="begin"/>
        </w:r>
        <w:r w:rsidRPr="00004FB6">
          <w:rPr>
            <w:rStyle w:val="Hyperlink"/>
          </w:rPr>
          <w:instrText xml:space="preserve"> </w:instrText>
        </w:r>
        <w:r>
          <w:instrText>HYPERLINK \l "_Toc473815392"</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4.2.1.4</w:t>
        </w:r>
        <w:r>
          <w:rPr>
            <w:rFonts w:asciiTheme="minorHAnsi" w:eastAsiaTheme="minorEastAsia" w:hAnsiTheme="minorHAnsi"/>
            <w:color w:val="auto"/>
            <w:kern w:val="0"/>
            <w:szCs w:val="22"/>
          </w:rPr>
          <w:tab/>
        </w:r>
        <w:r w:rsidRPr="00004FB6">
          <w:rPr>
            <w:rStyle w:val="Hyperlink"/>
            <w:rFonts w:cs="Calibri"/>
          </w:rPr>
          <w:t>Store Local copy of outputs into Module Outputs</w:t>
        </w:r>
        <w:r>
          <w:rPr>
            <w:webHidden/>
          </w:rPr>
          <w:tab/>
        </w:r>
        <w:r>
          <w:rPr>
            <w:webHidden/>
          </w:rPr>
          <w:fldChar w:fldCharType="begin"/>
        </w:r>
        <w:r>
          <w:rPr>
            <w:webHidden/>
          </w:rPr>
          <w:instrText xml:space="preserve"> PAGEREF _Toc473815392 \h </w:instrText>
        </w:r>
        <w:r>
          <w:rPr>
            <w:webHidden/>
          </w:rPr>
        </w:r>
      </w:ins>
      <w:r>
        <w:rPr>
          <w:webHidden/>
        </w:rPr>
        <w:fldChar w:fldCharType="separate"/>
      </w:r>
      <w:ins w:id="98" w:author="Jayakrishnan Thundathil" w:date="2017-02-02T16:14:00Z">
        <w:r>
          <w:rPr>
            <w:webHidden/>
          </w:rPr>
          <w:t>10</w:t>
        </w:r>
        <w:r>
          <w:rPr>
            <w:webHidden/>
          </w:rPr>
          <w:fldChar w:fldCharType="end"/>
        </w:r>
        <w:r w:rsidRPr="00004FB6">
          <w:rPr>
            <w:rStyle w:val="Hyperlink"/>
          </w:rPr>
          <w:fldChar w:fldCharType="end"/>
        </w:r>
      </w:ins>
    </w:p>
    <w:p w:rsidR="006F1CE5" w:rsidRDefault="006F1CE5">
      <w:pPr>
        <w:pStyle w:val="TOC3"/>
        <w:tabs>
          <w:tab w:val="left" w:pos="1200"/>
        </w:tabs>
        <w:rPr>
          <w:ins w:id="99" w:author="Jayakrishnan Thundathil" w:date="2017-02-02T16:14:00Z"/>
          <w:rFonts w:asciiTheme="minorHAnsi" w:eastAsiaTheme="minorEastAsia" w:hAnsiTheme="minorHAnsi"/>
          <w:color w:val="auto"/>
          <w:kern w:val="0"/>
          <w:sz w:val="22"/>
          <w:szCs w:val="22"/>
        </w:rPr>
      </w:pPr>
      <w:ins w:id="100" w:author="Jayakrishnan Thundathil" w:date="2017-02-02T16:14:00Z">
        <w:r w:rsidRPr="00004FB6">
          <w:rPr>
            <w:rStyle w:val="Hyperlink"/>
          </w:rPr>
          <w:fldChar w:fldCharType="begin"/>
        </w:r>
        <w:r w:rsidRPr="00004FB6">
          <w:rPr>
            <w:rStyle w:val="Hyperlink"/>
          </w:rPr>
          <w:instrText xml:space="preserve"> </w:instrText>
        </w:r>
        <w:r>
          <w:instrText>HYPERLINK \l "_Toc473815393"</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Pr>
          <w:t>4.2.2</w:t>
        </w:r>
        <w:r>
          <w:rPr>
            <w:rFonts w:asciiTheme="minorHAnsi" w:eastAsiaTheme="minorEastAsia" w:hAnsiTheme="minorHAnsi"/>
            <w:color w:val="auto"/>
            <w:kern w:val="0"/>
            <w:sz w:val="22"/>
            <w:szCs w:val="22"/>
          </w:rPr>
          <w:tab/>
        </w:r>
        <w:r w:rsidRPr="00004FB6">
          <w:rPr>
            <w:rStyle w:val="Hyperlink"/>
          </w:rPr>
          <w:t>SetGmLoaIgnCntr_Oper</w:t>
        </w:r>
        <w:r>
          <w:rPr>
            <w:webHidden/>
          </w:rPr>
          <w:tab/>
        </w:r>
        <w:r>
          <w:rPr>
            <w:webHidden/>
          </w:rPr>
          <w:fldChar w:fldCharType="begin"/>
        </w:r>
        <w:r>
          <w:rPr>
            <w:webHidden/>
          </w:rPr>
          <w:instrText xml:space="preserve"> PAGEREF _Toc473815393 \h </w:instrText>
        </w:r>
        <w:r>
          <w:rPr>
            <w:webHidden/>
          </w:rPr>
        </w:r>
      </w:ins>
      <w:r>
        <w:rPr>
          <w:webHidden/>
        </w:rPr>
        <w:fldChar w:fldCharType="separate"/>
      </w:r>
      <w:ins w:id="101" w:author="Jayakrishnan Thundathil" w:date="2017-02-02T16:14:00Z">
        <w:r>
          <w:rPr>
            <w:webHidden/>
          </w:rPr>
          <w:t>11</w:t>
        </w:r>
        <w:r>
          <w:rPr>
            <w:webHidden/>
          </w:rPr>
          <w:fldChar w:fldCharType="end"/>
        </w:r>
        <w:r w:rsidRPr="00004FB6">
          <w:rPr>
            <w:rStyle w:val="Hyperlink"/>
          </w:rPr>
          <w:fldChar w:fldCharType="end"/>
        </w:r>
      </w:ins>
    </w:p>
    <w:p w:rsidR="006F1CE5" w:rsidRDefault="006F1CE5">
      <w:pPr>
        <w:pStyle w:val="TOC2"/>
        <w:rPr>
          <w:ins w:id="102" w:author="Jayakrishnan Thundathil" w:date="2017-02-02T16:14:00Z"/>
          <w:rFonts w:asciiTheme="minorHAnsi" w:eastAsiaTheme="minorEastAsia" w:hAnsiTheme="minorHAnsi"/>
          <w:color w:val="auto"/>
          <w:kern w:val="0"/>
          <w:szCs w:val="22"/>
        </w:rPr>
      </w:pPr>
      <w:ins w:id="103" w:author="Jayakrishnan Thundathil" w:date="2017-02-02T16:14:00Z">
        <w:r w:rsidRPr="00004FB6">
          <w:rPr>
            <w:rStyle w:val="Hyperlink"/>
          </w:rPr>
          <w:fldChar w:fldCharType="begin"/>
        </w:r>
        <w:r w:rsidRPr="00004FB6">
          <w:rPr>
            <w:rStyle w:val="Hyperlink"/>
          </w:rPr>
          <w:instrText xml:space="preserve"> </w:instrText>
        </w:r>
        <w:r>
          <w:instrText>HYPERLINK \l "_Toc473815394"</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4.2.2.1</w:t>
        </w:r>
        <w:r>
          <w:rPr>
            <w:rFonts w:asciiTheme="minorHAnsi" w:eastAsiaTheme="minorEastAsia" w:hAnsiTheme="minorHAnsi"/>
            <w:color w:val="auto"/>
            <w:kern w:val="0"/>
            <w:szCs w:val="22"/>
          </w:rPr>
          <w:tab/>
        </w:r>
        <w:r w:rsidRPr="00004FB6">
          <w:rPr>
            <w:rStyle w:val="Hyperlink"/>
            <w:rFonts w:cs="Calibri"/>
          </w:rPr>
          <w:t>Design Rationale</w:t>
        </w:r>
        <w:r>
          <w:rPr>
            <w:webHidden/>
          </w:rPr>
          <w:tab/>
        </w:r>
        <w:r>
          <w:rPr>
            <w:webHidden/>
          </w:rPr>
          <w:fldChar w:fldCharType="begin"/>
        </w:r>
        <w:r>
          <w:rPr>
            <w:webHidden/>
          </w:rPr>
          <w:instrText xml:space="preserve"> PAGEREF _Toc473815394 \h </w:instrText>
        </w:r>
        <w:r>
          <w:rPr>
            <w:webHidden/>
          </w:rPr>
        </w:r>
      </w:ins>
      <w:r>
        <w:rPr>
          <w:webHidden/>
        </w:rPr>
        <w:fldChar w:fldCharType="separate"/>
      </w:r>
      <w:ins w:id="104" w:author="Jayakrishnan Thundathil" w:date="2017-02-02T16:14:00Z">
        <w:r>
          <w:rPr>
            <w:webHidden/>
          </w:rPr>
          <w:t>11</w:t>
        </w:r>
        <w:r>
          <w:rPr>
            <w:webHidden/>
          </w:rPr>
          <w:fldChar w:fldCharType="end"/>
        </w:r>
        <w:r w:rsidRPr="00004FB6">
          <w:rPr>
            <w:rStyle w:val="Hyperlink"/>
          </w:rPr>
          <w:fldChar w:fldCharType="end"/>
        </w:r>
      </w:ins>
    </w:p>
    <w:p w:rsidR="006F1CE5" w:rsidRDefault="006F1CE5">
      <w:pPr>
        <w:pStyle w:val="TOC2"/>
        <w:rPr>
          <w:ins w:id="105" w:author="Jayakrishnan Thundathil" w:date="2017-02-02T16:14:00Z"/>
          <w:rFonts w:asciiTheme="minorHAnsi" w:eastAsiaTheme="minorEastAsia" w:hAnsiTheme="minorHAnsi"/>
          <w:color w:val="auto"/>
          <w:kern w:val="0"/>
          <w:szCs w:val="22"/>
        </w:rPr>
      </w:pPr>
      <w:ins w:id="106" w:author="Jayakrishnan Thundathil" w:date="2017-02-02T16:14:00Z">
        <w:r w:rsidRPr="00004FB6">
          <w:rPr>
            <w:rStyle w:val="Hyperlink"/>
          </w:rPr>
          <w:fldChar w:fldCharType="begin"/>
        </w:r>
        <w:r w:rsidRPr="00004FB6">
          <w:rPr>
            <w:rStyle w:val="Hyperlink"/>
          </w:rPr>
          <w:instrText xml:space="preserve"> </w:instrText>
        </w:r>
        <w:r>
          <w:instrText>HYPERLINK \l "_Toc473815395"</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4.2.2.2</w:t>
        </w:r>
        <w:r>
          <w:rPr>
            <w:rFonts w:asciiTheme="minorHAnsi" w:eastAsiaTheme="minorEastAsia" w:hAnsiTheme="minorHAnsi"/>
            <w:color w:val="auto"/>
            <w:kern w:val="0"/>
            <w:szCs w:val="22"/>
          </w:rPr>
          <w:tab/>
        </w:r>
        <w:r w:rsidRPr="00004FB6">
          <w:rPr>
            <w:rStyle w:val="Hyperlink"/>
            <w:rFonts w:cs="Calibri"/>
          </w:rPr>
          <w:t>Store Module Inputs to Local copies</w:t>
        </w:r>
        <w:r>
          <w:rPr>
            <w:webHidden/>
          </w:rPr>
          <w:tab/>
        </w:r>
        <w:r>
          <w:rPr>
            <w:webHidden/>
          </w:rPr>
          <w:fldChar w:fldCharType="begin"/>
        </w:r>
        <w:r>
          <w:rPr>
            <w:webHidden/>
          </w:rPr>
          <w:instrText xml:space="preserve"> PAGEREF _Toc473815395 \h </w:instrText>
        </w:r>
        <w:r>
          <w:rPr>
            <w:webHidden/>
          </w:rPr>
        </w:r>
      </w:ins>
      <w:r>
        <w:rPr>
          <w:webHidden/>
        </w:rPr>
        <w:fldChar w:fldCharType="separate"/>
      </w:r>
      <w:ins w:id="107" w:author="Jayakrishnan Thundathil" w:date="2017-02-02T16:14:00Z">
        <w:r>
          <w:rPr>
            <w:webHidden/>
          </w:rPr>
          <w:t>11</w:t>
        </w:r>
        <w:r>
          <w:rPr>
            <w:webHidden/>
          </w:rPr>
          <w:fldChar w:fldCharType="end"/>
        </w:r>
        <w:r w:rsidRPr="00004FB6">
          <w:rPr>
            <w:rStyle w:val="Hyperlink"/>
          </w:rPr>
          <w:fldChar w:fldCharType="end"/>
        </w:r>
      </w:ins>
    </w:p>
    <w:p w:rsidR="006F1CE5" w:rsidRDefault="006F1CE5">
      <w:pPr>
        <w:pStyle w:val="TOC2"/>
        <w:rPr>
          <w:ins w:id="108" w:author="Jayakrishnan Thundathil" w:date="2017-02-02T16:14:00Z"/>
          <w:rFonts w:asciiTheme="minorHAnsi" w:eastAsiaTheme="minorEastAsia" w:hAnsiTheme="minorHAnsi"/>
          <w:color w:val="auto"/>
          <w:kern w:val="0"/>
          <w:szCs w:val="22"/>
        </w:rPr>
      </w:pPr>
      <w:ins w:id="109" w:author="Jayakrishnan Thundathil" w:date="2017-02-02T16:14:00Z">
        <w:r w:rsidRPr="00004FB6">
          <w:rPr>
            <w:rStyle w:val="Hyperlink"/>
          </w:rPr>
          <w:fldChar w:fldCharType="begin"/>
        </w:r>
        <w:r w:rsidRPr="00004FB6">
          <w:rPr>
            <w:rStyle w:val="Hyperlink"/>
          </w:rPr>
          <w:instrText xml:space="preserve"> </w:instrText>
        </w:r>
        <w:r>
          <w:instrText>HYPERLINK \l "_Toc473815396"</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4.2.2.3</w:t>
        </w:r>
        <w:r>
          <w:rPr>
            <w:rFonts w:asciiTheme="minorHAnsi" w:eastAsiaTheme="minorEastAsia" w:hAnsiTheme="minorHAnsi"/>
            <w:color w:val="auto"/>
            <w:kern w:val="0"/>
            <w:szCs w:val="22"/>
          </w:rPr>
          <w:tab/>
        </w:r>
        <w:r w:rsidRPr="00004FB6">
          <w:rPr>
            <w:rStyle w:val="Hyperlink"/>
            <w:rFonts w:cs="Calibri"/>
          </w:rPr>
          <w:t>(Processing of function)………</w:t>
        </w:r>
        <w:r>
          <w:rPr>
            <w:webHidden/>
          </w:rPr>
          <w:tab/>
        </w:r>
        <w:r>
          <w:rPr>
            <w:webHidden/>
          </w:rPr>
          <w:fldChar w:fldCharType="begin"/>
        </w:r>
        <w:r>
          <w:rPr>
            <w:webHidden/>
          </w:rPr>
          <w:instrText xml:space="preserve"> PAGEREF _Toc473815396 \h </w:instrText>
        </w:r>
        <w:r>
          <w:rPr>
            <w:webHidden/>
          </w:rPr>
        </w:r>
      </w:ins>
      <w:r>
        <w:rPr>
          <w:webHidden/>
        </w:rPr>
        <w:fldChar w:fldCharType="separate"/>
      </w:r>
      <w:ins w:id="110" w:author="Jayakrishnan Thundathil" w:date="2017-02-02T16:14:00Z">
        <w:r>
          <w:rPr>
            <w:webHidden/>
          </w:rPr>
          <w:t>11</w:t>
        </w:r>
        <w:r>
          <w:rPr>
            <w:webHidden/>
          </w:rPr>
          <w:fldChar w:fldCharType="end"/>
        </w:r>
        <w:r w:rsidRPr="00004FB6">
          <w:rPr>
            <w:rStyle w:val="Hyperlink"/>
          </w:rPr>
          <w:fldChar w:fldCharType="end"/>
        </w:r>
      </w:ins>
    </w:p>
    <w:p w:rsidR="006F1CE5" w:rsidRDefault="006F1CE5">
      <w:pPr>
        <w:pStyle w:val="TOC2"/>
        <w:rPr>
          <w:ins w:id="111" w:author="Jayakrishnan Thundathil" w:date="2017-02-02T16:14:00Z"/>
          <w:rFonts w:asciiTheme="minorHAnsi" w:eastAsiaTheme="minorEastAsia" w:hAnsiTheme="minorHAnsi"/>
          <w:color w:val="auto"/>
          <w:kern w:val="0"/>
          <w:szCs w:val="22"/>
        </w:rPr>
      </w:pPr>
      <w:ins w:id="112" w:author="Jayakrishnan Thundathil" w:date="2017-02-02T16:14:00Z">
        <w:r w:rsidRPr="00004FB6">
          <w:rPr>
            <w:rStyle w:val="Hyperlink"/>
          </w:rPr>
          <w:fldChar w:fldCharType="begin"/>
        </w:r>
        <w:r w:rsidRPr="00004FB6">
          <w:rPr>
            <w:rStyle w:val="Hyperlink"/>
          </w:rPr>
          <w:instrText xml:space="preserve"> </w:instrText>
        </w:r>
        <w:r>
          <w:instrText>HYPERLINK \l "_Toc473815397"</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4.2.2.4</w:t>
        </w:r>
        <w:r>
          <w:rPr>
            <w:rFonts w:asciiTheme="minorHAnsi" w:eastAsiaTheme="minorEastAsia" w:hAnsiTheme="minorHAnsi"/>
            <w:color w:val="auto"/>
            <w:kern w:val="0"/>
            <w:szCs w:val="22"/>
          </w:rPr>
          <w:tab/>
        </w:r>
        <w:r w:rsidRPr="00004FB6">
          <w:rPr>
            <w:rStyle w:val="Hyperlink"/>
            <w:rFonts w:cs="Calibri"/>
          </w:rPr>
          <w:t>Store Local copy of outputs into Module Outputs</w:t>
        </w:r>
        <w:r>
          <w:rPr>
            <w:webHidden/>
          </w:rPr>
          <w:tab/>
        </w:r>
        <w:r>
          <w:rPr>
            <w:webHidden/>
          </w:rPr>
          <w:fldChar w:fldCharType="begin"/>
        </w:r>
        <w:r>
          <w:rPr>
            <w:webHidden/>
          </w:rPr>
          <w:instrText xml:space="preserve"> PAGEREF _Toc473815397 \h </w:instrText>
        </w:r>
        <w:r>
          <w:rPr>
            <w:webHidden/>
          </w:rPr>
        </w:r>
      </w:ins>
      <w:r>
        <w:rPr>
          <w:webHidden/>
        </w:rPr>
        <w:fldChar w:fldCharType="separate"/>
      </w:r>
      <w:ins w:id="113" w:author="Jayakrishnan Thundathil" w:date="2017-02-02T16:14:00Z">
        <w:r>
          <w:rPr>
            <w:webHidden/>
          </w:rPr>
          <w:t>11</w:t>
        </w:r>
        <w:r>
          <w:rPr>
            <w:webHidden/>
          </w:rPr>
          <w:fldChar w:fldCharType="end"/>
        </w:r>
        <w:r w:rsidRPr="00004FB6">
          <w:rPr>
            <w:rStyle w:val="Hyperlink"/>
          </w:rPr>
          <w:fldChar w:fldCharType="end"/>
        </w:r>
      </w:ins>
    </w:p>
    <w:p w:rsidR="006F1CE5" w:rsidRDefault="006F1CE5">
      <w:pPr>
        <w:pStyle w:val="TOC2"/>
        <w:rPr>
          <w:ins w:id="114" w:author="Jayakrishnan Thundathil" w:date="2017-02-02T16:14:00Z"/>
          <w:rFonts w:asciiTheme="minorHAnsi" w:eastAsiaTheme="minorEastAsia" w:hAnsiTheme="minorHAnsi"/>
          <w:color w:val="auto"/>
          <w:kern w:val="0"/>
          <w:szCs w:val="22"/>
        </w:rPr>
      </w:pPr>
      <w:ins w:id="115" w:author="Jayakrishnan Thundathil" w:date="2017-02-02T16:14:00Z">
        <w:r w:rsidRPr="00004FB6">
          <w:rPr>
            <w:rStyle w:val="Hyperlink"/>
          </w:rPr>
          <w:fldChar w:fldCharType="begin"/>
        </w:r>
        <w:r w:rsidRPr="00004FB6">
          <w:rPr>
            <w:rStyle w:val="Hyperlink"/>
          </w:rPr>
          <w:instrText xml:space="preserve"> </w:instrText>
        </w:r>
        <w:r>
          <w:instrText>HYPERLINK \l "_Toc473815398"</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4.3</w:t>
        </w:r>
        <w:r>
          <w:rPr>
            <w:rFonts w:asciiTheme="minorHAnsi" w:eastAsiaTheme="minorEastAsia" w:hAnsiTheme="minorHAnsi"/>
            <w:color w:val="auto"/>
            <w:kern w:val="0"/>
            <w:szCs w:val="22"/>
          </w:rPr>
          <w:tab/>
        </w:r>
        <w:r w:rsidRPr="00004FB6">
          <w:rPr>
            <w:rStyle w:val="Hyperlink"/>
            <w:rFonts w:cs="Calibri"/>
          </w:rPr>
          <w:t>Interrupt Functions</w:t>
        </w:r>
        <w:r>
          <w:rPr>
            <w:webHidden/>
          </w:rPr>
          <w:tab/>
        </w:r>
        <w:r>
          <w:rPr>
            <w:webHidden/>
          </w:rPr>
          <w:fldChar w:fldCharType="begin"/>
        </w:r>
        <w:r>
          <w:rPr>
            <w:webHidden/>
          </w:rPr>
          <w:instrText xml:space="preserve"> PAGEREF _Toc473815398 \h </w:instrText>
        </w:r>
        <w:r>
          <w:rPr>
            <w:webHidden/>
          </w:rPr>
        </w:r>
      </w:ins>
      <w:r>
        <w:rPr>
          <w:webHidden/>
        </w:rPr>
        <w:fldChar w:fldCharType="separate"/>
      </w:r>
      <w:ins w:id="116" w:author="Jayakrishnan Thundathil" w:date="2017-02-02T16:14:00Z">
        <w:r>
          <w:rPr>
            <w:webHidden/>
          </w:rPr>
          <w:t>11</w:t>
        </w:r>
        <w:r>
          <w:rPr>
            <w:webHidden/>
          </w:rPr>
          <w:fldChar w:fldCharType="end"/>
        </w:r>
        <w:r w:rsidRPr="00004FB6">
          <w:rPr>
            <w:rStyle w:val="Hyperlink"/>
          </w:rPr>
          <w:fldChar w:fldCharType="end"/>
        </w:r>
      </w:ins>
    </w:p>
    <w:p w:rsidR="006F1CE5" w:rsidRDefault="006F1CE5">
      <w:pPr>
        <w:pStyle w:val="TOC2"/>
        <w:rPr>
          <w:ins w:id="117" w:author="Jayakrishnan Thundathil" w:date="2017-02-02T16:14:00Z"/>
          <w:rFonts w:asciiTheme="minorHAnsi" w:eastAsiaTheme="minorEastAsia" w:hAnsiTheme="minorHAnsi"/>
          <w:color w:val="auto"/>
          <w:kern w:val="0"/>
          <w:szCs w:val="22"/>
        </w:rPr>
      </w:pPr>
      <w:ins w:id="118" w:author="Jayakrishnan Thundathil" w:date="2017-02-02T16:14:00Z">
        <w:r w:rsidRPr="00004FB6">
          <w:rPr>
            <w:rStyle w:val="Hyperlink"/>
          </w:rPr>
          <w:fldChar w:fldCharType="begin"/>
        </w:r>
        <w:r w:rsidRPr="00004FB6">
          <w:rPr>
            <w:rStyle w:val="Hyperlink"/>
          </w:rPr>
          <w:instrText xml:space="preserve"> </w:instrText>
        </w:r>
        <w:r>
          <w:instrText>HYPERLINK \l "_Toc473815399"</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4.4</w:t>
        </w:r>
        <w:r>
          <w:rPr>
            <w:rFonts w:asciiTheme="minorHAnsi" w:eastAsiaTheme="minorEastAsia" w:hAnsiTheme="minorHAnsi"/>
            <w:color w:val="auto"/>
            <w:kern w:val="0"/>
            <w:szCs w:val="22"/>
          </w:rPr>
          <w:tab/>
        </w:r>
        <w:r w:rsidRPr="00004FB6">
          <w:rPr>
            <w:rStyle w:val="Hyperlink"/>
            <w:rFonts w:cs="Calibri"/>
          </w:rPr>
          <w:t>Module Internal (Local) Functions</w:t>
        </w:r>
        <w:r>
          <w:rPr>
            <w:webHidden/>
          </w:rPr>
          <w:tab/>
        </w:r>
        <w:r>
          <w:rPr>
            <w:webHidden/>
          </w:rPr>
          <w:fldChar w:fldCharType="begin"/>
        </w:r>
        <w:r>
          <w:rPr>
            <w:webHidden/>
          </w:rPr>
          <w:instrText xml:space="preserve"> PAGEREF _Toc473815399 \h </w:instrText>
        </w:r>
        <w:r>
          <w:rPr>
            <w:webHidden/>
          </w:rPr>
        </w:r>
      </w:ins>
      <w:r>
        <w:rPr>
          <w:webHidden/>
        </w:rPr>
        <w:fldChar w:fldCharType="separate"/>
      </w:r>
      <w:ins w:id="119" w:author="Jayakrishnan Thundathil" w:date="2017-02-02T16:14:00Z">
        <w:r>
          <w:rPr>
            <w:webHidden/>
          </w:rPr>
          <w:t>11</w:t>
        </w:r>
        <w:r>
          <w:rPr>
            <w:webHidden/>
          </w:rPr>
          <w:fldChar w:fldCharType="end"/>
        </w:r>
        <w:r w:rsidRPr="00004FB6">
          <w:rPr>
            <w:rStyle w:val="Hyperlink"/>
          </w:rPr>
          <w:fldChar w:fldCharType="end"/>
        </w:r>
      </w:ins>
    </w:p>
    <w:p w:rsidR="006F1CE5" w:rsidRDefault="006F1CE5">
      <w:pPr>
        <w:pStyle w:val="TOC2"/>
        <w:rPr>
          <w:ins w:id="120" w:author="Jayakrishnan Thundathil" w:date="2017-02-02T16:14:00Z"/>
          <w:rFonts w:asciiTheme="minorHAnsi" w:eastAsiaTheme="minorEastAsia" w:hAnsiTheme="minorHAnsi"/>
          <w:color w:val="auto"/>
          <w:kern w:val="0"/>
          <w:szCs w:val="22"/>
        </w:rPr>
      </w:pPr>
      <w:ins w:id="121" w:author="Jayakrishnan Thundathil" w:date="2017-02-02T16:14:00Z">
        <w:r w:rsidRPr="00004FB6">
          <w:rPr>
            <w:rStyle w:val="Hyperlink"/>
          </w:rPr>
          <w:lastRenderedPageBreak/>
          <w:fldChar w:fldCharType="begin"/>
        </w:r>
        <w:r w:rsidRPr="00004FB6">
          <w:rPr>
            <w:rStyle w:val="Hyperlink"/>
          </w:rPr>
          <w:instrText xml:space="preserve"> </w:instrText>
        </w:r>
        <w:r>
          <w:instrText>HYPERLINK \l "_Toc473815400"</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4.4.1</w:t>
        </w:r>
        <w:r>
          <w:rPr>
            <w:rFonts w:asciiTheme="minorHAnsi" w:eastAsiaTheme="minorEastAsia" w:hAnsiTheme="minorHAnsi"/>
            <w:color w:val="auto"/>
            <w:kern w:val="0"/>
            <w:szCs w:val="22"/>
          </w:rPr>
          <w:tab/>
        </w:r>
        <w:r w:rsidRPr="00004FB6">
          <w:rPr>
            <w:rStyle w:val="Hyperlink"/>
            <w:rFonts w:cs="Calibri"/>
          </w:rPr>
          <w:t>Local Function #1</w:t>
        </w:r>
        <w:r>
          <w:rPr>
            <w:webHidden/>
          </w:rPr>
          <w:tab/>
        </w:r>
        <w:r>
          <w:rPr>
            <w:webHidden/>
          </w:rPr>
          <w:fldChar w:fldCharType="begin"/>
        </w:r>
        <w:r>
          <w:rPr>
            <w:webHidden/>
          </w:rPr>
          <w:instrText xml:space="preserve"> PAGEREF _Toc473815400 \h </w:instrText>
        </w:r>
        <w:r>
          <w:rPr>
            <w:webHidden/>
          </w:rPr>
        </w:r>
      </w:ins>
      <w:r>
        <w:rPr>
          <w:webHidden/>
        </w:rPr>
        <w:fldChar w:fldCharType="separate"/>
      </w:r>
      <w:ins w:id="122" w:author="Jayakrishnan Thundathil" w:date="2017-02-02T16:14:00Z">
        <w:r>
          <w:rPr>
            <w:webHidden/>
          </w:rPr>
          <w:t>11</w:t>
        </w:r>
        <w:r>
          <w:rPr>
            <w:webHidden/>
          </w:rPr>
          <w:fldChar w:fldCharType="end"/>
        </w:r>
        <w:r w:rsidRPr="00004FB6">
          <w:rPr>
            <w:rStyle w:val="Hyperlink"/>
          </w:rPr>
          <w:fldChar w:fldCharType="end"/>
        </w:r>
      </w:ins>
    </w:p>
    <w:p w:rsidR="006F1CE5" w:rsidRDefault="006F1CE5">
      <w:pPr>
        <w:pStyle w:val="TOC2"/>
        <w:rPr>
          <w:ins w:id="123" w:author="Jayakrishnan Thundathil" w:date="2017-02-02T16:14:00Z"/>
          <w:rFonts w:asciiTheme="minorHAnsi" w:eastAsiaTheme="minorEastAsia" w:hAnsiTheme="minorHAnsi"/>
          <w:color w:val="auto"/>
          <w:kern w:val="0"/>
          <w:szCs w:val="22"/>
        </w:rPr>
      </w:pPr>
      <w:ins w:id="124" w:author="Jayakrishnan Thundathil" w:date="2017-02-02T16:14:00Z">
        <w:r w:rsidRPr="00004FB6">
          <w:rPr>
            <w:rStyle w:val="Hyperlink"/>
          </w:rPr>
          <w:fldChar w:fldCharType="begin"/>
        </w:r>
        <w:r w:rsidRPr="00004FB6">
          <w:rPr>
            <w:rStyle w:val="Hyperlink"/>
          </w:rPr>
          <w:instrText xml:space="preserve"> </w:instrText>
        </w:r>
        <w:r>
          <w:instrText>HYPERLINK \l "_Toc473815401"</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4.4.1.1</w:t>
        </w:r>
        <w:r>
          <w:rPr>
            <w:rFonts w:asciiTheme="minorHAnsi" w:eastAsiaTheme="minorEastAsia" w:hAnsiTheme="minorHAnsi"/>
            <w:color w:val="auto"/>
            <w:kern w:val="0"/>
            <w:szCs w:val="22"/>
          </w:rPr>
          <w:tab/>
        </w:r>
        <w:r w:rsidRPr="00004FB6">
          <w:rPr>
            <w:rStyle w:val="Hyperlink"/>
            <w:rFonts w:cs="Calibri"/>
          </w:rPr>
          <w:t>Description</w:t>
        </w:r>
        <w:r>
          <w:rPr>
            <w:webHidden/>
          </w:rPr>
          <w:tab/>
        </w:r>
        <w:r>
          <w:rPr>
            <w:webHidden/>
          </w:rPr>
          <w:fldChar w:fldCharType="begin"/>
        </w:r>
        <w:r>
          <w:rPr>
            <w:webHidden/>
          </w:rPr>
          <w:instrText xml:space="preserve"> PAGEREF _Toc473815401 \h </w:instrText>
        </w:r>
        <w:r>
          <w:rPr>
            <w:webHidden/>
          </w:rPr>
        </w:r>
      </w:ins>
      <w:r>
        <w:rPr>
          <w:webHidden/>
        </w:rPr>
        <w:fldChar w:fldCharType="separate"/>
      </w:r>
      <w:ins w:id="125" w:author="Jayakrishnan Thundathil" w:date="2017-02-02T16:14:00Z">
        <w:r>
          <w:rPr>
            <w:webHidden/>
          </w:rPr>
          <w:t>11</w:t>
        </w:r>
        <w:r>
          <w:rPr>
            <w:webHidden/>
          </w:rPr>
          <w:fldChar w:fldCharType="end"/>
        </w:r>
        <w:r w:rsidRPr="00004FB6">
          <w:rPr>
            <w:rStyle w:val="Hyperlink"/>
          </w:rPr>
          <w:fldChar w:fldCharType="end"/>
        </w:r>
      </w:ins>
    </w:p>
    <w:p w:rsidR="006F1CE5" w:rsidRDefault="006F1CE5">
      <w:pPr>
        <w:pStyle w:val="TOC2"/>
        <w:rPr>
          <w:ins w:id="126" w:author="Jayakrishnan Thundathil" w:date="2017-02-02T16:14:00Z"/>
          <w:rFonts w:asciiTheme="minorHAnsi" w:eastAsiaTheme="minorEastAsia" w:hAnsiTheme="minorHAnsi"/>
          <w:color w:val="auto"/>
          <w:kern w:val="0"/>
          <w:szCs w:val="22"/>
        </w:rPr>
      </w:pPr>
      <w:ins w:id="127" w:author="Jayakrishnan Thundathil" w:date="2017-02-02T16:14:00Z">
        <w:r w:rsidRPr="00004FB6">
          <w:rPr>
            <w:rStyle w:val="Hyperlink"/>
          </w:rPr>
          <w:fldChar w:fldCharType="begin"/>
        </w:r>
        <w:r w:rsidRPr="00004FB6">
          <w:rPr>
            <w:rStyle w:val="Hyperlink"/>
          </w:rPr>
          <w:instrText xml:space="preserve"> </w:instrText>
        </w:r>
        <w:r>
          <w:instrText>HYPERLINK \l "_Toc473815402"</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4.4.2</w:t>
        </w:r>
        <w:r>
          <w:rPr>
            <w:rFonts w:asciiTheme="minorHAnsi" w:eastAsiaTheme="minorEastAsia" w:hAnsiTheme="minorHAnsi"/>
            <w:color w:val="auto"/>
            <w:kern w:val="0"/>
            <w:szCs w:val="22"/>
          </w:rPr>
          <w:tab/>
        </w:r>
        <w:r w:rsidRPr="00004FB6">
          <w:rPr>
            <w:rStyle w:val="Hyperlink"/>
            <w:rFonts w:cs="Calibri"/>
          </w:rPr>
          <w:t>Local Function #2</w:t>
        </w:r>
        <w:r>
          <w:rPr>
            <w:webHidden/>
          </w:rPr>
          <w:tab/>
        </w:r>
        <w:r>
          <w:rPr>
            <w:webHidden/>
          </w:rPr>
          <w:fldChar w:fldCharType="begin"/>
        </w:r>
        <w:r>
          <w:rPr>
            <w:webHidden/>
          </w:rPr>
          <w:instrText xml:space="preserve"> PAGEREF _Toc473815402 \h </w:instrText>
        </w:r>
        <w:r>
          <w:rPr>
            <w:webHidden/>
          </w:rPr>
        </w:r>
      </w:ins>
      <w:r>
        <w:rPr>
          <w:webHidden/>
        </w:rPr>
        <w:fldChar w:fldCharType="separate"/>
      </w:r>
      <w:ins w:id="128" w:author="Jayakrishnan Thundathil" w:date="2017-02-02T16:14:00Z">
        <w:r>
          <w:rPr>
            <w:webHidden/>
          </w:rPr>
          <w:t>11</w:t>
        </w:r>
        <w:r>
          <w:rPr>
            <w:webHidden/>
          </w:rPr>
          <w:fldChar w:fldCharType="end"/>
        </w:r>
        <w:r w:rsidRPr="00004FB6">
          <w:rPr>
            <w:rStyle w:val="Hyperlink"/>
          </w:rPr>
          <w:fldChar w:fldCharType="end"/>
        </w:r>
      </w:ins>
    </w:p>
    <w:p w:rsidR="006F1CE5" w:rsidRDefault="006F1CE5">
      <w:pPr>
        <w:pStyle w:val="TOC2"/>
        <w:rPr>
          <w:ins w:id="129" w:author="Jayakrishnan Thundathil" w:date="2017-02-02T16:14:00Z"/>
          <w:rFonts w:asciiTheme="minorHAnsi" w:eastAsiaTheme="minorEastAsia" w:hAnsiTheme="minorHAnsi"/>
          <w:color w:val="auto"/>
          <w:kern w:val="0"/>
          <w:szCs w:val="22"/>
        </w:rPr>
      </w:pPr>
      <w:ins w:id="130" w:author="Jayakrishnan Thundathil" w:date="2017-02-02T16:14:00Z">
        <w:r w:rsidRPr="00004FB6">
          <w:rPr>
            <w:rStyle w:val="Hyperlink"/>
          </w:rPr>
          <w:fldChar w:fldCharType="begin"/>
        </w:r>
        <w:r w:rsidRPr="00004FB6">
          <w:rPr>
            <w:rStyle w:val="Hyperlink"/>
          </w:rPr>
          <w:instrText xml:space="preserve"> </w:instrText>
        </w:r>
        <w:r>
          <w:instrText>HYPERLINK \l "_Toc473815403"</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4.4.2.1</w:t>
        </w:r>
        <w:r>
          <w:rPr>
            <w:rFonts w:asciiTheme="minorHAnsi" w:eastAsiaTheme="minorEastAsia" w:hAnsiTheme="minorHAnsi"/>
            <w:color w:val="auto"/>
            <w:kern w:val="0"/>
            <w:szCs w:val="22"/>
          </w:rPr>
          <w:tab/>
        </w:r>
        <w:r w:rsidRPr="00004FB6">
          <w:rPr>
            <w:rStyle w:val="Hyperlink"/>
            <w:rFonts w:cs="Calibri"/>
          </w:rPr>
          <w:t>Description</w:t>
        </w:r>
        <w:r>
          <w:rPr>
            <w:webHidden/>
          </w:rPr>
          <w:tab/>
        </w:r>
        <w:r>
          <w:rPr>
            <w:webHidden/>
          </w:rPr>
          <w:fldChar w:fldCharType="begin"/>
        </w:r>
        <w:r>
          <w:rPr>
            <w:webHidden/>
          </w:rPr>
          <w:instrText xml:space="preserve"> PAGEREF _Toc473815403 \h </w:instrText>
        </w:r>
        <w:r>
          <w:rPr>
            <w:webHidden/>
          </w:rPr>
        </w:r>
      </w:ins>
      <w:r>
        <w:rPr>
          <w:webHidden/>
        </w:rPr>
        <w:fldChar w:fldCharType="separate"/>
      </w:r>
      <w:ins w:id="131" w:author="Jayakrishnan Thundathil" w:date="2017-02-02T16:14:00Z">
        <w:r>
          <w:rPr>
            <w:webHidden/>
          </w:rPr>
          <w:t>11</w:t>
        </w:r>
        <w:r>
          <w:rPr>
            <w:webHidden/>
          </w:rPr>
          <w:fldChar w:fldCharType="end"/>
        </w:r>
        <w:r w:rsidRPr="00004FB6">
          <w:rPr>
            <w:rStyle w:val="Hyperlink"/>
          </w:rPr>
          <w:fldChar w:fldCharType="end"/>
        </w:r>
      </w:ins>
    </w:p>
    <w:p w:rsidR="006F1CE5" w:rsidRDefault="006F1CE5">
      <w:pPr>
        <w:pStyle w:val="TOC2"/>
        <w:rPr>
          <w:ins w:id="132" w:author="Jayakrishnan Thundathil" w:date="2017-02-02T16:14:00Z"/>
          <w:rFonts w:asciiTheme="minorHAnsi" w:eastAsiaTheme="minorEastAsia" w:hAnsiTheme="minorHAnsi"/>
          <w:color w:val="auto"/>
          <w:kern w:val="0"/>
          <w:szCs w:val="22"/>
        </w:rPr>
      </w:pPr>
      <w:ins w:id="133" w:author="Jayakrishnan Thundathil" w:date="2017-02-02T16:14:00Z">
        <w:r w:rsidRPr="00004FB6">
          <w:rPr>
            <w:rStyle w:val="Hyperlink"/>
          </w:rPr>
          <w:fldChar w:fldCharType="begin"/>
        </w:r>
        <w:r w:rsidRPr="00004FB6">
          <w:rPr>
            <w:rStyle w:val="Hyperlink"/>
          </w:rPr>
          <w:instrText xml:space="preserve"> </w:instrText>
        </w:r>
        <w:r>
          <w:instrText>HYPERLINK \l "_Toc473815404"</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4.4.3</w:t>
        </w:r>
        <w:r>
          <w:rPr>
            <w:rFonts w:asciiTheme="minorHAnsi" w:eastAsiaTheme="minorEastAsia" w:hAnsiTheme="minorHAnsi"/>
            <w:color w:val="auto"/>
            <w:kern w:val="0"/>
            <w:szCs w:val="22"/>
          </w:rPr>
          <w:tab/>
        </w:r>
        <w:r w:rsidRPr="00004FB6">
          <w:rPr>
            <w:rStyle w:val="Hyperlink"/>
            <w:rFonts w:cs="Calibri"/>
          </w:rPr>
          <w:t>Local Function #3</w:t>
        </w:r>
        <w:r>
          <w:rPr>
            <w:webHidden/>
          </w:rPr>
          <w:tab/>
        </w:r>
        <w:r>
          <w:rPr>
            <w:webHidden/>
          </w:rPr>
          <w:fldChar w:fldCharType="begin"/>
        </w:r>
        <w:r>
          <w:rPr>
            <w:webHidden/>
          </w:rPr>
          <w:instrText xml:space="preserve"> PAGEREF _Toc473815404 \h </w:instrText>
        </w:r>
        <w:r>
          <w:rPr>
            <w:webHidden/>
          </w:rPr>
        </w:r>
      </w:ins>
      <w:r>
        <w:rPr>
          <w:webHidden/>
        </w:rPr>
        <w:fldChar w:fldCharType="separate"/>
      </w:r>
      <w:ins w:id="134" w:author="Jayakrishnan Thundathil" w:date="2017-02-02T16:14:00Z">
        <w:r>
          <w:rPr>
            <w:webHidden/>
          </w:rPr>
          <w:t>11</w:t>
        </w:r>
        <w:r>
          <w:rPr>
            <w:webHidden/>
          </w:rPr>
          <w:fldChar w:fldCharType="end"/>
        </w:r>
        <w:r w:rsidRPr="00004FB6">
          <w:rPr>
            <w:rStyle w:val="Hyperlink"/>
          </w:rPr>
          <w:fldChar w:fldCharType="end"/>
        </w:r>
      </w:ins>
    </w:p>
    <w:p w:rsidR="006F1CE5" w:rsidRDefault="006F1CE5">
      <w:pPr>
        <w:pStyle w:val="TOC2"/>
        <w:rPr>
          <w:ins w:id="135" w:author="Jayakrishnan Thundathil" w:date="2017-02-02T16:14:00Z"/>
          <w:rFonts w:asciiTheme="minorHAnsi" w:eastAsiaTheme="minorEastAsia" w:hAnsiTheme="minorHAnsi"/>
          <w:color w:val="auto"/>
          <w:kern w:val="0"/>
          <w:szCs w:val="22"/>
        </w:rPr>
      </w:pPr>
      <w:ins w:id="136" w:author="Jayakrishnan Thundathil" w:date="2017-02-02T16:14:00Z">
        <w:r w:rsidRPr="00004FB6">
          <w:rPr>
            <w:rStyle w:val="Hyperlink"/>
          </w:rPr>
          <w:fldChar w:fldCharType="begin"/>
        </w:r>
        <w:r w:rsidRPr="00004FB6">
          <w:rPr>
            <w:rStyle w:val="Hyperlink"/>
          </w:rPr>
          <w:instrText xml:space="preserve"> </w:instrText>
        </w:r>
        <w:r>
          <w:instrText>HYPERLINK \l "_Toc473815405"</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4.4.3.1</w:t>
        </w:r>
        <w:r>
          <w:rPr>
            <w:rFonts w:asciiTheme="minorHAnsi" w:eastAsiaTheme="minorEastAsia" w:hAnsiTheme="minorHAnsi"/>
            <w:color w:val="auto"/>
            <w:kern w:val="0"/>
            <w:szCs w:val="22"/>
          </w:rPr>
          <w:tab/>
        </w:r>
        <w:r w:rsidRPr="00004FB6">
          <w:rPr>
            <w:rStyle w:val="Hyperlink"/>
            <w:rFonts w:cs="Calibri"/>
          </w:rPr>
          <w:t>Description</w:t>
        </w:r>
        <w:r>
          <w:rPr>
            <w:webHidden/>
          </w:rPr>
          <w:tab/>
        </w:r>
        <w:r>
          <w:rPr>
            <w:webHidden/>
          </w:rPr>
          <w:fldChar w:fldCharType="begin"/>
        </w:r>
        <w:r>
          <w:rPr>
            <w:webHidden/>
          </w:rPr>
          <w:instrText xml:space="preserve"> PAGEREF _Toc473815405 \h </w:instrText>
        </w:r>
        <w:r>
          <w:rPr>
            <w:webHidden/>
          </w:rPr>
        </w:r>
      </w:ins>
      <w:r>
        <w:rPr>
          <w:webHidden/>
        </w:rPr>
        <w:fldChar w:fldCharType="separate"/>
      </w:r>
      <w:ins w:id="137" w:author="Jayakrishnan Thundathil" w:date="2017-02-02T16:14:00Z">
        <w:r>
          <w:rPr>
            <w:webHidden/>
          </w:rPr>
          <w:t>12</w:t>
        </w:r>
        <w:r>
          <w:rPr>
            <w:webHidden/>
          </w:rPr>
          <w:fldChar w:fldCharType="end"/>
        </w:r>
        <w:r w:rsidRPr="00004FB6">
          <w:rPr>
            <w:rStyle w:val="Hyperlink"/>
          </w:rPr>
          <w:fldChar w:fldCharType="end"/>
        </w:r>
      </w:ins>
    </w:p>
    <w:p w:rsidR="006F1CE5" w:rsidRDefault="006F1CE5">
      <w:pPr>
        <w:pStyle w:val="TOC2"/>
        <w:rPr>
          <w:ins w:id="138" w:author="Jayakrishnan Thundathil" w:date="2017-02-02T16:14:00Z"/>
          <w:rFonts w:asciiTheme="minorHAnsi" w:eastAsiaTheme="minorEastAsia" w:hAnsiTheme="minorHAnsi"/>
          <w:color w:val="auto"/>
          <w:kern w:val="0"/>
          <w:szCs w:val="22"/>
        </w:rPr>
      </w:pPr>
      <w:ins w:id="139" w:author="Jayakrishnan Thundathil" w:date="2017-02-02T16:14:00Z">
        <w:r w:rsidRPr="00004FB6">
          <w:rPr>
            <w:rStyle w:val="Hyperlink"/>
          </w:rPr>
          <w:fldChar w:fldCharType="begin"/>
        </w:r>
        <w:r w:rsidRPr="00004FB6">
          <w:rPr>
            <w:rStyle w:val="Hyperlink"/>
          </w:rPr>
          <w:instrText xml:space="preserve"> </w:instrText>
        </w:r>
        <w:r>
          <w:instrText>HYPERLINK \l "_Toc473815406"</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4.4.4</w:t>
        </w:r>
        <w:r>
          <w:rPr>
            <w:rFonts w:asciiTheme="minorHAnsi" w:eastAsiaTheme="minorEastAsia" w:hAnsiTheme="minorHAnsi"/>
            <w:color w:val="auto"/>
            <w:kern w:val="0"/>
            <w:szCs w:val="22"/>
          </w:rPr>
          <w:tab/>
        </w:r>
        <w:r w:rsidRPr="00004FB6">
          <w:rPr>
            <w:rStyle w:val="Hyperlink"/>
            <w:rFonts w:cs="Calibri"/>
          </w:rPr>
          <w:t>Local Function #4</w:t>
        </w:r>
        <w:r>
          <w:rPr>
            <w:webHidden/>
          </w:rPr>
          <w:tab/>
        </w:r>
        <w:r>
          <w:rPr>
            <w:webHidden/>
          </w:rPr>
          <w:fldChar w:fldCharType="begin"/>
        </w:r>
        <w:r>
          <w:rPr>
            <w:webHidden/>
          </w:rPr>
          <w:instrText xml:space="preserve"> PAGEREF _Toc473815406 \h </w:instrText>
        </w:r>
        <w:r>
          <w:rPr>
            <w:webHidden/>
          </w:rPr>
        </w:r>
      </w:ins>
      <w:r>
        <w:rPr>
          <w:webHidden/>
        </w:rPr>
        <w:fldChar w:fldCharType="separate"/>
      </w:r>
      <w:ins w:id="140" w:author="Jayakrishnan Thundathil" w:date="2017-02-02T16:14:00Z">
        <w:r>
          <w:rPr>
            <w:webHidden/>
          </w:rPr>
          <w:t>12</w:t>
        </w:r>
        <w:r>
          <w:rPr>
            <w:webHidden/>
          </w:rPr>
          <w:fldChar w:fldCharType="end"/>
        </w:r>
        <w:r w:rsidRPr="00004FB6">
          <w:rPr>
            <w:rStyle w:val="Hyperlink"/>
          </w:rPr>
          <w:fldChar w:fldCharType="end"/>
        </w:r>
      </w:ins>
    </w:p>
    <w:p w:rsidR="006F1CE5" w:rsidRDefault="006F1CE5">
      <w:pPr>
        <w:pStyle w:val="TOC2"/>
        <w:rPr>
          <w:ins w:id="141" w:author="Jayakrishnan Thundathil" w:date="2017-02-02T16:14:00Z"/>
          <w:rFonts w:asciiTheme="minorHAnsi" w:eastAsiaTheme="minorEastAsia" w:hAnsiTheme="minorHAnsi"/>
          <w:color w:val="auto"/>
          <w:kern w:val="0"/>
          <w:szCs w:val="22"/>
        </w:rPr>
      </w:pPr>
      <w:ins w:id="142" w:author="Jayakrishnan Thundathil" w:date="2017-02-02T16:14:00Z">
        <w:r w:rsidRPr="00004FB6">
          <w:rPr>
            <w:rStyle w:val="Hyperlink"/>
          </w:rPr>
          <w:fldChar w:fldCharType="begin"/>
        </w:r>
        <w:r w:rsidRPr="00004FB6">
          <w:rPr>
            <w:rStyle w:val="Hyperlink"/>
          </w:rPr>
          <w:instrText xml:space="preserve"> </w:instrText>
        </w:r>
        <w:r>
          <w:instrText>HYPERLINK \l "_Toc473815407"</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4.4.4.1</w:t>
        </w:r>
        <w:r>
          <w:rPr>
            <w:rFonts w:asciiTheme="minorHAnsi" w:eastAsiaTheme="minorEastAsia" w:hAnsiTheme="minorHAnsi"/>
            <w:color w:val="auto"/>
            <w:kern w:val="0"/>
            <w:szCs w:val="22"/>
          </w:rPr>
          <w:tab/>
        </w:r>
        <w:r w:rsidRPr="00004FB6">
          <w:rPr>
            <w:rStyle w:val="Hyperlink"/>
            <w:rFonts w:cs="Calibri"/>
          </w:rPr>
          <w:t>Description</w:t>
        </w:r>
        <w:r>
          <w:rPr>
            <w:webHidden/>
          </w:rPr>
          <w:tab/>
        </w:r>
        <w:r>
          <w:rPr>
            <w:webHidden/>
          </w:rPr>
          <w:fldChar w:fldCharType="begin"/>
        </w:r>
        <w:r>
          <w:rPr>
            <w:webHidden/>
          </w:rPr>
          <w:instrText xml:space="preserve"> PAGEREF _Toc473815407 \h </w:instrText>
        </w:r>
        <w:r>
          <w:rPr>
            <w:webHidden/>
          </w:rPr>
        </w:r>
      </w:ins>
      <w:r>
        <w:rPr>
          <w:webHidden/>
        </w:rPr>
        <w:fldChar w:fldCharType="separate"/>
      </w:r>
      <w:ins w:id="143" w:author="Jayakrishnan Thundathil" w:date="2017-02-02T16:14:00Z">
        <w:r>
          <w:rPr>
            <w:webHidden/>
          </w:rPr>
          <w:t>12</w:t>
        </w:r>
        <w:r>
          <w:rPr>
            <w:webHidden/>
          </w:rPr>
          <w:fldChar w:fldCharType="end"/>
        </w:r>
        <w:r w:rsidRPr="00004FB6">
          <w:rPr>
            <w:rStyle w:val="Hyperlink"/>
          </w:rPr>
          <w:fldChar w:fldCharType="end"/>
        </w:r>
      </w:ins>
    </w:p>
    <w:p w:rsidR="006F1CE5" w:rsidRDefault="006F1CE5">
      <w:pPr>
        <w:pStyle w:val="TOC2"/>
        <w:rPr>
          <w:ins w:id="144" w:author="Jayakrishnan Thundathil" w:date="2017-02-02T16:14:00Z"/>
          <w:rFonts w:asciiTheme="minorHAnsi" w:eastAsiaTheme="minorEastAsia" w:hAnsiTheme="minorHAnsi"/>
          <w:color w:val="auto"/>
          <w:kern w:val="0"/>
          <w:szCs w:val="22"/>
        </w:rPr>
      </w:pPr>
      <w:ins w:id="145" w:author="Jayakrishnan Thundathil" w:date="2017-02-02T16:14:00Z">
        <w:r w:rsidRPr="00004FB6">
          <w:rPr>
            <w:rStyle w:val="Hyperlink"/>
          </w:rPr>
          <w:fldChar w:fldCharType="begin"/>
        </w:r>
        <w:r w:rsidRPr="00004FB6">
          <w:rPr>
            <w:rStyle w:val="Hyperlink"/>
          </w:rPr>
          <w:instrText xml:space="preserve"> </w:instrText>
        </w:r>
        <w:r>
          <w:instrText>HYPERLINK \l "_Toc473815408"</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4.4.5</w:t>
        </w:r>
        <w:r>
          <w:rPr>
            <w:rFonts w:asciiTheme="minorHAnsi" w:eastAsiaTheme="minorEastAsia" w:hAnsiTheme="minorHAnsi"/>
            <w:color w:val="auto"/>
            <w:kern w:val="0"/>
            <w:szCs w:val="22"/>
          </w:rPr>
          <w:tab/>
        </w:r>
        <w:r w:rsidRPr="00004FB6">
          <w:rPr>
            <w:rStyle w:val="Hyperlink"/>
            <w:rFonts w:cs="Calibri"/>
          </w:rPr>
          <w:t>Local Function #5</w:t>
        </w:r>
        <w:r>
          <w:rPr>
            <w:webHidden/>
          </w:rPr>
          <w:tab/>
        </w:r>
        <w:r>
          <w:rPr>
            <w:webHidden/>
          </w:rPr>
          <w:fldChar w:fldCharType="begin"/>
        </w:r>
        <w:r>
          <w:rPr>
            <w:webHidden/>
          </w:rPr>
          <w:instrText xml:space="preserve"> PAGEREF _Toc473815408 \h </w:instrText>
        </w:r>
        <w:r>
          <w:rPr>
            <w:webHidden/>
          </w:rPr>
        </w:r>
      </w:ins>
      <w:r>
        <w:rPr>
          <w:webHidden/>
        </w:rPr>
        <w:fldChar w:fldCharType="separate"/>
      </w:r>
      <w:ins w:id="146" w:author="Jayakrishnan Thundathil" w:date="2017-02-02T16:14:00Z">
        <w:r>
          <w:rPr>
            <w:webHidden/>
          </w:rPr>
          <w:t>12</w:t>
        </w:r>
        <w:r>
          <w:rPr>
            <w:webHidden/>
          </w:rPr>
          <w:fldChar w:fldCharType="end"/>
        </w:r>
        <w:r w:rsidRPr="00004FB6">
          <w:rPr>
            <w:rStyle w:val="Hyperlink"/>
          </w:rPr>
          <w:fldChar w:fldCharType="end"/>
        </w:r>
      </w:ins>
    </w:p>
    <w:p w:rsidR="006F1CE5" w:rsidRDefault="006F1CE5">
      <w:pPr>
        <w:pStyle w:val="TOC2"/>
        <w:rPr>
          <w:ins w:id="147" w:author="Jayakrishnan Thundathil" w:date="2017-02-02T16:14:00Z"/>
          <w:rFonts w:asciiTheme="minorHAnsi" w:eastAsiaTheme="minorEastAsia" w:hAnsiTheme="minorHAnsi"/>
          <w:color w:val="auto"/>
          <w:kern w:val="0"/>
          <w:szCs w:val="22"/>
        </w:rPr>
      </w:pPr>
      <w:ins w:id="148" w:author="Jayakrishnan Thundathil" w:date="2017-02-02T16:14:00Z">
        <w:r w:rsidRPr="00004FB6">
          <w:rPr>
            <w:rStyle w:val="Hyperlink"/>
          </w:rPr>
          <w:fldChar w:fldCharType="begin"/>
        </w:r>
        <w:r w:rsidRPr="00004FB6">
          <w:rPr>
            <w:rStyle w:val="Hyperlink"/>
          </w:rPr>
          <w:instrText xml:space="preserve"> </w:instrText>
        </w:r>
        <w:r>
          <w:instrText>HYPERLINK \l "_Toc473815409"</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4.4.5.1</w:t>
        </w:r>
        <w:r>
          <w:rPr>
            <w:rFonts w:asciiTheme="minorHAnsi" w:eastAsiaTheme="minorEastAsia" w:hAnsiTheme="minorHAnsi"/>
            <w:color w:val="auto"/>
            <w:kern w:val="0"/>
            <w:szCs w:val="22"/>
          </w:rPr>
          <w:tab/>
        </w:r>
        <w:r w:rsidRPr="00004FB6">
          <w:rPr>
            <w:rStyle w:val="Hyperlink"/>
            <w:rFonts w:cs="Calibri"/>
          </w:rPr>
          <w:t>Description</w:t>
        </w:r>
        <w:r>
          <w:rPr>
            <w:webHidden/>
          </w:rPr>
          <w:tab/>
        </w:r>
        <w:r>
          <w:rPr>
            <w:webHidden/>
          </w:rPr>
          <w:fldChar w:fldCharType="begin"/>
        </w:r>
        <w:r>
          <w:rPr>
            <w:webHidden/>
          </w:rPr>
          <w:instrText xml:space="preserve"> PAGEREF _Toc473815409 \h </w:instrText>
        </w:r>
        <w:r>
          <w:rPr>
            <w:webHidden/>
          </w:rPr>
        </w:r>
      </w:ins>
      <w:r>
        <w:rPr>
          <w:webHidden/>
        </w:rPr>
        <w:fldChar w:fldCharType="separate"/>
      </w:r>
      <w:ins w:id="149" w:author="Jayakrishnan Thundathil" w:date="2017-02-02T16:14:00Z">
        <w:r>
          <w:rPr>
            <w:webHidden/>
          </w:rPr>
          <w:t>12</w:t>
        </w:r>
        <w:r>
          <w:rPr>
            <w:webHidden/>
          </w:rPr>
          <w:fldChar w:fldCharType="end"/>
        </w:r>
        <w:r w:rsidRPr="00004FB6">
          <w:rPr>
            <w:rStyle w:val="Hyperlink"/>
          </w:rPr>
          <w:fldChar w:fldCharType="end"/>
        </w:r>
      </w:ins>
    </w:p>
    <w:p w:rsidR="006F1CE5" w:rsidRDefault="006F1CE5">
      <w:pPr>
        <w:pStyle w:val="TOC2"/>
        <w:rPr>
          <w:ins w:id="150" w:author="Jayakrishnan Thundathil" w:date="2017-02-02T16:14:00Z"/>
          <w:rFonts w:asciiTheme="minorHAnsi" w:eastAsiaTheme="minorEastAsia" w:hAnsiTheme="minorHAnsi"/>
          <w:color w:val="auto"/>
          <w:kern w:val="0"/>
          <w:szCs w:val="22"/>
        </w:rPr>
      </w:pPr>
      <w:ins w:id="151" w:author="Jayakrishnan Thundathil" w:date="2017-02-02T16:14:00Z">
        <w:r w:rsidRPr="00004FB6">
          <w:rPr>
            <w:rStyle w:val="Hyperlink"/>
          </w:rPr>
          <w:fldChar w:fldCharType="begin"/>
        </w:r>
        <w:r w:rsidRPr="00004FB6">
          <w:rPr>
            <w:rStyle w:val="Hyperlink"/>
          </w:rPr>
          <w:instrText xml:space="preserve"> </w:instrText>
        </w:r>
        <w:r>
          <w:instrText>HYPERLINK \l "_Toc473815410"</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4.4.6</w:t>
        </w:r>
        <w:r>
          <w:rPr>
            <w:rFonts w:asciiTheme="minorHAnsi" w:eastAsiaTheme="minorEastAsia" w:hAnsiTheme="minorHAnsi"/>
            <w:color w:val="auto"/>
            <w:kern w:val="0"/>
            <w:szCs w:val="22"/>
          </w:rPr>
          <w:tab/>
        </w:r>
        <w:r w:rsidRPr="00004FB6">
          <w:rPr>
            <w:rStyle w:val="Hyperlink"/>
            <w:rFonts w:cs="Calibri"/>
          </w:rPr>
          <w:t>Local Function #6</w:t>
        </w:r>
        <w:r>
          <w:rPr>
            <w:webHidden/>
          </w:rPr>
          <w:tab/>
        </w:r>
        <w:r>
          <w:rPr>
            <w:webHidden/>
          </w:rPr>
          <w:fldChar w:fldCharType="begin"/>
        </w:r>
        <w:r>
          <w:rPr>
            <w:webHidden/>
          </w:rPr>
          <w:instrText xml:space="preserve"> PAGEREF _Toc473815410 \h </w:instrText>
        </w:r>
        <w:r>
          <w:rPr>
            <w:webHidden/>
          </w:rPr>
        </w:r>
      </w:ins>
      <w:r>
        <w:rPr>
          <w:webHidden/>
        </w:rPr>
        <w:fldChar w:fldCharType="separate"/>
      </w:r>
      <w:ins w:id="152" w:author="Jayakrishnan Thundathil" w:date="2017-02-02T16:14:00Z">
        <w:r>
          <w:rPr>
            <w:webHidden/>
          </w:rPr>
          <w:t>12</w:t>
        </w:r>
        <w:r>
          <w:rPr>
            <w:webHidden/>
          </w:rPr>
          <w:fldChar w:fldCharType="end"/>
        </w:r>
        <w:r w:rsidRPr="00004FB6">
          <w:rPr>
            <w:rStyle w:val="Hyperlink"/>
          </w:rPr>
          <w:fldChar w:fldCharType="end"/>
        </w:r>
      </w:ins>
    </w:p>
    <w:p w:rsidR="006F1CE5" w:rsidRDefault="006F1CE5">
      <w:pPr>
        <w:pStyle w:val="TOC2"/>
        <w:rPr>
          <w:ins w:id="153" w:author="Jayakrishnan Thundathil" w:date="2017-02-02T16:14:00Z"/>
          <w:rFonts w:asciiTheme="minorHAnsi" w:eastAsiaTheme="minorEastAsia" w:hAnsiTheme="minorHAnsi"/>
          <w:color w:val="auto"/>
          <w:kern w:val="0"/>
          <w:szCs w:val="22"/>
        </w:rPr>
      </w:pPr>
      <w:ins w:id="154" w:author="Jayakrishnan Thundathil" w:date="2017-02-02T16:14:00Z">
        <w:r w:rsidRPr="00004FB6">
          <w:rPr>
            <w:rStyle w:val="Hyperlink"/>
          </w:rPr>
          <w:fldChar w:fldCharType="begin"/>
        </w:r>
        <w:r w:rsidRPr="00004FB6">
          <w:rPr>
            <w:rStyle w:val="Hyperlink"/>
          </w:rPr>
          <w:instrText xml:space="preserve"> </w:instrText>
        </w:r>
        <w:r>
          <w:instrText>HYPERLINK \l "_Toc473815411"</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4.4.6.1</w:t>
        </w:r>
        <w:r>
          <w:rPr>
            <w:rFonts w:asciiTheme="minorHAnsi" w:eastAsiaTheme="minorEastAsia" w:hAnsiTheme="minorHAnsi"/>
            <w:color w:val="auto"/>
            <w:kern w:val="0"/>
            <w:szCs w:val="22"/>
          </w:rPr>
          <w:tab/>
        </w:r>
        <w:r w:rsidRPr="00004FB6">
          <w:rPr>
            <w:rStyle w:val="Hyperlink"/>
            <w:rFonts w:cs="Calibri"/>
          </w:rPr>
          <w:t>Description</w:t>
        </w:r>
        <w:r>
          <w:rPr>
            <w:webHidden/>
          </w:rPr>
          <w:tab/>
        </w:r>
        <w:r>
          <w:rPr>
            <w:webHidden/>
          </w:rPr>
          <w:fldChar w:fldCharType="begin"/>
        </w:r>
        <w:r>
          <w:rPr>
            <w:webHidden/>
          </w:rPr>
          <w:instrText xml:space="preserve"> PAGEREF _Toc473815411 \h </w:instrText>
        </w:r>
        <w:r>
          <w:rPr>
            <w:webHidden/>
          </w:rPr>
        </w:r>
      </w:ins>
      <w:r>
        <w:rPr>
          <w:webHidden/>
        </w:rPr>
        <w:fldChar w:fldCharType="separate"/>
      </w:r>
      <w:ins w:id="155" w:author="Jayakrishnan Thundathil" w:date="2017-02-02T16:14:00Z">
        <w:r>
          <w:rPr>
            <w:webHidden/>
          </w:rPr>
          <w:t>12</w:t>
        </w:r>
        <w:r>
          <w:rPr>
            <w:webHidden/>
          </w:rPr>
          <w:fldChar w:fldCharType="end"/>
        </w:r>
        <w:r w:rsidRPr="00004FB6">
          <w:rPr>
            <w:rStyle w:val="Hyperlink"/>
          </w:rPr>
          <w:fldChar w:fldCharType="end"/>
        </w:r>
      </w:ins>
    </w:p>
    <w:p w:rsidR="006F1CE5" w:rsidRDefault="006F1CE5">
      <w:pPr>
        <w:pStyle w:val="TOC2"/>
        <w:rPr>
          <w:ins w:id="156" w:author="Jayakrishnan Thundathil" w:date="2017-02-02T16:14:00Z"/>
          <w:rFonts w:asciiTheme="minorHAnsi" w:eastAsiaTheme="minorEastAsia" w:hAnsiTheme="minorHAnsi"/>
          <w:color w:val="auto"/>
          <w:kern w:val="0"/>
          <w:szCs w:val="22"/>
        </w:rPr>
      </w:pPr>
      <w:ins w:id="157" w:author="Jayakrishnan Thundathil" w:date="2017-02-02T16:14:00Z">
        <w:r w:rsidRPr="00004FB6">
          <w:rPr>
            <w:rStyle w:val="Hyperlink"/>
          </w:rPr>
          <w:fldChar w:fldCharType="begin"/>
        </w:r>
        <w:r w:rsidRPr="00004FB6">
          <w:rPr>
            <w:rStyle w:val="Hyperlink"/>
          </w:rPr>
          <w:instrText xml:space="preserve"> </w:instrText>
        </w:r>
        <w:r>
          <w:instrText>HYPERLINK \l "_Toc473815412"</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4.4.7</w:t>
        </w:r>
        <w:r>
          <w:rPr>
            <w:rFonts w:asciiTheme="minorHAnsi" w:eastAsiaTheme="minorEastAsia" w:hAnsiTheme="minorHAnsi"/>
            <w:color w:val="auto"/>
            <w:kern w:val="0"/>
            <w:szCs w:val="22"/>
          </w:rPr>
          <w:tab/>
        </w:r>
        <w:r w:rsidRPr="00004FB6">
          <w:rPr>
            <w:rStyle w:val="Hyperlink"/>
            <w:rFonts w:cs="Calibri"/>
          </w:rPr>
          <w:t>Local Function #7</w:t>
        </w:r>
        <w:r>
          <w:rPr>
            <w:webHidden/>
          </w:rPr>
          <w:tab/>
        </w:r>
        <w:r>
          <w:rPr>
            <w:webHidden/>
          </w:rPr>
          <w:fldChar w:fldCharType="begin"/>
        </w:r>
        <w:r>
          <w:rPr>
            <w:webHidden/>
          </w:rPr>
          <w:instrText xml:space="preserve"> PAGEREF _Toc473815412 \h </w:instrText>
        </w:r>
        <w:r>
          <w:rPr>
            <w:webHidden/>
          </w:rPr>
        </w:r>
      </w:ins>
      <w:r>
        <w:rPr>
          <w:webHidden/>
        </w:rPr>
        <w:fldChar w:fldCharType="separate"/>
      </w:r>
      <w:ins w:id="158" w:author="Jayakrishnan Thundathil" w:date="2017-02-02T16:14:00Z">
        <w:r>
          <w:rPr>
            <w:webHidden/>
          </w:rPr>
          <w:t>13</w:t>
        </w:r>
        <w:r>
          <w:rPr>
            <w:webHidden/>
          </w:rPr>
          <w:fldChar w:fldCharType="end"/>
        </w:r>
        <w:r w:rsidRPr="00004FB6">
          <w:rPr>
            <w:rStyle w:val="Hyperlink"/>
          </w:rPr>
          <w:fldChar w:fldCharType="end"/>
        </w:r>
      </w:ins>
    </w:p>
    <w:p w:rsidR="006F1CE5" w:rsidRDefault="006F1CE5">
      <w:pPr>
        <w:pStyle w:val="TOC2"/>
        <w:rPr>
          <w:ins w:id="159" w:author="Jayakrishnan Thundathil" w:date="2017-02-02T16:14:00Z"/>
          <w:rFonts w:asciiTheme="minorHAnsi" w:eastAsiaTheme="minorEastAsia" w:hAnsiTheme="minorHAnsi"/>
          <w:color w:val="auto"/>
          <w:kern w:val="0"/>
          <w:szCs w:val="22"/>
        </w:rPr>
      </w:pPr>
      <w:ins w:id="160" w:author="Jayakrishnan Thundathil" w:date="2017-02-02T16:14:00Z">
        <w:r w:rsidRPr="00004FB6">
          <w:rPr>
            <w:rStyle w:val="Hyperlink"/>
          </w:rPr>
          <w:fldChar w:fldCharType="begin"/>
        </w:r>
        <w:r w:rsidRPr="00004FB6">
          <w:rPr>
            <w:rStyle w:val="Hyperlink"/>
          </w:rPr>
          <w:instrText xml:space="preserve"> </w:instrText>
        </w:r>
        <w:r>
          <w:instrText>HYPERLINK \l "_Toc473815413"</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4.4.7.1</w:t>
        </w:r>
        <w:r>
          <w:rPr>
            <w:rFonts w:asciiTheme="minorHAnsi" w:eastAsiaTheme="minorEastAsia" w:hAnsiTheme="minorHAnsi"/>
            <w:color w:val="auto"/>
            <w:kern w:val="0"/>
            <w:szCs w:val="22"/>
          </w:rPr>
          <w:tab/>
        </w:r>
        <w:r w:rsidRPr="00004FB6">
          <w:rPr>
            <w:rStyle w:val="Hyperlink"/>
            <w:rFonts w:cs="Calibri"/>
          </w:rPr>
          <w:t>Description</w:t>
        </w:r>
        <w:r>
          <w:rPr>
            <w:webHidden/>
          </w:rPr>
          <w:tab/>
        </w:r>
        <w:r>
          <w:rPr>
            <w:webHidden/>
          </w:rPr>
          <w:fldChar w:fldCharType="begin"/>
        </w:r>
        <w:r>
          <w:rPr>
            <w:webHidden/>
          </w:rPr>
          <w:instrText xml:space="preserve"> PAGEREF _Toc473815413 \h </w:instrText>
        </w:r>
        <w:r>
          <w:rPr>
            <w:webHidden/>
          </w:rPr>
        </w:r>
      </w:ins>
      <w:r>
        <w:rPr>
          <w:webHidden/>
        </w:rPr>
        <w:fldChar w:fldCharType="separate"/>
      </w:r>
      <w:ins w:id="161" w:author="Jayakrishnan Thundathil" w:date="2017-02-02T16:14:00Z">
        <w:r>
          <w:rPr>
            <w:webHidden/>
          </w:rPr>
          <w:t>13</w:t>
        </w:r>
        <w:r>
          <w:rPr>
            <w:webHidden/>
          </w:rPr>
          <w:fldChar w:fldCharType="end"/>
        </w:r>
        <w:r w:rsidRPr="00004FB6">
          <w:rPr>
            <w:rStyle w:val="Hyperlink"/>
          </w:rPr>
          <w:fldChar w:fldCharType="end"/>
        </w:r>
      </w:ins>
    </w:p>
    <w:p w:rsidR="006F1CE5" w:rsidRDefault="006F1CE5">
      <w:pPr>
        <w:pStyle w:val="TOC2"/>
        <w:rPr>
          <w:ins w:id="162" w:author="Jayakrishnan Thundathil" w:date="2017-02-02T16:14:00Z"/>
          <w:rFonts w:asciiTheme="minorHAnsi" w:eastAsiaTheme="minorEastAsia" w:hAnsiTheme="minorHAnsi"/>
          <w:color w:val="auto"/>
          <w:kern w:val="0"/>
          <w:szCs w:val="22"/>
        </w:rPr>
      </w:pPr>
      <w:ins w:id="163" w:author="Jayakrishnan Thundathil" w:date="2017-02-02T16:14:00Z">
        <w:r w:rsidRPr="00004FB6">
          <w:rPr>
            <w:rStyle w:val="Hyperlink"/>
          </w:rPr>
          <w:fldChar w:fldCharType="begin"/>
        </w:r>
        <w:r w:rsidRPr="00004FB6">
          <w:rPr>
            <w:rStyle w:val="Hyperlink"/>
          </w:rPr>
          <w:instrText xml:space="preserve"> </w:instrText>
        </w:r>
        <w:r>
          <w:instrText>HYPERLINK \l "_Toc473815414"</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4.4.8</w:t>
        </w:r>
        <w:r>
          <w:rPr>
            <w:rFonts w:asciiTheme="minorHAnsi" w:eastAsiaTheme="minorEastAsia" w:hAnsiTheme="minorHAnsi"/>
            <w:color w:val="auto"/>
            <w:kern w:val="0"/>
            <w:szCs w:val="22"/>
          </w:rPr>
          <w:tab/>
        </w:r>
        <w:r w:rsidRPr="00004FB6">
          <w:rPr>
            <w:rStyle w:val="Hyperlink"/>
            <w:rFonts w:cs="Calibri"/>
          </w:rPr>
          <w:t>Local Function #8</w:t>
        </w:r>
        <w:r>
          <w:rPr>
            <w:webHidden/>
          </w:rPr>
          <w:tab/>
        </w:r>
        <w:r>
          <w:rPr>
            <w:webHidden/>
          </w:rPr>
          <w:fldChar w:fldCharType="begin"/>
        </w:r>
        <w:r>
          <w:rPr>
            <w:webHidden/>
          </w:rPr>
          <w:instrText xml:space="preserve"> PAGEREF _Toc473815414 \h </w:instrText>
        </w:r>
        <w:r>
          <w:rPr>
            <w:webHidden/>
          </w:rPr>
        </w:r>
      </w:ins>
      <w:r>
        <w:rPr>
          <w:webHidden/>
        </w:rPr>
        <w:fldChar w:fldCharType="separate"/>
      </w:r>
      <w:ins w:id="164" w:author="Jayakrishnan Thundathil" w:date="2017-02-02T16:14:00Z">
        <w:r>
          <w:rPr>
            <w:webHidden/>
          </w:rPr>
          <w:t>13</w:t>
        </w:r>
        <w:r>
          <w:rPr>
            <w:webHidden/>
          </w:rPr>
          <w:fldChar w:fldCharType="end"/>
        </w:r>
        <w:r w:rsidRPr="00004FB6">
          <w:rPr>
            <w:rStyle w:val="Hyperlink"/>
          </w:rPr>
          <w:fldChar w:fldCharType="end"/>
        </w:r>
      </w:ins>
    </w:p>
    <w:p w:rsidR="006F1CE5" w:rsidRDefault="006F1CE5">
      <w:pPr>
        <w:pStyle w:val="TOC2"/>
        <w:rPr>
          <w:ins w:id="165" w:author="Jayakrishnan Thundathil" w:date="2017-02-02T16:14:00Z"/>
          <w:rFonts w:asciiTheme="minorHAnsi" w:eastAsiaTheme="minorEastAsia" w:hAnsiTheme="minorHAnsi"/>
          <w:color w:val="auto"/>
          <w:kern w:val="0"/>
          <w:szCs w:val="22"/>
        </w:rPr>
      </w:pPr>
      <w:ins w:id="166" w:author="Jayakrishnan Thundathil" w:date="2017-02-02T16:14:00Z">
        <w:r w:rsidRPr="00004FB6">
          <w:rPr>
            <w:rStyle w:val="Hyperlink"/>
          </w:rPr>
          <w:fldChar w:fldCharType="begin"/>
        </w:r>
        <w:r w:rsidRPr="00004FB6">
          <w:rPr>
            <w:rStyle w:val="Hyperlink"/>
          </w:rPr>
          <w:instrText xml:space="preserve"> </w:instrText>
        </w:r>
        <w:r>
          <w:instrText>HYPERLINK \l "_Toc473815415"</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4.4.8.1</w:t>
        </w:r>
        <w:r>
          <w:rPr>
            <w:rFonts w:asciiTheme="minorHAnsi" w:eastAsiaTheme="minorEastAsia" w:hAnsiTheme="minorHAnsi"/>
            <w:color w:val="auto"/>
            <w:kern w:val="0"/>
            <w:szCs w:val="22"/>
          </w:rPr>
          <w:tab/>
        </w:r>
        <w:r w:rsidRPr="00004FB6">
          <w:rPr>
            <w:rStyle w:val="Hyperlink"/>
            <w:rFonts w:cs="Calibri"/>
          </w:rPr>
          <w:t>Description</w:t>
        </w:r>
        <w:r>
          <w:rPr>
            <w:webHidden/>
          </w:rPr>
          <w:tab/>
        </w:r>
        <w:r>
          <w:rPr>
            <w:webHidden/>
          </w:rPr>
          <w:fldChar w:fldCharType="begin"/>
        </w:r>
        <w:r>
          <w:rPr>
            <w:webHidden/>
          </w:rPr>
          <w:instrText xml:space="preserve"> PAGEREF _Toc473815415 \h </w:instrText>
        </w:r>
        <w:r>
          <w:rPr>
            <w:webHidden/>
          </w:rPr>
        </w:r>
      </w:ins>
      <w:r>
        <w:rPr>
          <w:webHidden/>
        </w:rPr>
        <w:fldChar w:fldCharType="separate"/>
      </w:r>
      <w:ins w:id="167" w:author="Jayakrishnan Thundathil" w:date="2017-02-02T16:14:00Z">
        <w:r>
          <w:rPr>
            <w:webHidden/>
          </w:rPr>
          <w:t>13</w:t>
        </w:r>
        <w:r>
          <w:rPr>
            <w:webHidden/>
          </w:rPr>
          <w:fldChar w:fldCharType="end"/>
        </w:r>
        <w:r w:rsidRPr="00004FB6">
          <w:rPr>
            <w:rStyle w:val="Hyperlink"/>
          </w:rPr>
          <w:fldChar w:fldCharType="end"/>
        </w:r>
      </w:ins>
    </w:p>
    <w:p w:rsidR="006F1CE5" w:rsidRDefault="006F1CE5">
      <w:pPr>
        <w:pStyle w:val="TOC2"/>
        <w:rPr>
          <w:ins w:id="168" w:author="Jayakrishnan Thundathil" w:date="2017-02-02T16:14:00Z"/>
          <w:rFonts w:asciiTheme="minorHAnsi" w:eastAsiaTheme="minorEastAsia" w:hAnsiTheme="minorHAnsi"/>
          <w:color w:val="auto"/>
          <w:kern w:val="0"/>
          <w:szCs w:val="22"/>
        </w:rPr>
      </w:pPr>
      <w:ins w:id="169" w:author="Jayakrishnan Thundathil" w:date="2017-02-02T16:14:00Z">
        <w:r w:rsidRPr="00004FB6">
          <w:rPr>
            <w:rStyle w:val="Hyperlink"/>
          </w:rPr>
          <w:fldChar w:fldCharType="begin"/>
        </w:r>
        <w:r w:rsidRPr="00004FB6">
          <w:rPr>
            <w:rStyle w:val="Hyperlink"/>
          </w:rPr>
          <w:instrText xml:space="preserve"> </w:instrText>
        </w:r>
        <w:r>
          <w:instrText>HYPERLINK \l "_Toc473815416"</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4.4.9</w:t>
        </w:r>
        <w:r>
          <w:rPr>
            <w:rFonts w:asciiTheme="minorHAnsi" w:eastAsiaTheme="minorEastAsia" w:hAnsiTheme="minorHAnsi"/>
            <w:color w:val="auto"/>
            <w:kern w:val="0"/>
            <w:szCs w:val="22"/>
          </w:rPr>
          <w:tab/>
        </w:r>
        <w:r w:rsidRPr="00004FB6">
          <w:rPr>
            <w:rStyle w:val="Hyperlink"/>
            <w:rFonts w:cs="Calibri"/>
          </w:rPr>
          <w:t>Local Function #9</w:t>
        </w:r>
        <w:r>
          <w:rPr>
            <w:webHidden/>
          </w:rPr>
          <w:tab/>
        </w:r>
        <w:r>
          <w:rPr>
            <w:webHidden/>
          </w:rPr>
          <w:fldChar w:fldCharType="begin"/>
        </w:r>
        <w:r>
          <w:rPr>
            <w:webHidden/>
          </w:rPr>
          <w:instrText xml:space="preserve"> PAGEREF _Toc473815416 \h </w:instrText>
        </w:r>
        <w:r>
          <w:rPr>
            <w:webHidden/>
          </w:rPr>
        </w:r>
      </w:ins>
      <w:r>
        <w:rPr>
          <w:webHidden/>
        </w:rPr>
        <w:fldChar w:fldCharType="separate"/>
      </w:r>
      <w:ins w:id="170" w:author="Jayakrishnan Thundathil" w:date="2017-02-02T16:14:00Z">
        <w:r>
          <w:rPr>
            <w:webHidden/>
          </w:rPr>
          <w:t>13</w:t>
        </w:r>
        <w:r>
          <w:rPr>
            <w:webHidden/>
          </w:rPr>
          <w:fldChar w:fldCharType="end"/>
        </w:r>
        <w:r w:rsidRPr="00004FB6">
          <w:rPr>
            <w:rStyle w:val="Hyperlink"/>
          </w:rPr>
          <w:fldChar w:fldCharType="end"/>
        </w:r>
      </w:ins>
    </w:p>
    <w:p w:rsidR="006F1CE5" w:rsidRDefault="006F1CE5">
      <w:pPr>
        <w:pStyle w:val="TOC2"/>
        <w:rPr>
          <w:ins w:id="171" w:author="Jayakrishnan Thundathil" w:date="2017-02-02T16:14:00Z"/>
          <w:rFonts w:asciiTheme="minorHAnsi" w:eastAsiaTheme="minorEastAsia" w:hAnsiTheme="minorHAnsi"/>
          <w:color w:val="auto"/>
          <w:kern w:val="0"/>
          <w:szCs w:val="22"/>
        </w:rPr>
      </w:pPr>
      <w:ins w:id="172" w:author="Jayakrishnan Thundathil" w:date="2017-02-02T16:14:00Z">
        <w:r w:rsidRPr="00004FB6">
          <w:rPr>
            <w:rStyle w:val="Hyperlink"/>
          </w:rPr>
          <w:fldChar w:fldCharType="begin"/>
        </w:r>
        <w:r w:rsidRPr="00004FB6">
          <w:rPr>
            <w:rStyle w:val="Hyperlink"/>
          </w:rPr>
          <w:instrText xml:space="preserve"> </w:instrText>
        </w:r>
        <w:r>
          <w:instrText>HYPERLINK \l "_Toc473815417"</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4.4.9.1</w:t>
        </w:r>
        <w:r>
          <w:rPr>
            <w:rFonts w:asciiTheme="minorHAnsi" w:eastAsiaTheme="minorEastAsia" w:hAnsiTheme="minorHAnsi"/>
            <w:color w:val="auto"/>
            <w:kern w:val="0"/>
            <w:szCs w:val="22"/>
          </w:rPr>
          <w:tab/>
        </w:r>
        <w:r w:rsidRPr="00004FB6">
          <w:rPr>
            <w:rStyle w:val="Hyperlink"/>
            <w:rFonts w:cs="Calibri"/>
          </w:rPr>
          <w:t>Description</w:t>
        </w:r>
        <w:r>
          <w:rPr>
            <w:webHidden/>
          </w:rPr>
          <w:tab/>
        </w:r>
        <w:r>
          <w:rPr>
            <w:webHidden/>
          </w:rPr>
          <w:fldChar w:fldCharType="begin"/>
        </w:r>
        <w:r>
          <w:rPr>
            <w:webHidden/>
          </w:rPr>
          <w:instrText xml:space="preserve"> PAGEREF _Toc473815417 \h </w:instrText>
        </w:r>
        <w:r>
          <w:rPr>
            <w:webHidden/>
          </w:rPr>
        </w:r>
      </w:ins>
      <w:r>
        <w:rPr>
          <w:webHidden/>
        </w:rPr>
        <w:fldChar w:fldCharType="separate"/>
      </w:r>
      <w:ins w:id="173" w:author="Jayakrishnan Thundathil" w:date="2017-02-02T16:14:00Z">
        <w:r>
          <w:rPr>
            <w:webHidden/>
          </w:rPr>
          <w:t>14</w:t>
        </w:r>
        <w:r>
          <w:rPr>
            <w:webHidden/>
          </w:rPr>
          <w:fldChar w:fldCharType="end"/>
        </w:r>
        <w:r w:rsidRPr="00004FB6">
          <w:rPr>
            <w:rStyle w:val="Hyperlink"/>
          </w:rPr>
          <w:fldChar w:fldCharType="end"/>
        </w:r>
      </w:ins>
    </w:p>
    <w:p w:rsidR="006F1CE5" w:rsidRDefault="006F1CE5">
      <w:pPr>
        <w:pStyle w:val="TOC2"/>
        <w:rPr>
          <w:ins w:id="174" w:author="Jayakrishnan Thundathil" w:date="2017-02-02T16:14:00Z"/>
          <w:rFonts w:asciiTheme="minorHAnsi" w:eastAsiaTheme="minorEastAsia" w:hAnsiTheme="minorHAnsi"/>
          <w:color w:val="auto"/>
          <w:kern w:val="0"/>
          <w:szCs w:val="22"/>
        </w:rPr>
      </w:pPr>
      <w:ins w:id="175" w:author="Jayakrishnan Thundathil" w:date="2017-02-02T16:14:00Z">
        <w:r w:rsidRPr="00004FB6">
          <w:rPr>
            <w:rStyle w:val="Hyperlink"/>
          </w:rPr>
          <w:fldChar w:fldCharType="begin"/>
        </w:r>
        <w:r w:rsidRPr="00004FB6">
          <w:rPr>
            <w:rStyle w:val="Hyperlink"/>
          </w:rPr>
          <w:instrText xml:space="preserve"> </w:instrText>
        </w:r>
        <w:r>
          <w:instrText>HYPERLINK \l "_Toc473815418"</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4.4.10</w:t>
        </w:r>
        <w:r>
          <w:rPr>
            <w:rFonts w:asciiTheme="minorHAnsi" w:eastAsiaTheme="minorEastAsia" w:hAnsiTheme="minorHAnsi"/>
            <w:color w:val="auto"/>
            <w:kern w:val="0"/>
            <w:szCs w:val="22"/>
          </w:rPr>
          <w:tab/>
        </w:r>
        <w:r w:rsidRPr="00004FB6">
          <w:rPr>
            <w:rStyle w:val="Hyperlink"/>
            <w:rFonts w:cs="Calibri"/>
          </w:rPr>
          <w:t>Local Function #10</w:t>
        </w:r>
        <w:r>
          <w:rPr>
            <w:webHidden/>
          </w:rPr>
          <w:tab/>
        </w:r>
        <w:r>
          <w:rPr>
            <w:webHidden/>
          </w:rPr>
          <w:fldChar w:fldCharType="begin"/>
        </w:r>
        <w:r>
          <w:rPr>
            <w:webHidden/>
          </w:rPr>
          <w:instrText xml:space="preserve"> PAGEREF _Toc473815418 \h </w:instrText>
        </w:r>
        <w:r>
          <w:rPr>
            <w:webHidden/>
          </w:rPr>
        </w:r>
      </w:ins>
      <w:r>
        <w:rPr>
          <w:webHidden/>
        </w:rPr>
        <w:fldChar w:fldCharType="separate"/>
      </w:r>
      <w:ins w:id="176" w:author="Jayakrishnan Thundathil" w:date="2017-02-02T16:14:00Z">
        <w:r>
          <w:rPr>
            <w:webHidden/>
          </w:rPr>
          <w:t>14</w:t>
        </w:r>
        <w:r>
          <w:rPr>
            <w:webHidden/>
          </w:rPr>
          <w:fldChar w:fldCharType="end"/>
        </w:r>
        <w:r w:rsidRPr="00004FB6">
          <w:rPr>
            <w:rStyle w:val="Hyperlink"/>
          </w:rPr>
          <w:fldChar w:fldCharType="end"/>
        </w:r>
      </w:ins>
    </w:p>
    <w:p w:rsidR="006F1CE5" w:rsidRDefault="006F1CE5">
      <w:pPr>
        <w:pStyle w:val="TOC2"/>
        <w:tabs>
          <w:tab w:val="left" w:pos="1200"/>
        </w:tabs>
        <w:rPr>
          <w:ins w:id="177" w:author="Jayakrishnan Thundathil" w:date="2017-02-02T16:14:00Z"/>
          <w:rFonts w:asciiTheme="minorHAnsi" w:eastAsiaTheme="minorEastAsia" w:hAnsiTheme="minorHAnsi"/>
          <w:color w:val="auto"/>
          <w:kern w:val="0"/>
          <w:szCs w:val="22"/>
        </w:rPr>
      </w:pPr>
      <w:ins w:id="178" w:author="Jayakrishnan Thundathil" w:date="2017-02-02T16:14:00Z">
        <w:r w:rsidRPr="00004FB6">
          <w:rPr>
            <w:rStyle w:val="Hyperlink"/>
          </w:rPr>
          <w:fldChar w:fldCharType="begin"/>
        </w:r>
        <w:r w:rsidRPr="00004FB6">
          <w:rPr>
            <w:rStyle w:val="Hyperlink"/>
          </w:rPr>
          <w:instrText xml:space="preserve"> </w:instrText>
        </w:r>
        <w:r>
          <w:instrText>HYPERLINK \l "_Toc473815419"</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4.4.10.1</w:t>
        </w:r>
        <w:r>
          <w:rPr>
            <w:rFonts w:asciiTheme="minorHAnsi" w:eastAsiaTheme="minorEastAsia" w:hAnsiTheme="minorHAnsi"/>
            <w:color w:val="auto"/>
            <w:kern w:val="0"/>
            <w:szCs w:val="22"/>
          </w:rPr>
          <w:tab/>
        </w:r>
        <w:r w:rsidRPr="00004FB6">
          <w:rPr>
            <w:rStyle w:val="Hyperlink"/>
            <w:rFonts w:cs="Calibri"/>
          </w:rPr>
          <w:t>Description</w:t>
        </w:r>
        <w:r>
          <w:rPr>
            <w:webHidden/>
          </w:rPr>
          <w:tab/>
        </w:r>
        <w:r>
          <w:rPr>
            <w:webHidden/>
          </w:rPr>
          <w:fldChar w:fldCharType="begin"/>
        </w:r>
        <w:r>
          <w:rPr>
            <w:webHidden/>
          </w:rPr>
          <w:instrText xml:space="preserve"> PAGEREF _Toc473815419 \h </w:instrText>
        </w:r>
        <w:r>
          <w:rPr>
            <w:webHidden/>
          </w:rPr>
        </w:r>
      </w:ins>
      <w:r>
        <w:rPr>
          <w:webHidden/>
        </w:rPr>
        <w:fldChar w:fldCharType="separate"/>
      </w:r>
      <w:ins w:id="179" w:author="Jayakrishnan Thundathil" w:date="2017-02-02T16:14:00Z">
        <w:r>
          <w:rPr>
            <w:webHidden/>
          </w:rPr>
          <w:t>14</w:t>
        </w:r>
        <w:r>
          <w:rPr>
            <w:webHidden/>
          </w:rPr>
          <w:fldChar w:fldCharType="end"/>
        </w:r>
        <w:r w:rsidRPr="00004FB6">
          <w:rPr>
            <w:rStyle w:val="Hyperlink"/>
          </w:rPr>
          <w:fldChar w:fldCharType="end"/>
        </w:r>
      </w:ins>
    </w:p>
    <w:p w:rsidR="006F1CE5" w:rsidRDefault="006F1CE5">
      <w:pPr>
        <w:pStyle w:val="TOC2"/>
        <w:rPr>
          <w:ins w:id="180" w:author="Jayakrishnan Thundathil" w:date="2017-02-02T16:14:00Z"/>
          <w:rFonts w:asciiTheme="minorHAnsi" w:eastAsiaTheme="minorEastAsia" w:hAnsiTheme="minorHAnsi"/>
          <w:color w:val="auto"/>
          <w:kern w:val="0"/>
          <w:szCs w:val="22"/>
        </w:rPr>
      </w:pPr>
      <w:ins w:id="181" w:author="Jayakrishnan Thundathil" w:date="2017-02-02T16:14:00Z">
        <w:r w:rsidRPr="00004FB6">
          <w:rPr>
            <w:rStyle w:val="Hyperlink"/>
          </w:rPr>
          <w:fldChar w:fldCharType="begin"/>
        </w:r>
        <w:r w:rsidRPr="00004FB6">
          <w:rPr>
            <w:rStyle w:val="Hyperlink"/>
          </w:rPr>
          <w:instrText xml:space="preserve"> </w:instrText>
        </w:r>
        <w:r>
          <w:instrText>HYPERLINK \l "_Toc473815420"</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4.4.11</w:t>
        </w:r>
        <w:r>
          <w:rPr>
            <w:rFonts w:asciiTheme="minorHAnsi" w:eastAsiaTheme="minorEastAsia" w:hAnsiTheme="minorHAnsi"/>
            <w:color w:val="auto"/>
            <w:kern w:val="0"/>
            <w:szCs w:val="22"/>
          </w:rPr>
          <w:tab/>
        </w:r>
        <w:r w:rsidRPr="00004FB6">
          <w:rPr>
            <w:rStyle w:val="Hyperlink"/>
            <w:rFonts w:cs="Calibri"/>
          </w:rPr>
          <w:t>Local Function #11</w:t>
        </w:r>
        <w:r>
          <w:rPr>
            <w:webHidden/>
          </w:rPr>
          <w:tab/>
        </w:r>
        <w:r>
          <w:rPr>
            <w:webHidden/>
          </w:rPr>
          <w:fldChar w:fldCharType="begin"/>
        </w:r>
        <w:r>
          <w:rPr>
            <w:webHidden/>
          </w:rPr>
          <w:instrText xml:space="preserve"> PAGEREF _Toc473815420 \h </w:instrText>
        </w:r>
        <w:r>
          <w:rPr>
            <w:webHidden/>
          </w:rPr>
        </w:r>
      </w:ins>
      <w:r>
        <w:rPr>
          <w:webHidden/>
        </w:rPr>
        <w:fldChar w:fldCharType="separate"/>
      </w:r>
      <w:ins w:id="182" w:author="Jayakrishnan Thundathil" w:date="2017-02-02T16:14:00Z">
        <w:r>
          <w:rPr>
            <w:webHidden/>
          </w:rPr>
          <w:t>14</w:t>
        </w:r>
        <w:r>
          <w:rPr>
            <w:webHidden/>
          </w:rPr>
          <w:fldChar w:fldCharType="end"/>
        </w:r>
        <w:r w:rsidRPr="00004FB6">
          <w:rPr>
            <w:rStyle w:val="Hyperlink"/>
          </w:rPr>
          <w:fldChar w:fldCharType="end"/>
        </w:r>
      </w:ins>
    </w:p>
    <w:p w:rsidR="006F1CE5" w:rsidRDefault="006F1CE5">
      <w:pPr>
        <w:pStyle w:val="TOC2"/>
        <w:tabs>
          <w:tab w:val="left" w:pos="1200"/>
        </w:tabs>
        <w:rPr>
          <w:ins w:id="183" w:author="Jayakrishnan Thundathil" w:date="2017-02-02T16:14:00Z"/>
          <w:rFonts w:asciiTheme="minorHAnsi" w:eastAsiaTheme="minorEastAsia" w:hAnsiTheme="minorHAnsi"/>
          <w:color w:val="auto"/>
          <w:kern w:val="0"/>
          <w:szCs w:val="22"/>
        </w:rPr>
      </w:pPr>
      <w:ins w:id="184" w:author="Jayakrishnan Thundathil" w:date="2017-02-02T16:14:00Z">
        <w:r w:rsidRPr="00004FB6">
          <w:rPr>
            <w:rStyle w:val="Hyperlink"/>
          </w:rPr>
          <w:fldChar w:fldCharType="begin"/>
        </w:r>
        <w:r w:rsidRPr="00004FB6">
          <w:rPr>
            <w:rStyle w:val="Hyperlink"/>
          </w:rPr>
          <w:instrText xml:space="preserve"> </w:instrText>
        </w:r>
        <w:r>
          <w:instrText>HYPERLINK \l "_Toc473815421"</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4.4.11.1</w:t>
        </w:r>
        <w:r>
          <w:rPr>
            <w:rFonts w:asciiTheme="minorHAnsi" w:eastAsiaTheme="minorEastAsia" w:hAnsiTheme="minorHAnsi"/>
            <w:color w:val="auto"/>
            <w:kern w:val="0"/>
            <w:szCs w:val="22"/>
          </w:rPr>
          <w:tab/>
        </w:r>
        <w:r w:rsidRPr="00004FB6">
          <w:rPr>
            <w:rStyle w:val="Hyperlink"/>
            <w:rFonts w:cs="Calibri"/>
          </w:rPr>
          <w:t>Description</w:t>
        </w:r>
        <w:r>
          <w:rPr>
            <w:webHidden/>
          </w:rPr>
          <w:tab/>
        </w:r>
        <w:r>
          <w:rPr>
            <w:webHidden/>
          </w:rPr>
          <w:fldChar w:fldCharType="begin"/>
        </w:r>
        <w:r>
          <w:rPr>
            <w:webHidden/>
          </w:rPr>
          <w:instrText xml:space="preserve"> PAGEREF _Toc473815421 \h </w:instrText>
        </w:r>
        <w:r>
          <w:rPr>
            <w:webHidden/>
          </w:rPr>
        </w:r>
      </w:ins>
      <w:r>
        <w:rPr>
          <w:webHidden/>
        </w:rPr>
        <w:fldChar w:fldCharType="separate"/>
      </w:r>
      <w:ins w:id="185" w:author="Jayakrishnan Thundathil" w:date="2017-02-02T16:14:00Z">
        <w:r>
          <w:rPr>
            <w:webHidden/>
          </w:rPr>
          <w:t>15</w:t>
        </w:r>
        <w:r>
          <w:rPr>
            <w:webHidden/>
          </w:rPr>
          <w:fldChar w:fldCharType="end"/>
        </w:r>
        <w:r w:rsidRPr="00004FB6">
          <w:rPr>
            <w:rStyle w:val="Hyperlink"/>
          </w:rPr>
          <w:fldChar w:fldCharType="end"/>
        </w:r>
      </w:ins>
    </w:p>
    <w:p w:rsidR="006F1CE5" w:rsidRDefault="006F1CE5">
      <w:pPr>
        <w:pStyle w:val="TOC2"/>
        <w:rPr>
          <w:ins w:id="186" w:author="Jayakrishnan Thundathil" w:date="2017-02-02T16:14:00Z"/>
          <w:rFonts w:asciiTheme="minorHAnsi" w:eastAsiaTheme="minorEastAsia" w:hAnsiTheme="minorHAnsi"/>
          <w:color w:val="auto"/>
          <w:kern w:val="0"/>
          <w:szCs w:val="22"/>
        </w:rPr>
      </w:pPr>
      <w:ins w:id="187" w:author="Jayakrishnan Thundathil" w:date="2017-02-02T16:14:00Z">
        <w:r w:rsidRPr="00004FB6">
          <w:rPr>
            <w:rStyle w:val="Hyperlink"/>
          </w:rPr>
          <w:fldChar w:fldCharType="begin"/>
        </w:r>
        <w:r w:rsidRPr="00004FB6">
          <w:rPr>
            <w:rStyle w:val="Hyperlink"/>
          </w:rPr>
          <w:instrText xml:space="preserve"> </w:instrText>
        </w:r>
        <w:r>
          <w:instrText>HYPERLINK \l "_Toc473815422"</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4.4.12</w:t>
        </w:r>
        <w:r>
          <w:rPr>
            <w:rFonts w:asciiTheme="minorHAnsi" w:eastAsiaTheme="minorEastAsia" w:hAnsiTheme="minorHAnsi"/>
            <w:color w:val="auto"/>
            <w:kern w:val="0"/>
            <w:szCs w:val="22"/>
          </w:rPr>
          <w:tab/>
        </w:r>
        <w:r w:rsidRPr="00004FB6">
          <w:rPr>
            <w:rStyle w:val="Hyperlink"/>
            <w:rFonts w:cs="Calibri"/>
          </w:rPr>
          <w:t>Local Function #12</w:t>
        </w:r>
        <w:r>
          <w:rPr>
            <w:webHidden/>
          </w:rPr>
          <w:tab/>
        </w:r>
        <w:r>
          <w:rPr>
            <w:webHidden/>
          </w:rPr>
          <w:fldChar w:fldCharType="begin"/>
        </w:r>
        <w:r>
          <w:rPr>
            <w:webHidden/>
          </w:rPr>
          <w:instrText xml:space="preserve"> PAGEREF _Toc473815422 \h </w:instrText>
        </w:r>
        <w:r>
          <w:rPr>
            <w:webHidden/>
          </w:rPr>
        </w:r>
      </w:ins>
      <w:r>
        <w:rPr>
          <w:webHidden/>
        </w:rPr>
        <w:fldChar w:fldCharType="separate"/>
      </w:r>
      <w:ins w:id="188" w:author="Jayakrishnan Thundathil" w:date="2017-02-02T16:14:00Z">
        <w:r>
          <w:rPr>
            <w:webHidden/>
          </w:rPr>
          <w:t>15</w:t>
        </w:r>
        <w:r>
          <w:rPr>
            <w:webHidden/>
          </w:rPr>
          <w:fldChar w:fldCharType="end"/>
        </w:r>
        <w:r w:rsidRPr="00004FB6">
          <w:rPr>
            <w:rStyle w:val="Hyperlink"/>
          </w:rPr>
          <w:fldChar w:fldCharType="end"/>
        </w:r>
      </w:ins>
    </w:p>
    <w:p w:rsidR="006F1CE5" w:rsidRDefault="006F1CE5">
      <w:pPr>
        <w:pStyle w:val="TOC2"/>
        <w:tabs>
          <w:tab w:val="left" w:pos="1200"/>
        </w:tabs>
        <w:rPr>
          <w:ins w:id="189" w:author="Jayakrishnan Thundathil" w:date="2017-02-02T16:14:00Z"/>
          <w:rFonts w:asciiTheme="minorHAnsi" w:eastAsiaTheme="minorEastAsia" w:hAnsiTheme="minorHAnsi"/>
          <w:color w:val="auto"/>
          <w:kern w:val="0"/>
          <w:szCs w:val="22"/>
        </w:rPr>
      </w:pPr>
      <w:ins w:id="190" w:author="Jayakrishnan Thundathil" w:date="2017-02-02T16:14:00Z">
        <w:r w:rsidRPr="00004FB6">
          <w:rPr>
            <w:rStyle w:val="Hyperlink"/>
          </w:rPr>
          <w:fldChar w:fldCharType="begin"/>
        </w:r>
        <w:r w:rsidRPr="00004FB6">
          <w:rPr>
            <w:rStyle w:val="Hyperlink"/>
          </w:rPr>
          <w:instrText xml:space="preserve"> </w:instrText>
        </w:r>
        <w:r>
          <w:instrText>HYPERLINK \l "_Toc473815423"</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4.4.12.1</w:t>
        </w:r>
        <w:r>
          <w:rPr>
            <w:rFonts w:asciiTheme="minorHAnsi" w:eastAsiaTheme="minorEastAsia" w:hAnsiTheme="minorHAnsi"/>
            <w:color w:val="auto"/>
            <w:kern w:val="0"/>
            <w:szCs w:val="22"/>
          </w:rPr>
          <w:tab/>
        </w:r>
        <w:r w:rsidRPr="00004FB6">
          <w:rPr>
            <w:rStyle w:val="Hyperlink"/>
            <w:rFonts w:cs="Calibri"/>
          </w:rPr>
          <w:t>Description</w:t>
        </w:r>
        <w:r>
          <w:rPr>
            <w:webHidden/>
          </w:rPr>
          <w:tab/>
        </w:r>
        <w:r>
          <w:rPr>
            <w:webHidden/>
          </w:rPr>
          <w:fldChar w:fldCharType="begin"/>
        </w:r>
        <w:r>
          <w:rPr>
            <w:webHidden/>
          </w:rPr>
          <w:instrText xml:space="preserve"> PAGEREF _Toc473815423 \h </w:instrText>
        </w:r>
        <w:r>
          <w:rPr>
            <w:webHidden/>
          </w:rPr>
        </w:r>
      </w:ins>
      <w:r>
        <w:rPr>
          <w:webHidden/>
        </w:rPr>
        <w:fldChar w:fldCharType="separate"/>
      </w:r>
      <w:ins w:id="191" w:author="Jayakrishnan Thundathil" w:date="2017-02-02T16:14:00Z">
        <w:r>
          <w:rPr>
            <w:webHidden/>
          </w:rPr>
          <w:t>15</w:t>
        </w:r>
        <w:r>
          <w:rPr>
            <w:webHidden/>
          </w:rPr>
          <w:fldChar w:fldCharType="end"/>
        </w:r>
        <w:r w:rsidRPr="00004FB6">
          <w:rPr>
            <w:rStyle w:val="Hyperlink"/>
          </w:rPr>
          <w:fldChar w:fldCharType="end"/>
        </w:r>
      </w:ins>
    </w:p>
    <w:p w:rsidR="006F1CE5" w:rsidRDefault="006F1CE5">
      <w:pPr>
        <w:pStyle w:val="TOC2"/>
        <w:rPr>
          <w:ins w:id="192" w:author="Jayakrishnan Thundathil" w:date="2017-02-02T16:14:00Z"/>
          <w:rFonts w:asciiTheme="minorHAnsi" w:eastAsiaTheme="minorEastAsia" w:hAnsiTheme="minorHAnsi"/>
          <w:color w:val="auto"/>
          <w:kern w:val="0"/>
          <w:szCs w:val="22"/>
        </w:rPr>
      </w:pPr>
      <w:ins w:id="193" w:author="Jayakrishnan Thundathil" w:date="2017-02-02T16:14:00Z">
        <w:r w:rsidRPr="00004FB6">
          <w:rPr>
            <w:rStyle w:val="Hyperlink"/>
          </w:rPr>
          <w:fldChar w:fldCharType="begin"/>
        </w:r>
        <w:r w:rsidRPr="00004FB6">
          <w:rPr>
            <w:rStyle w:val="Hyperlink"/>
          </w:rPr>
          <w:instrText xml:space="preserve"> </w:instrText>
        </w:r>
        <w:r>
          <w:instrText>HYPERLINK \l "_Toc473815424"</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4.4.13</w:t>
        </w:r>
        <w:r>
          <w:rPr>
            <w:rFonts w:asciiTheme="minorHAnsi" w:eastAsiaTheme="minorEastAsia" w:hAnsiTheme="minorHAnsi"/>
            <w:color w:val="auto"/>
            <w:kern w:val="0"/>
            <w:szCs w:val="22"/>
          </w:rPr>
          <w:tab/>
        </w:r>
        <w:r w:rsidRPr="00004FB6">
          <w:rPr>
            <w:rStyle w:val="Hyperlink"/>
            <w:rFonts w:cs="Calibri"/>
          </w:rPr>
          <w:t>Local Function #13</w:t>
        </w:r>
        <w:r>
          <w:rPr>
            <w:webHidden/>
          </w:rPr>
          <w:tab/>
        </w:r>
        <w:r>
          <w:rPr>
            <w:webHidden/>
          </w:rPr>
          <w:fldChar w:fldCharType="begin"/>
        </w:r>
        <w:r>
          <w:rPr>
            <w:webHidden/>
          </w:rPr>
          <w:instrText xml:space="preserve"> PAGEREF _Toc473815424 \h </w:instrText>
        </w:r>
        <w:r>
          <w:rPr>
            <w:webHidden/>
          </w:rPr>
        </w:r>
      </w:ins>
      <w:r>
        <w:rPr>
          <w:webHidden/>
        </w:rPr>
        <w:fldChar w:fldCharType="separate"/>
      </w:r>
      <w:ins w:id="194" w:author="Jayakrishnan Thundathil" w:date="2017-02-02T16:14:00Z">
        <w:r>
          <w:rPr>
            <w:webHidden/>
          </w:rPr>
          <w:t>16</w:t>
        </w:r>
        <w:r>
          <w:rPr>
            <w:webHidden/>
          </w:rPr>
          <w:fldChar w:fldCharType="end"/>
        </w:r>
        <w:r w:rsidRPr="00004FB6">
          <w:rPr>
            <w:rStyle w:val="Hyperlink"/>
          </w:rPr>
          <w:fldChar w:fldCharType="end"/>
        </w:r>
      </w:ins>
    </w:p>
    <w:p w:rsidR="006F1CE5" w:rsidRDefault="006F1CE5">
      <w:pPr>
        <w:pStyle w:val="TOC2"/>
        <w:tabs>
          <w:tab w:val="left" w:pos="1200"/>
        </w:tabs>
        <w:rPr>
          <w:ins w:id="195" w:author="Jayakrishnan Thundathil" w:date="2017-02-02T16:14:00Z"/>
          <w:rFonts w:asciiTheme="minorHAnsi" w:eastAsiaTheme="minorEastAsia" w:hAnsiTheme="minorHAnsi"/>
          <w:color w:val="auto"/>
          <w:kern w:val="0"/>
          <w:szCs w:val="22"/>
        </w:rPr>
      </w:pPr>
      <w:ins w:id="196" w:author="Jayakrishnan Thundathil" w:date="2017-02-02T16:14:00Z">
        <w:r w:rsidRPr="00004FB6">
          <w:rPr>
            <w:rStyle w:val="Hyperlink"/>
          </w:rPr>
          <w:fldChar w:fldCharType="begin"/>
        </w:r>
        <w:r w:rsidRPr="00004FB6">
          <w:rPr>
            <w:rStyle w:val="Hyperlink"/>
          </w:rPr>
          <w:instrText xml:space="preserve"> </w:instrText>
        </w:r>
        <w:r>
          <w:instrText>HYPERLINK \l "_Toc473815425"</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4.4.13.1</w:t>
        </w:r>
        <w:r>
          <w:rPr>
            <w:rFonts w:asciiTheme="minorHAnsi" w:eastAsiaTheme="minorEastAsia" w:hAnsiTheme="minorHAnsi"/>
            <w:color w:val="auto"/>
            <w:kern w:val="0"/>
            <w:szCs w:val="22"/>
          </w:rPr>
          <w:tab/>
        </w:r>
        <w:r w:rsidRPr="00004FB6">
          <w:rPr>
            <w:rStyle w:val="Hyperlink"/>
            <w:rFonts w:cs="Calibri"/>
          </w:rPr>
          <w:t>Description</w:t>
        </w:r>
        <w:r>
          <w:rPr>
            <w:webHidden/>
          </w:rPr>
          <w:tab/>
        </w:r>
        <w:r>
          <w:rPr>
            <w:webHidden/>
          </w:rPr>
          <w:fldChar w:fldCharType="begin"/>
        </w:r>
        <w:r>
          <w:rPr>
            <w:webHidden/>
          </w:rPr>
          <w:instrText xml:space="preserve"> PAGEREF _Toc473815425 \h </w:instrText>
        </w:r>
        <w:r>
          <w:rPr>
            <w:webHidden/>
          </w:rPr>
        </w:r>
      </w:ins>
      <w:r>
        <w:rPr>
          <w:webHidden/>
        </w:rPr>
        <w:fldChar w:fldCharType="separate"/>
      </w:r>
      <w:ins w:id="197" w:author="Jayakrishnan Thundathil" w:date="2017-02-02T16:14:00Z">
        <w:r>
          <w:rPr>
            <w:webHidden/>
          </w:rPr>
          <w:t>16</w:t>
        </w:r>
        <w:r>
          <w:rPr>
            <w:webHidden/>
          </w:rPr>
          <w:fldChar w:fldCharType="end"/>
        </w:r>
        <w:r w:rsidRPr="00004FB6">
          <w:rPr>
            <w:rStyle w:val="Hyperlink"/>
          </w:rPr>
          <w:fldChar w:fldCharType="end"/>
        </w:r>
      </w:ins>
    </w:p>
    <w:p w:rsidR="006F1CE5" w:rsidRDefault="006F1CE5">
      <w:pPr>
        <w:pStyle w:val="TOC2"/>
        <w:rPr>
          <w:ins w:id="198" w:author="Jayakrishnan Thundathil" w:date="2017-02-02T16:14:00Z"/>
          <w:rFonts w:asciiTheme="minorHAnsi" w:eastAsiaTheme="minorEastAsia" w:hAnsiTheme="minorHAnsi"/>
          <w:color w:val="auto"/>
          <w:kern w:val="0"/>
          <w:szCs w:val="22"/>
        </w:rPr>
      </w:pPr>
      <w:ins w:id="199" w:author="Jayakrishnan Thundathil" w:date="2017-02-02T16:14:00Z">
        <w:r w:rsidRPr="00004FB6">
          <w:rPr>
            <w:rStyle w:val="Hyperlink"/>
          </w:rPr>
          <w:fldChar w:fldCharType="begin"/>
        </w:r>
        <w:r w:rsidRPr="00004FB6">
          <w:rPr>
            <w:rStyle w:val="Hyperlink"/>
          </w:rPr>
          <w:instrText xml:space="preserve"> </w:instrText>
        </w:r>
        <w:r>
          <w:instrText>HYPERLINK \l "_Toc473815426"</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4.4.14</w:t>
        </w:r>
        <w:r>
          <w:rPr>
            <w:rFonts w:asciiTheme="minorHAnsi" w:eastAsiaTheme="minorEastAsia" w:hAnsiTheme="minorHAnsi"/>
            <w:color w:val="auto"/>
            <w:kern w:val="0"/>
            <w:szCs w:val="22"/>
          </w:rPr>
          <w:tab/>
        </w:r>
        <w:r w:rsidRPr="00004FB6">
          <w:rPr>
            <w:rStyle w:val="Hyperlink"/>
            <w:rFonts w:cs="Calibri"/>
          </w:rPr>
          <w:t>Local Function #14</w:t>
        </w:r>
        <w:r>
          <w:rPr>
            <w:webHidden/>
          </w:rPr>
          <w:tab/>
        </w:r>
        <w:r>
          <w:rPr>
            <w:webHidden/>
          </w:rPr>
          <w:fldChar w:fldCharType="begin"/>
        </w:r>
        <w:r>
          <w:rPr>
            <w:webHidden/>
          </w:rPr>
          <w:instrText xml:space="preserve"> PAGEREF _Toc473815426 \h </w:instrText>
        </w:r>
        <w:r>
          <w:rPr>
            <w:webHidden/>
          </w:rPr>
        </w:r>
      </w:ins>
      <w:r>
        <w:rPr>
          <w:webHidden/>
        </w:rPr>
        <w:fldChar w:fldCharType="separate"/>
      </w:r>
      <w:ins w:id="200" w:author="Jayakrishnan Thundathil" w:date="2017-02-02T16:14:00Z">
        <w:r>
          <w:rPr>
            <w:webHidden/>
          </w:rPr>
          <w:t>16</w:t>
        </w:r>
        <w:r>
          <w:rPr>
            <w:webHidden/>
          </w:rPr>
          <w:fldChar w:fldCharType="end"/>
        </w:r>
        <w:r w:rsidRPr="00004FB6">
          <w:rPr>
            <w:rStyle w:val="Hyperlink"/>
          </w:rPr>
          <w:fldChar w:fldCharType="end"/>
        </w:r>
      </w:ins>
    </w:p>
    <w:p w:rsidR="006F1CE5" w:rsidRDefault="006F1CE5">
      <w:pPr>
        <w:pStyle w:val="TOC2"/>
        <w:tabs>
          <w:tab w:val="left" w:pos="1200"/>
        </w:tabs>
        <w:rPr>
          <w:ins w:id="201" w:author="Jayakrishnan Thundathil" w:date="2017-02-02T16:14:00Z"/>
          <w:rFonts w:asciiTheme="minorHAnsi" w:eastAsiaTheme="minorEastAsia" w:hAnsiTheme="minorHAnsi"/>
          <w:color w:val="auto"/>
          <w:kern w:val="0"/>
          <w:szCs w:val="22"/>
        </w:rPr>
      </w:pPr>
      <w:ins w:id="202" w:author="Jayakrishnan Thundathil" w:date="2017-02-02T16:14:00Z">
        <w:r w:rsidRPr="00004FB6">
          <w:rPr>
            <w:rStyle w:val="Hyperlink"/>
          </w:rPr>
          <w:fldChar w:fldCharType="begin"/>
        </w:r>
        <w:r w:rsidRPr="00004FB6">
          <w:rPr>
            <w:rStyle w:val="Hyperlink"/>
          </w:rPr>
          <w:instrText xml:space="preserve"> </w:instrText>
        </w:r>
        <w:r>
          <w:instrText>HYPERLINK \l "_Toc473815427"</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4.4.14.1</w:t>
        </w:r>
        <w:r>
          <w:rPr>
            <w:rFonts w:asciiTheme="minorHAnsi" w:eastAsiaTheme="minorEastAsia" w:hAnsiTheme="minorHAnsi"/>
            <w:color w:val="auto"/>
            <w:kern w:val="0"/>
            <w:szCs w:val="22"/>
          </w:rPr>
          <w:tab/>
        </w:r>
        <w:r w:rsidRPr="00004FB6">
          <w:rPr>
            <w:rStyle w:val="Hyperlink"/>
            <w:rFonts w:cs="Calibri"/>
          </w:rPr>
          <w:t>Description</w:t>
        </w:r>
        <w:r>
          <w:rPr>
            <w:webHidden/>
          </w:rPr>
          <w:tab/>
        </w:r>
        <w:r>
          <w:rPr>
            <w:webHidden/>
          </w:rPr>
          <w:fldChar w:fldCharType="begin"/>
        </w:r>
        <w:r>
          <w:rPr>
            <w:webHidden/>
          </w:rPr>
          <w:instrText xml:space="preserve"> PAGEREF _Toc473815427 \h </w:instrText>
        </w:r>
        <w:r>
          <w:rPr>
            <w:webHidden/>
          </w:rPr>
        </w:r>
      </w:ins>
      <w:r>
        <w:rPr>
          <w:webHidden/>
        </w:rPr>
        <w:fldChar w:fldCharType="separate"/>
      </w:r>
      <w:ins w:id="203" w:author="Jayakrishnan Thundathil" w:date="2017-02-02T16:14:00Z">
        <w:r>
          <w:rPr>
            <w:webHidden/>
          </w:rPr>
          <w:t>16</w:t>
        </w:r>
        <w:r>
          <w:rPr>
            <w:webHidden/>
          </w:rPr>
          <w:fldChar w:fldCharType="end"/>
        </w:r>
        <w:r w:rsidRPr="00004FB6">
          <w:rPr>
            <w:rStyle w:val="Hyperlink"/>
          </w:rPr>
          <w:fldChar w:fldCharType="end"/>
        </w:r>
      </w:ins>
    </w:p>
    <w:p w:rsidR="006F1CE5" w:rsidRDefault="006F1CE5">
      <w:pPr>
        <w:pStyle w:val="TOC2"/>
        <w:rPr>
          <w:ins w:id="204" w:author="Jayakrishnan Thundathil" w:date="2017-02-02T16:14:00Z"/>
          <w:rFonts w:asciiTheme="minorHAnsi" w:eastAsiaTheme="minorEastAsia" w:hAnsiTheme="minorHAnsi"/>
          <w:color w:val="auto"/>
          <w:kern w:val="0"/>
          <w:szCs w:val="22"/>
        </w:rPr>
      </w:pPr>
      <w:ins w:id="205" w:author="Jayakrishnan Thundathil" w:date="2017-02-02T16:14:00Z">
        <w:r w:rsidRPr="00004FB6">
          <w:rPr>
            <w:rStyle w:val="Hyperlink"/>
          </w:rPr>
          <w:fldChar w:fldCharType="begin"/>
        </w:r>
        <w:r w:rsidRPr="00004FB6">
          <w:rPr>
            <w:rStyle w:val="Hyperlink"/>
          </w:rPr>
          <w:instrText xml:space="preserve"> </w:instrText>
        </w:r>
        <w:r>
          <w:instrText>HYPERLINK \l "_Toc473815428"</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4.4.15</w:t>
        </w:r>
        <w:r>
          <w:rPr>
            <w:rFonts w:asciiTheme="minorHAnsi" w:eastAsiaTheme="minorEastAsia" w:hAnsiTheme="minorHAnsi"/>
            <w:color w:val="auto"/>
            <w:kern w:val="0"/>
            <w:szCs w:val="22"/>
          </w:rPr>
          <w:tab/>
        </w:r>
        <w:r w:rsidRPr="00004FB6">
          <w:rPr>
            <w:rStyle w:val="Hyperlink"/>
            <w:rFonts w:cs="Calibri"/>
          </w:rPr>
          <w:t>Local Function #15</w:t>
        </w:r>
        <w:r>
          <w:rPr>
            <w:webHidden/>
          </w:rPr>
          <w:tab/>
        </w:r>
        <w:r>
          <w:rPr>
            <w:webHidden/>
          </w:rPr>
          <w:fldChar w:fldCharType="begin"/>
        </w:r>
        <w:r>
          <w:rPr>
            <w:webHidden/>
          </w:rPr>
          <w:instrText xml:space="preserve"> PAGEREF _Toc473815428 \h </w:instrText>
        </w:r>
        <w:r>
          <w:rPr>
            <w:webHidden/>
          </w:rPr>
        </w:r>
      </w:ins>
      <w:r>
        <w:rPr>
          <w:webHidden/>
        </w:rPr>
        <w:fldChar w:fldCharType="separate"/>
      </w:r>
      <w:ins w:id="206" w:author="Jayakrishnan Thundathil" w:date="2017-02-02T16:14:00Z">
        <w:r>
          <w:rPr>
            <w:webHidden/>
          </w:rPr>
          <w:t>16</w:t>
        </w:r>
        <w:r>
          <w:rPr>
            <w:webHidden/>
          </w:rPr>
          <w:fldChar w:fldCharType="end"/>
        </w:r>
        <w:r w:rsidRPr="00004FB6">
          <w:rPr>
            <w:rStyle w:val="Hyperlink"/>
          </w:rPr>
          <w:fldChar w:fldCharType="end"/>
        </w:r>
      </w:ins>
    </w:p>
    <w:p w:rsidR="006F1CE5" w:rsidRDefault="006F1CE5">
      <w:pPr>
        <w:pStyle w:val="TOC2"/>
        <w:tabs>
          <w:tab w:val="left" w:pos="1200"/>
        </w:tabs>
        <w:rPr>
          <w:ins w:id="207" w:author="Jayakrishnan Thundathil" w:date="2017-02-02T16:14:00Z"/>
          <w:rFonts w:asciiTheme="minorHAnsi" w:eastAsiaTheme="minorEastAsia" w:hAnsiTheme="minorHAnsi"/>
          <w:color w:val="auto"/>
          <w:kern w:val="0"/>
          <w:szCs w:val="22"/>
        </w:rPr>
      </w:pPr>
      <w:ins w:id="208" w:author="Jayakrishnan Thundathil" w:date="2017-02-02T16:14:00Z">
        <w:r w:rsidRPr="00004FB6">
          <w:rPr>
            <w:rStyle w:val="Hyperlink"/>
          </w:rPr>
          <w:fldChar w:fldCharType="begin"/>
        </w:r>
        <w:r w:rsidRPr="00004FB6">
          <w:rPr>
            <w:rStyle w:val="Hyperlink"/>
          </w:rPr>
          <w:instrText xml:space="preserve"> </w:instrText>
        </w:r>
        <w:r>
          <w:instrText>HYPERLINK \l "_Toc473815429"</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4.4.15.1</w:t>
        </w:r>
        <w:r>
          <w:rPr>
            <w:rFonts w:asciiTheme="minorHAnsi" w:eastAsiaTheme="minorEastAsia" w:hAnsiTheme="minorHAnsi"/>
            <w:color w:val="auto"/>
            <w:kern w:val="0"/>
            <w:szCs w:val="22"/>
          </w:rPr>
          <w:tab/>
        </w:r>
        <w:r w:rsidRPr="00004FB6">
          <w:rPr>
            <w:rStyle w:val="Hyperlink"/>
            <w:rFonts w:cs="Calibri"/>
          </w:rPr>
          <w:t>Description</w:t>
        </w:r>
        <w:r>
          <w:rPr>
            <w:webHidden/>
          </w:rPr>
          <w:tab/>
        </w:r>
        <w:r>
          <w:rPr>
            <w:webHidden/>
          </w:rPr>
          <w:fldChar w:fldCharType="begin"/>
        </w:r>
        <w:r>
          <w:rPr>
            <w:webHidden/>
          </w:rPr>
          <w:instrText xml:space="preserve"> PAGEREF _Toc473815429 \h </w:instrText>
        </w:r>
        <w:r>
          <w:rPr>
            <w:webHidden/>
          </w:rPr>
        </w:r>
      </w:ins>
      <w:r>
        <w:rPr>
          <w:webHidden/>
        </w:rPr>
        <w:fldChar w:fldCharType="separate"/>
      </w:r>
      <w:ins w:id="209" w:author="Jayakrishnan Thundathil" w:date="2017-02-02T16:14:00Z">
        <w:r>
          <w:rPr>
            <w:webHidden/>
          </w:rPr>
          <w:t>16</w:t>
        </w:r>
        <w:r>
          <w:rPr>
            <w:webHidden/>
          </w:rPr>
          <w:fldChar w:fldCharType="end"/>
        </w:r>
        <w:r w:rsidRPr="00004FB6">
          <w:rPr>
            <w:rStyle w:val="Hyperlink"/>
          </w:rPr>
          <w:fldChar w:fldCharType="end"/>
        </w:r>
      </w:ins>
    </w:p>
    <w:p w:rsidR="006F1CE5" w:rsidRDefault="006F1CE5">
      <w:pPr>
        <w:pStyle w:val="TOC2"/>
        <w:rPr>
          <w:ins w:id="210" w:author="Jayakrishnan Thundathil" w:date="2017-02-02T16:14:00Z"/>
          <w:rFonts w:asciiTheme="minorHAnsi" w:eastAsiaTheme="minorEastAsia" w:hAnsiTheme="minorHAnsi"/>
          <w:color w:val="auto"/>
          <w:kern w:val="0"/>
          <w:szCs w:val="22"/>
        </w:rPr>
      </w:pPr>
      <w:ins w:id="211" w:author="Jayakrishnan Thundathil" w:date="2017-02-02T16:14:00Z">
        <w:r w:rsidRPr="00004FB6">
          <w:rPr>
            <w:rStyle w:val="Hyperlink"/>
          </w:rPr>
          <w:fldChar w:fldCharType="begin"/>
        </w:r>
        <w:r w:rsidRPr="00004FB6">
          <w:rPr>
            <w:rStyle w:val="Hyperlink"/>
          </w:rPr>
          <w:instrText xml:space="preserve"> </w:instrText>
        </w:r>
        <w:r>
          <w:instrText>HYPERLINK \l "_Toc473815430"</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4.4.16</w:t>
        </w:r>
        <w:r>
          <w:rPr>
            <w:rFonts w:asciiTheme="minorHAnsi" w:eastAsiaTheme="minorEastAsia" w:hAnsiTheme="minorHAnsi"/>
            <w:color w:val="auto"/>
            <w:kern w:val="0"/>
            <w:szCs w:val="22"/>
          </w:rPr>
          <w:tab/>
        </w:r>
        <w:r w:rsidRPr="00004FB6">
          <w:rPr>
            <w:rStyle w:val="Hyperlink"/>
            <w:rFonts w:cs="Calibri"/>
          </w:rPr>
          <w:t>Local Function #16</w:t>
        </w:r>
        <w:r>
          <w:rPr>
            <w:webHidden/>
          </w:rPr>
          <w:tab/>
        </w:r>
        <w:r>
          <w:rPr>
            <w:webHidden/>
          </w:rPr>
          <w:fldChar w:fldCharType="begin"/>
        </w:r>
        <w:r>
          <w:rPr>
            <w:webHidden/>
          </w:rPr>
          <w:instrText xml:space="preserve"> PAGEREF _Toc473815430 \h </w:instrText>
        </w:r>
        <w:r>
          <w:rPr>
            <w:webHidden/>
          </w:rPr>
        </w:r>
      </w:ins>
      <w:r>
        <w:rPr>
          <w:webHidden/>
        </w:rPr>
        <w:fldChar w:fldCharType="separate"/>
      </w:r>
      <w:ins w:id="212" w:author="Jayakrishnan Thundathil" w:date="2017-02-02T16:14:00Z">
        <w:r>
          <w:rPr>
            <w:webHidden/>
          </w:rPr>
          <w:t>16</w:t>
        </w:r>
        <w:r>
          <w:rPr>
            <w:webHidden/>
          </w:rPr>
          <w:fldChar w:fldCharType="end"/>
        </w:r>
        <w:r w:rsidRPr="00004FB6">
          <w:rPr>
            <w:rStyle w:val="Hyperlink"/>
          </w:rPr>
          <w:fldChar w:fldCharType="end"/>
        </w:r>
      </w:ins>
    </w:p>
    <w:p w:rsidR="006F1CE5" w:rsidRDefault="006F1CE5">
      <w:pPr>
        <w:pStyle w:val="TOC2"/>
        <w:tabs>
          <w:tab w:val="left" w:pos="1200"/>
        </w:tabs>
        <w:rPr>
          <w:ins w:id="213" w:author="Jayakrishnan Thundathil" w:date="2017-02-02T16:14:00Z"/>
          <w:rFonts w:asciiTheme="minorHAnsi" w:eastAsiaTheme="minorEastAsia" w:hAnsiTheme="minorHAnsi"/>
          <w:color w:val="auto"/>
          <w:kern w:val="0"/>
          <w:szCs w:val="22"/>
        </w:rPr>
      </w:pPr>
      <w:ins w:id="214" w:author="Jayakrishnan Thundathil" w:date="2017-02-02T16:14:00Z">
        <w:r w:rsidRPr="00004FB6">
          <w:rPr>
            <w:rStyle w:val="Hyperlink"/>
          </w:rPr>
          <w:fldChar w:fldCharType="begin"/>
        </w:r>
        <w:r w:rsidRPr="00004FB6">
          <w:rPr>
            <w:rStyle w:val="Hyperlink"/>
          </w:rPr>
          <w:instrText xml:space="preserve"> </w:instrText>
        </w:r>
        <w:r>
          <w:instrText>HYPERLINK \l "_Toc473815431"</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4.4.16.1</w:t>
        </w:r>
        <w:r>
          <w:rPr>
            <w:rFonts w:asciiTheme="minorHAnsi" w:eastAsiaTheme="minorEastAsia" w:hAnsiTheme="minorHAnsi"/>
            <w:color w:val="auto"/>
            <w:kern w:val="0"/>
            <w:szCs w:val="22"/>
          </w:rPr>
          <w:tab/>
        </w:r>
        <w:r w:rsidRPr="00004FB6">
          <w:rPr>
            <w:rStyle w:val="Hyperlink"/>
            <w:rFonts w:cs="Calibri"/>
          </w:rPr>
          <w:t>Description</w:t>
        </w:r>
        <w:r>
          <w:rPr>
            <w:webHidden/>
          </w:rPr>
          <w:tab/>
        </w:r>
        <w:r>
          <w:rPr>
            <w:webHidden/>
          </w:rPr>
          <w:fldChar w:fldCharType="begin"/>
        </w:r>
        <w:r>
          <w:rPr>
            <w:webHidden/>
          </w:rPr>
          <w:instrText xml:space="preserve"> PAGEREF _Toc473815431 \h </w:instrText>
        </w:r>
        <w:r>
          <w:rPr>
            <w:webHidden/>
          </w:rPr>
        </w:r>
      </w:ins>
      <w:r>
        <w:rPr>
          <w:webHidden/>
        </w:rPr>
        <w:fldChar w:fldCharType="separate"/>
      </w:r>
      <w:ins w:id="215" w:author="Jayakrishnan Thundathil" w:date="2017-02-02T16:14:00Z">
        <w:r>
          <w:rPr>
            <w:webHidden/>
          </w:rPr>
          <w:t>17</w:t>
        </w:r>
        <w:r>
          <w:rPr>
            <w:webHidden/>
          </w:rPr>
          <w:fldChar w:fldCharType="end"/>
        </w:r>
        <w:r w:rsidRPr="00004FB6">
          <w:rPr>
            <w:rStyle w:val="Hyperlink"/>
          </w:rPr>
          <w:fldChar w:fldCharType="end"/>
        </w:r>
      </w:ins>
    </w:p>
    <w:p w:rsidR="006F1CE5" w:rsidRDefault="006F1CE5">
      <w:pPr>
        <w:pStyle w:val="TOC2"/>
        <w:rPr>
          <w:ins w:id="216" w:author="Jayakrishnan Thundathil" w:date="2017-02-02T16:14:00Z"/>
          <w:rFonts w:asciiTheme="minorHAnsi" w:eastAsiaTheme="minorEastAsia" w:hAnsiTheme="minorHAnsi"/>
          <w:color w:val="auto"/>
          <w:kern w:val="0"/>
          <w:szCs w:val="22"/>
        </w:rPr>
      </w:pPr>
      <w:ins w:id="217" w:author="Jayakrishnan Thundathil" w:date="2017-02-02T16:14:00Z">
        <w:r w:rsidRPr="00004FB6">
          <w:rPr>
            <w:rStyle w:val="Hyperlink"/>
          </w:rPr>
          <w:fldChar w:fldCharType="begin"/>
        </w:r>
        <w:r w:rsidRPr="00004FB6">
          <w:rPr>
            <w:rStyle w:val="Hyperlink"/>
          </w:rPr>
          <w:instrText xml:space="preserve"> </w:instrText>
        </w:r>
        <w:r>
          <w:instrText>HYPERLINK \l "_Toc473815432"</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4.4.17</w:t>
        </w:r>
        <w:r>
          <w:rPr>
            <w:rFonts w:asciiTheme="minorHAnsi" w:eastAsiaTheme="minorEastAsia" w:hAnsiTheme="minorHAnsi"/>
            <w:color w:val="auto"/>
            <w:kern w:val="0"/>
            <w:szCs w:val="22"/>
          </w:rPr>
          <w:tab/>
        </w:r>
        <w:r w:rsidRPr="00004FB6">
          <w:rPr>
            <w:rStyle w:val="Hyperlink"/>
            <w:rFonts w:cs="Calibri"/>
          </w:rPr>
          <w:t>Local Function #17</w:t>
        </w:r>
        <w:r>
          <w:rPr>
            <w:webHidden/>
          </w:rPr>
          <w:tab/>
        </w:r>
        <w:r>
          <w:rPr>
            <w:webHidden/>
          </w:rPr>
          <w:fldChar w:fldCharType="begin"/>
        </w:r>
        <w:r>
          <w:rPr>
            <w:webHidden/>
          </w:rPr>
          <w:instrText xml:space="preserve"> PAGEREF _Toc473815432 \h </w:instrText>
        </w:r>
        <w:r>
          <w:rPr>
            <w:webHidden/>
          </w:rPr>
        </w:r>
      </w:ins>
      <w:r>
        <w:rPr>
          <w:webHidden/>
        </w:rPr>
        <w:fldChar w:fldCharType="separate"/>
      </w:r>
      <w:ins w:id="218" w:author="Jayakrishnan Thundathil" w:date="2017-02-02T16:14:00Z">
        <w:r>
          <w:rPr>
            <w:webHidden/>
          </w:rPr>
          <w:t>17</w:t>
        </w:r>
        <w:r>
          <w:rPr>
            <w:webHidden/>
          </w:rPr>
          <w:fldChar w:fldCharType="end"/>
        </w:r>
        <w:r w:rsidRPr="00004FB6">
          <w:rPr>
            <w:rStyle w:val="Hyperlink"/>
          </w:rPr>
          <w:fldChar w:fldCharType="end"/>
        </w:r>
      </w:ins>
    </w:p>
    <w:p w:rsidR="006F1CE5" w:rsidRDefault="006F1CE5">
      <w:pPr>
        <w:pStyle w:val="TOC2"/>
        <w:tabs>
          <w:tab w:val="left" w:pos="1200"/>
        </w:tabs>
        <w:rPr>
          <w:ins w:id="219" w:author="Jayakrishnan Thundathil" w:date="2017-02-02T16:14:00Z"/>
          <w:rFonts w:asciiTheme="minorHAnsi" w:eastAsiaTheme="minorEastAsia" w:hAnsiTheme="minorHAnsi"/>
          <w:color w:val="auto"/>
          <w:kern w:val="0"/>
          <w:szCs w:val="22"/>
        </w:rPr>
      </w:pPr>
      <w:ins w:id="220" w:author="Jayakrishnan Thundathil" w:date="2017-02-02T16:14:00Z">
        <w:r w:rsidRPr="00004FB6">
          <w:rPr>
            <w:rStyle w:val="Hyperlink"/>
          </w:rPr>
          <w:fldChar w:fldCharType="begin"/>
        </w:r>
        <w:r w:rsidRPr="00004FB6">
          <w:rPr>
            <w:rStyle w:val="Hyperlink"/>
          </w:rPr>
          <w:instrText xml:space="preserve"> </w:instrText>
        </w:r>
        <w:r>
          <w:instrText>HYPERLINK \l "_Toc473815433"</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4.4.17.1</w:t>
        </w:r>
        <w:r>
          <w:rPr>
            <w:rFonts w:asciiTheme="minorHAnsi" w:eastAsiaTheme="minorEastAsia" w:hAnsiTheme="minorHAnsi"/>
            <w:color w:val="auto"/>
            <w:kern w:val="0"/>
            <w:szCs w:val="22"/>
          </w:rPr>
          <w:tab/>
        </w:r>
        <w:r w:rsidRPr="00004FB6">
          <w:rPr>
            <w:rStyle w:val="Hyperlink"/>
            <w:rFonts w:cs="Calibri"/>
          </w:rPr>
          <w:t>Description</w:t>
        </w:r>
        <w:r>
          <w:rPr>
            <w:webHidden/>
          </w:rPr>
          <w:tab/>
        </w:r>
        <w:r>
          <w:rPr>
            <w:webHidden/>
          </w:rPr>
          <w:fldChar w:fldCharType="begin"/>
        </w:r>
        <w:r>
          <w:rPr>
            <w:webHidden/>
          </w:rPr>
          <w:instrText xml:space="preserve"> PAGEREF _Toc473815433 \h </w:instrText>
        </w:r>
        <w:r>
          <w:rPr>
            <w:webHidden/>
          </w:rPr>
        </w:r>
      </w:ins>
      <w:r>
        <w:rPr>
          <w:webHidden/>
        </w:rPr>
        <w:fldChar w:fldCharType="separate"/>
      </w:r>
      <w:ins w:id="221" w:author="Jayakrishnan Thundathil" w:date="2017-02-02T16:14:00Z">
        <w:r>
          <w:rPr>
            <w:webHidden/>
          </w:rPr>
          <w:t>17</w:t>
        </w:r>
        <w:r>
          <w:rPr>
            <w:webHidden/>
          </w:rPr>
          <w:fldChar w:fldCharType="end"/>
        </w:r>
        <w:r w:rsidRPr="00004FB6">
          <w:rPr>
            <w:rStyle w:val="Hyperlink"/>
          </w:rPr>
          <w:fldChar w:fldCharType="end"/>
        </w:r>
      </w:ins>
    </w:p>
    <w:p w:rsidR="006F1CE5" w:rsidRDefault="006F1CE5">
      <w:pPr>
        <w:pStyle w:val="TOC2"/>
        <w:rPr>
          <w:ins w:id="222" w:author="Jayakrishnan Thundathil" w:date="2017-02-02T16:14:00Z"/>
          <w:rFonts w:asciiTheme="minorHAnsi" w:eastAsiaTheme="minorEastAsia" w:hAnsiTheme="minorHAnsi"/>
          <w:color w:val="auto"/>
          <w:kern w:val="0"/>
          <w:szCs w:val="22"/>
        </w:rPr>
      </w:pPr>
      <w:ins w:id="223" w:author="Jayakrishnan Thundathil" w:date="2017-02-02T16:14:00Z">
        <w:r w:rsidRPr="00004FB6">
          <w:rPr>
            <w:rStyle w:val="Hyperlink"/>
          </w:rPr>
          <w:lastRenderedPageBreak/>
          <w:fldChar w:fldCharType="begin"/>
        </w:r>
        <w:r w:rsidRPr="00004FB6">
          <w:rPr>
            <w:rStyle w:val="Hyperlink"/>
          </w:rPr>
          <w:instrText xml:space="preserve"> </w:instrText>
        </w:r>
        <w:r>
          <w:instrText>HYPERLINK \l "_Toc473815434"</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4.4.18</w:t>
        </w:r>
        <w:r>
          <w:rPr>
            <w:rFonts w:asciiTheme="minorHAnsi" w:eastAsiaTheme="minorEastAsia" w:hAnsiTheme="minorHAnsi"/>
            <w:color w:val="auto"/>
            <w:kern w:val="0"/>
            <w:szCs w:val="22"/>
          </w:rPr>
          <w:tab/>
        </w:r>
        <w:r w:rsidRPr="00004FB6">
          <w:rPr>
            <w:rStyle w:val="Hyperlink"/>
            <w:rFonts w:cs="Calibri"/>
          </w:rPr>
          <w:t>Local Function #18</w:t>
        </w:r>
        <w:r>
          <w:rPr>
            <w:webHidden/>
          </w:rPr>
          <w:tab/>
        </w:r>
        <w:r>
          <w:rPr>
            <w:webHidden/>
          </w:rPr>
          <w:fldChar w:fldCharType="begin"/>
        </w:r>
        <w:r>
          <w:rPr>
            <w:webHidden/>
          </w:rPr>
          <w:instrText xml:space="preserve"> PAGEREF _Toc473815434 \h </w:instrText>
        </w:r>
        <w:r>
          <w:rPr>
            <w:webHidden/>
          </w:rPr>
        </w:r>
      </w:ins>
      <w:r>
        <w:rPr>
          <w:webHidden/>
        </w:rPr>
        <w:fldChar w:fldCharType="separate"/>
      </w:r>
      <w:ins w:id="224" w:author="Jayakrishnan Thundathil" w:date="2017-02-02T16:14:00Z">
        <w:r>
          <w:rPr>
            <w:webHidden/>
          </w:rPr>
          <w:t>17</w:t>
        </w:r>
        <w:r>
          <w:rPr>
            <w:webHidden/>
          </w:rPr>
          <w:fldChar w:fldCharType="end"/>
        </w:r>
        <w:r w:rsidRPr="00004FB6">
          <w:rPr>
            <w:rStyle w:val="Hyperlink"/>
          </w:rPr>
          <w:fldChar w:fldCharType="end"/>
        </w:r>
      </w:ins>
    </w:p>
    <w:p w:rsidR="006F1CE5" w:rsidRDefault="006F1CE5">
      <w:pPr>
        <w:pStyle w:val="TOC2"/>
        <w:tabs>
          <w:tab w:val="left" w:pos="1200"/>
        </w:tabs>
        <w:rPr>
          <w:ins w:id="225" w:author="Jayakrishnan Thundathil" w:date="2017-02-02T16:14:00Z"/>
          <w:rFonts w:asciiTheme="minorHAnsi" w:eastAsiaTheme="minorEastAsia" w:hAnsiTheme="minorHAnsi"/>
          <w:color w:val="auto"/>
          <w:kern w:val="0"/>
          <w:szCs w:val="22"/>
        </w:rPr>
      </w:pPr>
      <w:ins w:id="226" w:author="Jayakrishnan Thundathil" w:date="2017-02-02T16:14:00Z">
        <w:r w:rsidRPr="00004FB6">
          <w:rPr>
            <w:rStyle w:val="Hyperlink"/>
          </w:rPr>
          <w:fldChar w:fldCharType="begin"/>
        </w:r>
        <w:r w:rsidRPr="00004FB6">
          <w:rPr>
            <w:rStyle w:val="Hyperlink"/>
          </w:rPr>
          <w:instrText xml:space="preserve"> </w:instrText>
        </w:r>
        <w:r>
          <w:instrText>HYPERLINK \l "_Toc473815435"</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4.4.18.1</w:t>
        </w:r>
        <w:r>
          <w:rPr>
            <w:rFonts w:asciiTheme="minorHAnsi" w:eastAsiaTheme="minorEastAsia" w:hAnsiTheme="minorHAnsi"/>
            <w:color w:val="auto"/>
            <w:kern w:val="0"/>
            <w:szCs w:val="22"/>
          </w:rPr>
          <w:tab/>
        </w:r>
        <w:r w:rsidRPr="00004FB6">
          <w:rPr>
            <w:rStyle w:val="Hyperlink"/>
            <w:rFonts w:cs="Calibri"/>
          </w:rPr>
          <w:t>Description</w:t>
        </w:r>
        <w:r>
          <w:rPr>
            <w:webHidden/>
          </w:rPr>
          <w:tab/>
        </w:r>
        <w:r>
          <w:rPr>
            <w:webHidden/>
          </w:rPr>
          <w:fldChar w:fldCharType="begin"/>
        </w:r>
        <w:r>
          <w:rPr>
            <w:webHidden/>
          </w:rPr>
          <w:instrText xml:space="preserve"> PAGEREF _Toc473815435 \h </w:instrText>
        </w:r>
        <w:r>
          <w:rPr>
            <w:webHidden/>
          </w:rPr>
        </w:r>
      </w:ins>
      <w:r>
        <w:rPr>
          <w:webHidden/>
        </w:rPr>
        <w:fldChar w:fldCharType="separate"/>
      </w:r>
      <w:ins w:id="227" w:author="Jayakrishnan Thundathil" w:date="2017-02-02T16:14:00Z">
        <w:r>
          <w:rPr>
            <w:webHidden/>
          </w:rPr>
          <w:t>17</w:t>
        </w:r>
        <w:r>
          <w:rPr>
            <w:webHidden/>
          </w:rPr>
          <w:fldChar w:fldCharType="end"/>
        </w:r>
        <w:r w:rsidRPr="00004FB6">
          <w:rPr>
            <w:rStyle w:val="Hyperlink"/>
          </w:rPr>
          <w:fldChar w:fldCharType="end"/>
        </w:r>
      </w:ins>
    </w:p>
    <w:p w:rsidR="006F1CE5" w:rsidRDefault="006F1CE5">
      <w:pPr>
        <w:pStyle w:val="TOC2"/>
        <w:rPr>
          <w:ins w:id="228" w:author="Jayakrishnan Thundathil" w:date="2017-02-02T16:14:00Z"/>
          <w:rFonts w:asciiTheme="minorHAnsi" w:eastAsiaTheme="minorEastAsia" w:hAnsiTheme="minorHAnsi"/>
          <w:color w:val="auto"/>
          <w:kern w:val="0"/>
          <w:szCs w:val="22"/>
        </w:rPr>
      </w:pPr>
      <w:ins w:id="229" w:author="Jayakrishnan Thundathil" w:date="2017-02-02T16:14:00Z">
        <w:r w:rsidRPr="00004FB6">
          <w:rPr>
            <w:rStyle w:val="Hyperlink"/>
          </w:rPr>
          <w:fldChar w:fldCharType="begin"/>
        </w:r>
        <w:r w:rsidRPr="00004FB6">
          <w:rPr>
            <w:rStyle w:val="Hyperlink"/>
          </w:rPr>
          <w:instrText xml:space="preserve"> </w:instrText>
        </w:r>
        <w:r>
          <w:instrText>HYPERLINK \l "_Toc473815436"</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4.4.19</w:t>
        </w:r>
        <w:r>
          <w:rPr>
            <w:rFonts w:asciiTheme="minorHAnsi" w:eastAsiaTheme="minorEastAsia" w:hAnsiTheme="minorHAnsi"/>
            <w:color w:val="auto"/>
            <w:kern w:val="0"/>
            <w:szCs w:val="22"/>
          </w:rPr>
          <w:tab/>
        </w:r>
        <w:r w:rsidRPr="00004FB6">
          <w:rPr>
            <w:rStyle w:val="Hyperlink"/>
            <w:rFonts w:cs="Calibri"/>
          </w:rPr>
          <w:t>Local Function #19</w:t>
        </w:r>
        <w:r>
          <w:rPr>
            <w:webHidden/>
          </w:rPr>
          <w:tab/>
        </w:r>
        <w:r>
          <w:rPr>
            <w:webHidden/>
          </w:rPr>
          <w:fldChar w:fldCharType="begin"/>
        </w:r>
        <w:r>
          <w:rPr>
            <w:webHidden/>
          </w:rPr>
          <w:instrText xml:space="preserve"> PAGEREF _Toc473815436 \h </w:instrText>
        </w:r>
        <w:r>
          <w:rPr>
            <w:webHidden/>
          </w:rPr>
        </w:r>
      </w:ins>
      <w:r>
        <w:rPr>
          <w:webHidden/>
        </w:rPr>
        <w:fldChar w:fldCharType="separate"/>
      </w:r>
      <w:ins w:id="230" w:author="Jayakrishnan Thundathil" w:date="2017-02-02T16:14:00Z">
        <w:r>
          <w:rPr>
            <w:webHidden/>
          </w:rPr>
          <w:t>17</w:t>
        </w:r>
        <w:r>
          <w:rPr>
            <w:webHidden/>
          </w:rPr>
          <w:fldChar w:fldCharType="end"/>
        </w:r>
        <w:r w:rsidRPr="00004FB6">
          <w:rPr>
            <w:rStyle w:val="Hyperlink"/>
          </w:rPr>
          <w:fldChar w:fldCharType="end"/>
        </w:r>
      </w:ins>
    </w:p>
    <w:p w:rsidR="006F1CE5" w:rsidRDefault="006F1CE5">
      <w:pPr>
        <w:pStyle w:val="TOC2"/>
        <w:tabs>
          <w:tab w:val="left" w:pos="1200"/>
        </w:tabs>
        <w:rPr>
          <w:ins w:id="231" w:author="Jayakrishnan Thundathil" w:date="2017-02-02T16:14:00Z"/>
          <w:rFonts w:asciiTheme="minorHAnsi" w:eastAsiaTheme="minorEastAsia" w:hAnsiTheme="minorHAnsi"/>
          <w:color w:val="auto"/>
          <w:kern w:val="0"/>
          <w:szCs w:val="22"/>
        </w:rPr>
      </w:pPr>
      <w:ins w:id="232" w:author="Jayakrishnan Thundathil" w:date="2017-02-02T16:14:00Z">
        <w:r w:rsidRPr="00004FB6">
          <w:rPr>
            <w:rStyle w:val="Hyperlink"/>
          </w:rPr>
          <w:fldChar w:fldCharType="begin"/>
        </w:r>
        <w:r w:rsidRPr="00004FB6">
          <w:rPr>
            <w:rStyle w:val="Hyperlink"/>
          </w:rPr>
          <w:instrText xml:space="preserve"> </w:instrText>
        </w:r>
        <w:r>
          <w:instrText>HYPERLINK \l "_Toc473815437"</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4.4.19.1</w:t>
        </w:r>
        <w:r>
          <w:rPr>
            <w:rFonts w:asciiTheme="minorHAnsi" w:eastAsiaTheme="minorEastAsia" w:hAnsiTheme="minorHAnsi"/>
            <w:color w:val="auto"/>
            <w:kern w:val="0"/>
            <w:szCs w:val="22"/>
          </w:rPr>
          <w:tab/>
        </w:r>
        <w:r w:rsidRPr="00004FB6">
          <w:rPr>
            <w:rStyle w:val="Hyperlink"/>
            <w:rFonts w:cs="Calibri"/>
          </w:rPr>
          <w:t>Description</w:t>
        </w:r>
        <w:r>
          <w:rPr>
            <w:webHidden/>
          </w:rPr>
          <w:tab/>
        </w:r>
        <w:r>
          <w:rPr>
            <w:webHidden/>
          </w:rPr>
          <w:fldChar w:fldCharType="begin"/>
        </w:r>
        <w:r>
          <w:rPr>
            <w:webHidden/>
          </w:rPr>
          <w:instrText xml:space="preserve"> PAGEREF _Toc473815437 \h </w:instrText>
        </w:r>
        <w:r>
          <w:rPr>
            <w:webHidden/>
          </w:rPr>
        </w:r>
      </w:ins>
      <w:r>
        <w:rPr>
          <w:webHidden/>
        </w:rPr>
        <w:fldChar w:fldCharType="separate"/>
      </w:r>
      <w:ins w:id="233" w:author="Jayakrishnan Thundathil" w:date="2017-02-02T16:14:00Z">
        <w:r>
          <w:rPr>
            <w:webHidden/>
          </w:rPr>
          <w:t>17</w:t>
        </w:r>
        <w:r>
          <w:rPr>
            <w:webHidden/>
          </w:rPr>
          <w:fldChar w:fldCharType="end"/>
        </w:r>
        <w:r w:rsidRPr="00004FB6">
          <w:rPr>
            <w:rStyle w:val="Hyperlink"/>
          </w:rPr>
          <w:fldChar w:fldCharType="end"/>
        </w:r>
      </w:ins>
    </w:p>
    <w:p w:rsidR="006F1CE5" w:rsidRDefault="006F1CE5">
      <w:pPr>
        <w:pStyle w:val="TOC2"/>
        <w:rPr>
          <w:ins w:id="234" w:author="Jayakrishnan Thundathil" w:date="2017-02-02T16:14:00Z"/>
          <w:rFonts w:asciiTheme="minorHAnsi" w:eastAsiaTheme="minorEastAsia" w:hAnsiTheme="minorHAnsi"/>
          <w:color w:val="auto"/>
          <w:kern w:val="0"/>
          <w:szCs w:val="22"/>
        </w:rPr>
      </w:pPr>
      <w:ins w:id="235" w:author="Jayakrishnan Thundathil" w:date="2017-02-02T16:14:00Z">
        <w:r w:rsidRPr="00004FB6">
          <w:rPr>
            <w:rStyle w:val="Hyperlink"/>
          </w:rPr>
          <w:fldChar w:fldCharType="begin"/>
        </w:r>
        <w:r w:rsidRPr="00004FB6">
          <w:rPr>
            <w:rStyle w:val="Hyperlink"/>
          </w:rPr>
          <w:instrText xml:space="preserve"> </w:instrText>
        </w:r>
        <w:r>
          <w:instrText>HYPERLINK \l "_Toc473815438"</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4.4.20</w:t>
        </w:r>
        <w:r>
          <w:rPr>
            <w:rFonts w:asciiTheme="minorHAnsi" w:eastAsiaTheme="minorEastAsia" w:hAnsiTheme="minorHAnsi"/>
            <w:color w:val="auto"/>
            <w:kern w:val="0"/>
            <w:szCs w:val="22"/>
          </w:rPr>
          <w:tab/>
        </w:r>
        <w:r w:rsidRPr="00004FB6">
          <w:rPr>
            <w:rStyle w:val="Hyperlink"/>
            <w:rFonts w:cs="Calibri"/>
          </w:rPr>
          <w:t>Local Function #20</w:t>
        </w:r>
        <w:r>
          <w:rPr>
            <w:webHidden/>
          </w:rPr>
          <w:tab/>
        </w:r>
        <w:r>
          <w:rPr>
            <w:webHidden/>
          </w:rPr>
          <w:fldChar w:fldCharType="begin"/>
        </w:r>
        <w:r>
          <w:rPr>
            <w:webHidden/>
          </w:rPr>
          <w:instrText xml:space="preserve"> PAGEREF _Toc473815438 \h </w:instrText>
        </w:r>
        <w:r>
          <w:rPr>
            <w:webHidden/>
          </w:rPr>
        </w:r>
      </w:ins>
      <w:r>
        <w:rPr>
          <w:webHidden/>
        </w:rPr>
        <w:fldChar w:fldCharType="separate"/>
      </w:r>
      <w:ins w:id="236" w:author="Jayakrishnan Thundathil" w:date="2017-02-02T16:14:00Z">
        <w:r>
          <w:rPr>
            <w:webHidden/>
          </w:rPr>
          <w:t>17</w:t>
        </w:r>
        <w:r>
          <w:rPr>
            <w:webHidden/>
          </w:rPr>
          <w:fldChar w:fldCharType="end"/>
        </w:r>
        <w:r w:rsidRPr="00004FB6">
          <w:rPr>
            <w:rStyle w:val="Hyperlink"/>
          </w:rPr>
          <w:fldChar w:fldCharType="end"/>
        </w:r>
      </w:ins>
    </w:p>
    <w:p w:rsidR="006F1CE5" w:rsidRDefault="006F1CE5">
      <w:pPr>
        <w:pStyle w:val="TOC2"/>
        <w:tabs>
          <w:tab w:val="left" w:pos="1200"/>
        </w:tabs>
        <w:rPr>
          <w:ins w:id="237" w:author="Jayakrishnan Thundathil" w:date="2017-02-02T16:14:00Z"/>
          <w:rFonts w:asciiTheme="minorHAnsi" w:eastAsiaTheme="minorEastAsia" w:hAnsiTheme="minorHAnsi"/>
          <w:color w:val="auto"/>
          <w:kern w:val="0"/>
          <w:szCs w:val="22"/>
        </w:rPr>
      </w:pPr>
      <w:ins w:id="238" w:author="Jayakrishnan Thundathil" w:date="2017-02-02T16:14:00Z">
        <w:r w:rsidRPr="00004FB6">
          <w:rPr>
            <w:rStyle w:val="Hyperlink"/>
          </w:rPr>
          <w:fldChar w:fldCharType="begin"/>
        </w:r>
        <w:r w:rsidRPr="00004FB6">
          <w:rPr>
            <w:rStyle w:val="Hyperlink"/>
          </w:rPr>
          <w:instrText xml:space="preserve"> </w:instrText>
        </w:r>
        <w:r>
          <w:instrText>HYPERLINK \l "_Toc473815439"</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4.4.20.1</w:t>
        </w:r>
        <w:r>
          <w:rPr>
            <w:rFonts w:asciiTheme="minorHAnsi" w:eastAsiaTheme="minorEastAsia" w:hAnsiTheme="minorHAnsi"/>
            <w:color w:val="auto"/>
            <w:kern w:val="0"/>
            <w:szCs w:val="22"/>
          </w:rPr>
          <w:tab/>
        </w:r>
        <w:r w:rsidRPr="00004FB6">
          <w:rPr>
            <w:rStyle w:val="Hyperlink"/>
            <w:rFonts w:cs="Calibri"/>
          </w:rPr>
          <w:t>Description</w:t>
        </w:r>
        <w:r>
          <w:rPr>
            <w:webHidden/>
          </w:rPr>
          <w:tab/>
        </w:r>
        <w:r>
          <w:rPr>
            <w:webHidden/>
          </w:rPr>
          <w:fldChar w:fldCharType="begin"/>
        </w:r>
        <w:r>
          <w:rPr>
            <w:webHidden/>
          </w:rPr>
          <w:instrText xml:space="preserve"> PAGEREF _Toc473815439 \h </w:instrText>
        </w:r>
        <w:r>
          <w:rPr>
            <w:webHidden/>
          </w:rPr>
        </w:r>
      </w:ins>
      <w:r>
        <w:rPr>
          <w:webHidden/>
        </w:rPr>
        <w:fldChar w:fldCharType="separate"/>
      </w:r>
      <w:ins w:id="239" w:author="Jayakrishnan Thundathil" w:date="2017-02-02T16:14:00Z">
        <w:r>
          <w:rPr>
            <w:webHidden/>
          </w:rPr>
          <w:t>18</w:t>
        </w:r>
        <w:r>
          <w:rPr>
            <w:webHidden/>
          </w:rPr>
          <w:fldChar w:fldCharType="end"/>
        </w:r>
        <w:r w:rsidRPr="00004FB6">
          <w:rPr>
            <w:rStyle w:val="Hyperlink"/>
          </w:rPr>
          <w:fldChar w:fldCharType="end"/>
        </w:r>
      </w:ins>
    </w:p>
    <w:p w:rsidR="006F1CE5" w:rsidRDefault="006F1CE5">
      <w:pPr>
        <w:pStyle w:val="TOC2"/>
        <w:rPr>
          <w:ins w:id="240" w:author="Jayakrishnan Thundathil" w:date="2017-02-02T16:14:00Z"/>
          <w:rFonts w:asciiTheme="minorHAnsi" w:eastAsiaTheme="minorEastAsia" w:hAnsiTheme="minorHAnsi"/>
          <w:color w:val="auto"/>
          <w:kern w:val="0"/>
          <w:szCs w:val="22"/>
        </w:rPr>
      </w:pPr>
      <w:ins w:id="241" w:author="Jayakrishnan Thundathil" w:date="2017-02-02T16:14:00Z">
        <w:r w:rsidRPr="00004FB6">
          <w:rPr>
            <w:rStyle w:val="Hyperlink"/>
          </w:rPr>
          <w:fldChar w:fldCharType="begin"/>
        </w:r>
        <w:r w:rsidRPr="00004FB6">
          <w:rPr>
            <w:rStyle w:val="Hyperlink"/>
          </w:rPr>
          <w:instrText xml:space="preserve"> </w:instrText>
        </w:r>
        <w:r>
          <w:instrText>HYPERLINK \l "_Toc473815440"</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4.4.21</w:t>
        </w:r>
        <w:r>
          <w:rPr>
            <w:rFonts w:asciiTheme="minorHAnsi" w:eastAsiaTheme="minorEastAsia" w:hAnsiTheme="minorHAnsi"/>
            <w:color w:val="auto"/>
            <w:kern w:val="0"/>
            <w:szCs w:val="22"/>
          </w:rPr>
          <w:tab/>
        </w:r>
        <w:r w:rsidRPr="00004FB6">
          <w:rPr>
            <w:rStyle w:val="Hyperlink"/>
            <w:rFonts w:cs="Calibri"/>
          </w:rPr>
          <w:t>Local Function #21</w:t>
        </w:r>
        <w:r>
          <w:rPr>
            <w:webHidden/>
          </w:rPr>
          <w:tab/>
        </w:r>
        <w:r>
          <w:rPr>
            <w:webHidden/>
          </w:rPr>
          <w:fldChar w:fldCharType="begin"/>
        </w:r>
        <w:r>
          <w:rPr>
            <w:webHidden/>
          </w:rPr>
          <w:instrText xml:space="preserve"> PAGEREF _Toc473815440 \h </w:instrText>
        </w:r>
        <w:r>
          <w:rPr>
            <w:webHidden/>
          </w:rPr>
        </w:r>
      </w:ins>
      <w:r>
        <w:rPr>
          <w:webHidden/>
        </w:rPr>
        <w:fldChar w:fldCharType="separate"/>
      </w:r>
      <w:ins w:id="242" w:author="Jayakrishnan Thundathil" w:date="2017-02-02T16:14:00Z">
        <w:r>
          <w:rPr>
            <w:webHidden/>
          </w:rPr>
          <w:t>18</w:t>
        </w:r>
        <w:r>
          <w:rPr>
            <w:webHidden/>
          </w:rPr>
          <w:fldChar w:fldCharType="end"/>
        </w:r>
        <w:r w:rsidRPr="00004FB6">
          <w:rPr>
            <w:rStyle w:val="Hyperlink"/>
          </w:rPr>
          <w:fldChar w:fldCharType="end"/>
        </w:r>
      </w:ins>
    </w:p>
    <w:p w:rsidR="006F1CE5" w:rsidRDefault="006F1CE5">
      <w:pPr>
        <w:pStyle w:val="TOC2"/>
        <w:tabs>
          <w:tab w:val="left" w:pos="1200"/>
        </w:tabs>
        <w:rPr>
          <w:ins w:id="243" w:author="Jayakrishnan Thundathil" w:date="2017-02-02T16:14:00Z"/>
          <w:rFonts w:asciiTheme="minorHAnsi" w:eastAsiaTheme="minorEastAsia" w:hAnsiTheme="minorHAnsi"/>
          <w:color w:val="auto"/>
          <w:kern w:val="0"/>
          <w:szCs w:val="22"/>
        </w:rPr>
      </w:pPr>
      <w:ins w:id="244" w:author="Jayakrishnan Thundathil" w:date="2017-02-02T16:14:00Z">
        <w:r w:rsidRPr="00004FB6">
          <w:rPr>
            <w:rStyle w:val="Hyperlink"/>
          </w:rPr>
          <w:fldChar w:fldCharType="begin"/>
        </w:r>
        <w:r w:rsidRPr="00004FB6">
          <w:rPr>
            <w:rStyle w:val="Hyperlink"/>
          </w:rPr>
          <w:instrText xml:space="preserve"> </w:instrText>
        </w:r>
        <w:r>
          <w:instrText>HYPERLINK \l "_Toc473815441"</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4.4.21.1</w:t>
        </w:r>
        <w:r>
          <w:rPr>
            <w:rFonts w:asciiTheme="minorHAnsi" w:eastAsiaTheme="minorEastAsia" w:hAnsiTheme="minorHAnsi"/>
            <w:color w:val="auto"/>
            <w:kern w:val="0"/>
            <w:szCs w:val="22"/>
          </w:rPr>
          <w:tab/>
        </w:r>
        <w:r w:rsidRPr="00004FB6">
          <w:rPr>
            <w:rStyle w:val="Hyperlink"/>
            <w:rFonts w:cs="Calibri"/>
          </w:rPr>
          <w:t>Description</w:t>
        </w:r>
        <w:r>
          <w:rPr>
            <w:webHidden/>
          </w:rPr>
          <w:tab/>
        </w:r>
        <w:r>
          <w:rPr>
            <w:webHidden/>
          </w:rPr>
          <w:fldChar w:fldCharType="begin"/>
        </w:r>
        <w:r>
          <w:rPr>
            <w:webHidden/>
          </w:rPr>
          <w:instrText xml:space="preserve"> PAGEREF _Toc473815441 \h </w:instrText>
        </w:r>
        <w:r>
          <w:rPr>
            <w:webHidden/>
          </w:rPr>
        </w:r>
      </w:ins>
      <w:r>
        <w:rPr>
          <w:webHidden/>
        </w:rPr>
        <w:fldChar w:fldCharType="separate"/>
      </w:r>
      <w:ins w:id="245" w:author="Jayakrishnan Thundathil" w:date="2017-02-02T16:14:00Z">
        <w:r>
          <w:rPr>
            <w:webHidden/>
          </w:rPr>
          <w:t>18</w:t>
        </w:r>
        <w:r>
          <w:rPr>
            <w:webHidden/>
          </w:rPr>
          <w:fldChar w:fldCharType="end"/>
        </w:r>
        <w:r w:rsidRPr="00004FB6">
          <w:rPr>
            <w:rStyle w:val="Hyperlink"/>
          </w:rPr>
          <w:fldChar w:fldCharType="end"/>
        </w:r>
      </w:ins>
    </w:p>
    <w:p w:rsidR="006F1CE5" w:rsidRDefault="006F1CE5">
      <w:pPr>
        <w:pStyle w:val="TOC2"/>
        <w:rPr>
          <w:ins w:id="246" w:author="Jayakrishnan Thundathil" w:date="2017-02-02T16:14:00Z"/>
          <w:rFonts w:asciiTheme="minorHAnsi" w:eastAsiaTheme="minorEastAsia" w:hAnsiTheme="minorHAnsi"/>
          <w:color w:val="auto"/>
          <w:kern w:val="0"/>
          <w:szCs w:val="22"/>
        </w:rPr>
      </w:pPr>
      <w:ins w:id="247" w:author="Jayakrishnan Thundathil" w:date="2017-02-02T16:14:00Z">
        <w:r w:rsidRPr="00004FB6">
          <w:rPr>
            <w:rStyle w:val="Hyperlink"/>
          </w:rPr>
          <w:fldChar w:fldCharType="begin"/>
        </w:r>
        <w:r w:rsidRPr="00004FB6">
          <w:rPr>
            <w:rStyle w:val="Hyperlink"/>
          </w:rPr>
          <w:instrText xml:space="preserve"> </w:instrText>
        </w:r>
        <w:r>
          <w:instrText>HYPERLINK \l "_Toc473815442"</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4.4.22</w:t>
        </w:r>
        <w:r>
          <w:rPr>
            <w:rFonts w:asciiTheme="minorHAnsi" w:eastAsiaTheme="minorEastAsia" w:hAnsiTheme="minorHAnsi"/>
            <w:color w:val="auto"/>
            <w:kern w:val="0"/>
            <w:szCs w:val="22"/>
          </w:rPr>
          <w:tab/>
        </w:r>
        <w:r w:rsidRPr="00004FB6">
          <w:rPr>
            <w:rStyle w:val="Hyperlink"/>
            <w:rFonts w:cs="Calibri"/>
          </w:rPr>
          <w:t>Local Function #22</w:t>
        </w:r>
        <w:r>
          <w:rPr>
            <w:webHidden/>
          </w:rPr>
          <w:tab/>
        </w:r>
        <w:r>
          <w:rPr>
            <w:webHidden/>
          </w:rPr>
          <w:fldChar w:fldCharType="begin"/>
        </w:r>
        <w:r>
          <w:rPr>
            <w:webHidden/>
          </w:rPr>
          <w:instrText xml:space="preserve"> PAGEREF _Toc473815442 \h </w:instrText>
        </w:r>
        <w:r>
          <w:rPr>
            <w:webHidden/>
          </w:rPr>
        </w:r>
      </w:ins>
      <w:r>
        <w:rPr>
          <w:webHidden/>
        </w:rPr>
        <w:fldChar w:fldCharType="separate"/>
      </w:r>
      <w:ins w:id="248" w:author="Jayakrishnan Thundathil" w:date="2017-02-02T16:14:00Z">
        <w:r>
          <w:rPr>
            <w:webHidden/>
          </w:rPr>
          <w:t>18</w:t>
        </w:r>
        <w:r>
          <w:rPr>
            <w:webHidden/>
          </w:rPr>
          <w:fldChar w:fldCharType="end"/>
        </w:r>
        <w:r w:rsidRPr="00004FB6">
          <w:rPr>
            <w:rStyle w:val="Hyperlink"/>
          </w:rPr>
          <w:fldChar w:fldCharType="end"/>
        </w:r>
      </w:ins>
    </w:p>
    <w:p w:rsidR="006F1CE5" w:rsidRDefault="006F1CE5">
      <w:pPr>
        <w:pStyle w:val="TOC2"/>
        <w:tabs>
          <w:tab w:val="left" w:pos="1200"/>
        </w:tabs>
        <w:rPr>
          <w:ins w:id="249" w:author="Jayakrishnan Thundathil" w:date="2017-02-02T16:14:00Z"/>
          <w:rFonts w:asciiTheme="minorHAnsi" w:eastAsiaTheme="minorEastAsia" w:hAnsiTheme="minorHAnsi"/>
          <w:color w:val="auto"/>
          <w:kern w:val="0"/>
          <w:szCs w:val="22"/>
        </w:rPr>
      </w:pPr>
      <w:ins w:id="250" w:author="Jayakrishnan Thundathil" w:date="2017-02-02T16:14:00Z">
        <w:r w:rsidRPr="00004FB6">
          <w:rPr>
            <w:rStyle w:val="Hyperlink"/>
          </w:rPr>
          <w:fldChar w:fldCharType="begin"/>
        </w:r>
        <w:r w:rsidRPr="00004FB6">
          <w:rPr>
            <w:rStyle w:val="Hyperlink"/>
          </w:rPr>
          <w:instrText xml:space="preserve"> </w:instrText>
        </w:r>
        <w:r>
          <w:instrText>HYPERLINK \l "_Toc473815443"</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4.4.22.1</w:t>
        </w:r>
        <w:r>
          <w:rPr>
            <w:rFonts w:asciiTheme="minorHAnsi" w:eastAsiaTheme="minorEastAsia" w:hAnsiTheme="minorHAnsi"/>
            <w:color w:val="auto"/>
            <w:kern w:val="0"/>
            <w:szCs w:val="22"/>
          </w:rPr>
          <w:tab/>
        </w:r>
        <w:r w:rsidRPr="00004FB6">
          <w:rPr>
            <w:rStyle w:val="Hyperlink"/>
            <w:rFonts w:cs="Calibri"/>
          </w:rPr>
          <w:t>Description</w:t>
        </w:r>
        <w:r>
          <w:rPr>
            <w:webHidden/>
          </w:rPr>
          <w:tab/>
        </w:r>
        <w:r>
          <w:rPr>
            <w:webHidden/>
          </w:rPr>
          <w:fldChar w:fldCharType="begin"/>
        </w:r>
        <w:r>
          <w:rPr>
            <w:webHidden/>
          </w:rPr>
          <w:instrText xml:space="preserve"> PAGEREF _Toc473815443 \h </w:instrText>
        </w:r>
        <w:r>
          <w:rPr>
            <w:webHidden/>
          </w:rPr>
        </w:r>
      </w:ins>
      <w:r>
        <w:rPr>
          <w:webHidden/>
        </w:rPr>
        <w:fldChar w:fldCharType="separate"/>
      </w:r>
      <w:ins w:id="251" w:author="Jayakrishnan Thundathil" w:date="2017-02-02T16:14:00Z">
        <w:r>
          <w:rPr>
            <w:webHidden/>
          </w:rPr>
          <w:t>18</w:t>
        </w:r>
        <w:r>
          <w:rPr>
            <w:webHidden/>
          </w:rPr>
          <w:fldChar w:fldCharType="end"/>
        </w:r>
        <w:r w:rsidRPr="00004FB6">
          <w:rPr>
            <w:rStyle w:val="Hyperlink"/>
          </w:rPr>
          <w:fldChar w:fldCharType="end"/>
        </w:r>
      </w:ins>
    </w:p>
    <w:p w:rsidR="006F1CE5" w:rsidRDefault="006F1CE5">
      <w:pPr>
        <w:pStyle w:val="TOC2"/>
        <w:rPr>
          <w:ins w:id="252" w:author="Jayakrishnan Thundathil" w:date="2017-02-02T16:14:00Z"/>
          <w:rFonts w:asciiTheme="minorHAnsi" w:eastAsiaTheme="minorEastAsia" w:hAnsiTheme="minorHAnsi"/>
          <w:color w:val="auto"/>
          <w:kern w:val="0"/>
          <w:szCs w:val="22"/>
        </w:rPr>
      </w:pPr>
      <w:ins w:id="253" w:author="Jayakrishnan Thundathil" w:date="2017-02-02T16:14:00Z">
        <w:r w:rsidRPr="00004FB6">
          <w:rPr>
            <w:rStyle w:val="Hyperlink"/>
          </w:rPr>
          <w:fldChar w:fldCharType="begin"/>
        </w:r>
        <w:r w:rsidRPr="00004FB6">
          <w:rPr>
            <w:rStyle w:val="Hyperlink"/>
          </w:rPr>
          <w:instrText xml:space="preserve"> </w:instrText>
        </w:r>
        <w:r>
          <w:instrText>HYPERLINK \l "_Toc473815444"</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4.4.23</w:t>
        </w:r>
        <w:r>
          <w:rPr>
            <w:rFonts w:asciiTheme="minorHAnsi" w:eastAsiaTheme="minorEastAsia" w:hAnsiTheme="minorHAnsi"/>
            <w:color w:val="auto"/>
            <w:kern w:val="0"/>
            <w:szCs w:val="22"/>
          </w:rPr>
          <w:tab/>
        </w:r>
        <w:r w:rsidRPr="00004FB6">
          <w:rPr>
            <w:rStyle w:val="Hyperlink"/>
            <w:rFonts w:cs="Calibri"/>
          </w:rPr>
          <w:t>Local Function #23</w:t>
        </w:r>
        <w:r>
          <w:rPr>
            <w:webHidden/>
          </w:rPr>
          <w:tab/>
        </w:r>
        <w:r>
          <w:rPr>
            <w:webHidden/>
          </w:rPr>
          <w:fldChar w:fldCharType="begin"/>
        </w:r>
        <w:r>
          <w:rPr>
            <w:webHidden/>
          </w:rPr>
          <w:instrText xml:space="preserve"> PAGEREF _Toc473815444 \h </w:instrText>
        </w:r>
        <w:r>
          <w:rPr>
            <w:webHidden/>
          </w:rPr>
        </w:r>
      </w:ins>
      <w:r>
        <w:rPr>
          <w:webHidden/>
        </w:rPr>
        <w:fldChar w:fldCharType="separate"/>
      </w:r>
      <w:ins w:id="254" w:author="Jayakrishnan Thundathil" w:date="2017-02-02T16:14:00Z">
        <w:r>
          <w:rPr>
            <w:webHidden/>
          </w:rPr>
          <w:t>18</w:t>
        </w:r>
        <w:r>
          <w:rPr>
            <w:webHidden/>
          </w:rPr>
          <w:fldChar w:fldCharType="end"/>
        </w:r>
        <w:r w:rsidRPr="00004FB6">
          <w:rPr>
            <w:rStyle w:val="Hyperlink"/>
          </w:rPr>
          <w:fldChar w:fldCharType="end"/>
        </w:r>
      </w:ins>
    </w:p>
    <w:p w:rsidR="006F1CE5" w:rsidRDefault="006F1CE5">
      <w:pPr>
        <w:pStyle w:val="TOC2"/>
        <w:tabs>
          <w:tab w:val="left" w:pos="1200"/>
        </w:tabs>
        <w:rPr>
          <w:ins w:id="255" w:author="Jayakrishnan Thundathil" w:date="2017-02-02T16:14:00Z"/>
          <w:rFonts w:asciiTheme="minorHAnsi" w:eastAsiaTheme="minorEastAsia" w:hAnsiTheme="minorHAnsi"/>
          <w:color w:val="auto"/>
          <w:kern w:val="0"/>
          <w:szCs w:val="22"/>
        </w:rPr>
      </w:pPr>
      <w:ins w:id="256" w:author="Jayakrishnan Thundathil" w:date="2017-02-02T16:14:00Z">
        <w:r w:rsidRPr="00004FB6">
          <w:rPr>
            <w:rStyle w:val="Hyperlink"/>
          </w:rPr>
          <w:fldChar w:fldCharType="begin"/>
        </w:r>
        <w:r w:rsidRPr="00004FB6">
          <w:rPr>
            <w:rStyle w:val="Hyperlink"/>
          </w:rPr>
          <w:instrText xml:space="preserve"> </w:instrText>
        </w:r>
        <w:r>
          <w:instrText>HYPERLINK \l "_Toc473815445"</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4.4.23.1</w:t>
        </w:r>
        <w:r>
          <w:rPr>
            <w:rFonts w:asciiTheme="minorHAnsi" w:eastAsiaTheme="minorEastAsia" w:hAnsiTheme="minorHAnsi"/>
            <w:color w:val="auto"/>
            <w:kern w:val="0"/>
            <w:szCs w:val="22"/>
          </w:rPr>
          <w:tab/>
        </w:r>
        <w:r w:rsidRPr="00004FB6">
          <w:rPr>
            <w:rStyle w:val="Hyperlink"/>
            <w:rFonts w:cs="Calibri"/>
          </w:rPr>
          <w:t>Description</w:t>
        </w:r>
        <w:r>
          <w:rPr>
            <w:webHidden/>
          </w:rPr>
          <w:tab/>
        </w:r>
        <w:r>
          <w:rPr>
            <w:webHidden/>
          </w:rPr>
          <w:fldChar w:fldCharType="begin"/>
        </w:r>
        <w:r>
          <w:rPr>
            <w:webHidden/>
          </w:rPr>
          <w:instrText xml:space="preserve"> PAGEREF _Toc473815445 \h </w:instrText>
        </w:r>
        <w:r>
          <w:rPr>
            <w:webHidden/>
          </w:rPr>
        </w:r>
      </w:ins>
      <w:r>
        <w:rPr>
          <w:webHidden/>
        </w:rPr>
        <w:fldChar w:fldCharType="separate"/>
      </w:r>
      <w:ins w:id="257" w:author="Jayakrishnan Thundathil" w:date="2017-02-02T16:14:00Z">
        <w:r>
          <w:rPr>
            <w:webHidden/>
          </w:rPr>
          <w:t>19</w:t>
        </w:r>
        <w:r>
          <w:rPr>
            <w:webHidden/>
          </w:rPr>
          <w:fldChar w:fldCharType="end"/>
        </w:r>
        <w:r w:rsidRPr="00004FB6">
          <w:rPr>
            <w:rStyle w:val="Hyperlink"/>
          </w:rPr>
          <w:fldChar w:fldCharType="end"/>
        </w:r>
      </w:ins>
    </w:p>
    <w:p w:rsidR="006F1CE5" w:rsidRDefault="006F1CE5">
      <w:pPr>
        <w:pStyle w:val="TOC2"/>
        <w:rPr>
          <w:ins w:id="258" w:author="Jayakrishnan Thundathil" w:date="2017-02-02T16:14:00Z"/>
          <w:rFonts w:asciiTheme="minorHAnsi" w:eastAsiaTheme="minorEastAsia" w:hAnsiTheme="minorHAnsi"/>
          <w:color w:val="auto"/>
          <w:kern w:val="0"/>
          <w:szCs w:val="22"/>
        </w:rPr>
      </w:pPr>
      <w:ins w:id="259" w:author="Jayakrishnan Thundathil" w:date="2017-02-02T16:14:00Z">
        <w:r w:rsidRPr="00004FB6">
          <w:rPr>
            <w:rStyle w:val="Hyperlink"/>
          </w:rPr>
          <w:fldChar w:fldCharType="begin"/>
        </w:r>
        <w:r w:rsidRPr="00004FB6">
          <w:rPr>
            <w:rStyle w:val="Hyperlink"/>
          </w:rPr>
          <w:instrText xml:space="preserve"> </w:instrText>
        </w:r>
        <w:r>
          <w:instrText>HYPERLINK \l "_Toc473815446"</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4.4.24</w:t>
        </w:r>
        <w:r>
          <w:rPr>
            <w:rFonts w:asciiTheme="minorHAnsi" w:eastAsiaTheme="minorEastAsia" w:hAnsiTheme="minorHAnsi"/>
            <w:color w:val="auto"/>
            <w:kern w:val="0"/>
            <w:szCs w:val="22"/>
          </w:rPr>
          <w:tab/>
        </w:r>
        <w:r w:rsidRPr="00004FB6">
          <w:rPr>
            <w:rStyle w:val="Hyperlink"/>
            <w:rFonts w:cs="Calibri"/>
          </w:rPr>
          <w:t>Local Function #24</w:t>
        </w:r>
        <w:r>
          <w:rPr>
            <w:webHidden/>
          </w:rPr>
          <w:tab/>
        </w:r>
        <w:r>
          <w:rPr>
            <w:webHidden/>
          </w:rPr>
          <w:fldChar w:fldCharType="begin"/>
        </w:r>
        <w:r>
          <w:rPr>
            <w:webHidden/>
          </w:rPr>
          <w:instrText xml:space="preserve"> PAGEREF _Toc473815446 \h </w:instrText>
        </w:r>
        <w:r>
          <w:rPr>
            <w:webHidden/>
          </w:rPr>
        </w:r>
      </w:ins>
      <w:r>
        <w:rPr>
          <w:webHidden/>
        </w:rPr>
        <w:fldChar w:fldCharType="separate"/>
      </w:r>
      <w:ins w:id="260" w:author="Jayakrishnan Thundathil" w:date="2017-02-02T16:14:00Z">
        <w:r>
          <w:rPr>
            <w:webHidden/>
          </w:rPr>
          <w:t>19</w:t>
        </w:r>
        <w:r>
          <w:rPr>
            <w:webHidden/>
          </w:rPr>
          <w:fldChar w:fldCharType="end"/>
        </w:r>
        <w:r w:rsidRPr="00004FB6">
          <w:rPr>
            <w:rStyle w:val="Hyperlink"/>
          </w:rPr>
          <w:fldChar w:fldCharType="end"/>
        </w:r>
      </w:ins>
    </w:p>
    <w:p w:rsidR="006F1CE5" w:rsidRDefault="006F1CE5">
      <w:pPr>
        <w:pStyle w:val="TOC2"/>
        <w:tabs>
          <w:tab w:val="left" w:pos="1200"/>
        </w:tabs>
        <w:rPr>
          <w:ins w:id="261" w:author="Jayakrishnan Thundathil" w:date="2017-02-02T16:14:00Z"/>
          <w:rFonts w:asciiTheme="minorHAnsi" w:eastAsiaTheme="minorEastAsia" w:hAnsiTheme="minorHAnsi"/>
          <w:color w:val="auto"/>
          <w:kern w:val="0"/>
          <w:szCs w:val="22"/>
        </w:rPr>
      </w:pPr>
      <w:ins w:id="262" w:author="Jayakrishnan Thundathil" w:date="2017-02-02T16:14:00Z">
        <w:r w:rsidRPr="00004FB6">
          <w:rPr>
            <w:rStyle w:val="Hyperlink"/>
          </w:rPr>
          <w:fldChar w:fldCharType="begin"/>
        </w:r>
        <w:r w:rsidRPr="00004FB6">
          <w:rPr>
            <w:rStyle w:val="Hyperlink"/>
          </w:rPr>
          <w:instrText xml:space="preserve"> </w:instrText>
        </w:r>
        <w:r>
          <w:instrText>HYPERLINK \l "_Toc473815447"</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4.4.24.1</w:t>
        </w:r>
        <w:r>
          <w:rPr>
            <w:rFonts w:asciiTheme="minorHAnsi" w:eastAsiaTheme="minorEastAsia" w:hAnsiTheme="minorHAnsi"/>
            <w:color w:val="auto"/>
            <w:kern w:val="0"/>
            <w:szCs w:val="22"/>
          </w:rPr>
          <w:tab/>
        </w:r>
        <w:r w:rsidRPr="00004FB6">
          <w:rPr>
            <w:rStyle w:val="Hyperlink"/>
            <w:rFonts w:cs="Calibri"/>
          </w:rPr>
          <w:t>Description</w:t>
        </w:r>
        <w:r>
          <w:rPr>
            <w:webHidden/>
          </w:rPr>
          <w:tab/>
        </w:r>
        <w:r>
          <w:rPr>
            <w:webHidden/>
          </w:rPr>
          <w:fldChar w:fldCharType="begin"/>
        </w:r>
        <w:r>
          <w:rPr>
            <w:webHidden/>
          </w:rPr>
          <w:instrText xml:space="preserve"> PAGEREF _Toc473815447 \h </w:instrText>
        </w:r>
        <w:r>
          <w:rPr>
            <w:webHidden/>
          </w:rPr>
        </w:r>
      </w:ins>
      <w:r>
        <w:rPr>
          <w:webHidden/>
        </w:rPr>
        <w:fldChar w:fldCharType="separate"/>
      </w:r>
      <w:ins w:id="263" w:author="Jayakrishnan Thundathil" w:date="2017-02-02T16:14:00Z">
        <w:r>
          <w:rPr>
            <w:webHidden/>
          </w:rPr>
          <w:t>19</w:t>
        </w:r>
        <w:r>
          <w:rPr>
            <w:webHidden/>
          </w:rPr>
          <w:fldChar w:fldCharType="end"/>
        </w:r>
        <w:r w:rsidRPr="00004FB6">
          <w:rPr>
            <w:rStyle w:val="Hyperlink"/>
          </w:rPr>
          <w:fldChar w:fldCharType="end"/>
        </w:r>
      </w:ins>
    </w:p>
    <w:p w:rsidR="006F1CE5" w:rsidRDefault="006F1CE5">
      <w:pPr>
        <w:pStyle w:val="TOC2"/>
        <w:rPr>
          <w:ins w:id="264" w:author="Jayakrishnan Thundathil" w:date="2017-02-02T16:14:00Z"/>
          <w:rFonts w:asciiTheme="minorHAnsi" w:eastAsiaTheme="minorEastAsia" w:hAnsiTheme="minorHAnsi"/>
          <w:color w:val="auto"/>
          <w:kern w:val="0"/>
          <w:szCs w:val="22"/>
        </w:rPr>
      </w:pPr>
      <w:ins w:id="265" w:author="Jayakrishnan Thundathil" w:date="2017-02-02T16:14:00Z">
        <w:r w:rsidRPr="00004FB6">
          <w:rPr>
            <w:rStyle w:val="Hyperlink"/>
          </w:rPr>
          <w:fldChar w:fldCharType="begin"/>
        </w:r>
        <w:r w:rsidRPr="00004FB6">
          <w:rPr>
            <w:rStyle w:val="Hyperlink"/>
          </w:rPr>
          <w:instrText xml:space="preserve"> </w:instrText>
        </w:r>
        <w:r>
          <w:instrText>HYPERLINK \l "_Toc473815448"</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cs="Calibri"/>
          </w:rPr>
          <w:t>4.5</w:t>
        </w:r>
        <w:r>
          <w:rPr>
            <w:rFonts w:asciiTheme="minorHAnsi" w:eastAsiaTheme="minorEastAsia" w:hAnsiTheme="minorHAnsi"/>
            <w:color w:val="auto"/>
            <w:kern w:val="0"/>
            <w:szCs w:val="22"/>
          </w:rPr>
          <w:tab/>
        </w:r>
        <w:r w:rsidRPr="00004FB6">
          <w:rPr>
            <w:rStyle w:val="Hyperlink"/>
            <w:rFonts w:cs="Calibri"/>
          </w:rPr>
          <w:t>GLOBAL Function/Macro Definitions</w:t>
        </w:r>
        <w:r>
          <w:rPr>
            <w:webHidden/>
          </w:rPr>
          <w:tab/>
        </w:r>
        <w:r>
          <w:rPr>
            <w:webHidden/>
          </w:rPr>
          <w:fldChar w:fldCharType="begin"/>
        </w:r>
        <w:r>
          <w:rPr>
            <w:webHidden/>
          </w:rPr>
          <w:instrText xml:space="preserve"> PAGEREF _Toc473815448 \h </w:instrText>
        </w:r>
        <w:r>
          <w:rPr>
            <w:webHidden/>
          </w:rPr>
        </w:r>
      </w:ins>
      <w:r>
        <w:rPr>
          <w:webHidden/>
        </w:rPr>
        <w:fldChar w:fldCharType="separate"/>
      </w:r>
      <w:ins w:id="266" w:author="Jayakrishnan Thundathil" w:date="2017-02-02T16:14:00Z">
        <w:r>
          <w:rPr>
            <w:webHidden/>
          </w:rPr>
          <w:t>19</w:t>
        </w:r>
        <w:r>
          <w:rPr>
            <w:webHidden/>
          </w:rPr>
          <w:fldChar w:fldCharType="end"/>
        </w:r>
        <w:r w:rsidRPr="00004FB6">
          <w:rPr>
            <w:rStyle w:val="Hyperlink"/>
          </w:rPr>
          <w:fldChar w:fldCharType="end"/>
        </w:r>
      </w:ins>
    </w:p>
    <w:p w:rsidR="006F1CE5" w:rsidRDefault="006F1CE5">
      <w:pPr>
        <w:pStyle w:val="TOC1"/>
        <w:rPr>
          <w:ins w:id="267" w:author="Jayakrishnan Thundathil" w:date="2017-02-02T16:14:00Z"/>
          <w:rFonts w:eastAsiaTheme="minorEastAsia"/>
          <w:b w:val="0"/>
          <w:color w:val="auto"/>
          <w:kern w:val="0"/>
          <w:sz w:val="22"/>
          <w:szCs w:val="22"/>
          <w:lang w:val="en-US"/>
        </w:rPr>
      </w:pPr>
      <w:ins w:id="268" w:author="Jayakrishnan Thundathil" w:date="2017-02-02T16:14:00Z">
        <w:r w:rsidRPr="00004FB6">
          <w:rPr>
            <w:rStyle w:val="Hyperlink"/>
          </w:rPr>
          <w:fldChar w:fldCharType="begin"/>
        </w:r>
        <w:r w:rsidRPr="00004FB6">
          <w:rPr>
            <w:rStyle w:val="Hyperlink"/>
          </w:rPr>
          <w:instrText xml:space="preserve"> </w:instrText>
        </w:r>
        <w:r>
          <w:instrText>HYPERLINK \l "_Toc473815449"</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ascii="Calibri" w:hAnsi="Calibri" w:cs="Calibri"/>
          </w:rPr>
          <w:t>5</w:t>
        </w:r>
        <w:r>
          <w:rPr>
            <w:rFonts w:eastAsiaTheme="minorEastAsia"/>
            <w:b w:val="0"/>
            <w:color w:val="auto"/>
            <w:kern w:val="0"/>
            <w:sz w:val="22"/>
            <w:szCs w:val="22"/>
            <w:lang w:val="en-US"/>
          </w:rPr>
          <w:tab/>
        </w:r>
        <w:r w:rsidRPr="00004FB6">
          <w:rPr>
            <w:rStyle w:val="Hyperlink"/>
            <w:rFonts w:ascii="Calibri" w:hAnsi="Calibri"/>
          </w:rPr>
          <w:t>Known</w:t>
        </w:r>
        <w:r w:rsidRPr="00004FB6">
          <w:rPr>
            <w:rStyle w:val="Hyperlink"/>
            <w:rFonts w:ascii="Calibri" w:hAnsi="Calibri" w:cs="Calibri"/>
          </w:rPr>
          <w:t xml:space="preserve"> Limitations with Design</w:t>
        </w:r>
        <w:r>
          <w:rPr>
            <w:webHidden/>
          </w:rPr>
          <w:tab/>
        </w:r>
        <w:r>
          <w:rPr>
            <w:webHidden/>
          </w:rPr>
          <w:fldChar w:fldCharType="begin"/>
        </w:r>
        <w:r>
          <w:rPr>
            <w:webHidden/>
          </w:rPr>
          <w:instrText xml:space="preserve"> PAGEREF _Toc473815449 \h </w:instrText>
        </w:r>
        <w:r>
          <w:rPr>
            <w:webHidden/>
          </w:rPr>
        </w:r>
      </w:ins>
      <w:r>
        <w:rPr>
          <w:webHidden/>
        </w:rPr>
        <w:fldChar w:fldCharType="separate"/>
      </w:r>
      <w:ins w:id="269" w:author="Jayakrishnan Thundathil" w:date="2017-02-02T16:14:00Z">
        <w:r>
          <w:rPr>
            <w:webHidden/>
          </w:rPr>
          <w:t>20</w:t>
        </w:r>
        <w:r>
          <w:rPr>
            <w:webHidden/>
          </w:rPr>
          <w:fldChar w:fldCharType="end"/>
        </w:r>
        <w:r w:rsidRPr="00004FB6">
          <w:rPr>
            <w:rStyle w:val="Hyperlink"/>
          </w:rPr>
          <w:fldChar w:fldCharType="end"/>
        </w:r>
      </w:ins>
    </w:p>
    <w:p w:rsidR="006F1CE5" w:rsidRDefault="006F1CE5">
      <w:pPr>
        <w:pStyle w:val="TOC1"/>
        <w:rPr>
          <w:ins w:id="270" w:author="Jayakrishnan Thundathil" w:date="2017-02-02T16:14:00Z"/>
          <w:rFonts w:eastAsiaTheme="minorEastAsia"/>
          <w:b w:val="0"/>
          <w:color w:val="auto"/>
          <w:kern w:val="0"/>
          <w:sz w:val="22"/>
          <w:szCs w:val="22"/>
          <w:lang w:val="en-US"/>
        </w:rPr>
      </w:pPr>
      <w:ins w:id="271" w:author="Jayakrishnan Thundathil" w:date="2017-02-02T16:14:00Z">
        <w:r w:rsidRPr="00004FB6">
          <w:rPr>
            <w:rStyle w:val="Hyperlink"/>
          </w:rPr>
          <w:fldChar w:fldCharType="begin"/>
        </w:r>
        <w:r w:rsidRPr="00004FB6">
          <w:rPr>
            <w:rStyle w:val="Hyperlink"/>
          </w:rPr>
          <w:instrText xml:space="preserve"> </w:instrText>
        </w:r>
        <w:r>
          <w:instrText>HYPERLINK \l "_Toc473815450"</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Fonts w:ascii="Calibri" w:hAnsi="Calibri" w:cs="Calibri"/>
          </w:rPr>
          <w:t>6</w:t>
        </w:r>
        <w:r>
          <w:rPr>
            <w:rFonts w:eastAsiaTheme="minorEastAsia"/>
            <w:b w:val="0"/>
            <w:color w:val="auto"/>
            <w:kern w:val="0"/>
            <w:sz w:val="22"/>
            <w:szCs w:val="22"/>
            <w:lang w:val="en-US"/>
          </w:rPr>
          <w:tab/>
        </w:r>
        <w:r w:rsidRPr="00004FB6">
          <w:rPr>
            <w:rStyle w:val="Hyperlink"/>
            <w:rFonts w:ascii="Calibri" w:hAnsi="Calibri" w:cs="Calibri"/>
          </w:rPr>
          <w:t>UNIT TEST CONSIDERATION</w:t>
        </w:r>
        <w:r>
          <w:rPr>
            <w:webHidden/>
          </w:rPr>
          <w:tab/>
        </w:r>
        <w:r>
          <w:rPr>
            <w:webHidden/>
          </w:rPr>
          <w:fldChar w:fldCharType="begin"/>
        </w:r>
        <w:r>
          <w:rPr>
            <w:webHidden/>
          </w:rPr>
          <w:instrText xml:space="preserve"> PAGEREF _Toc473815450 \h </w:instrText>
        </w:r>
        <w:r>
          <w:rPr>
            <w:webHidden/>
          </w:rPr>
        </w:r>
      </w:ins>
      <w:r>
        <w:rPr>
          <w:webHidden/>
        </w:rPr>
        <w:fldChar w:fldCharType="separate"/>
      </w:r>
      <w:ins w:id="272" w:author="Jayakrishnan Thundathil" w:date="2017-02-02T16:14:00Z">
        <w:r>
          <w:rPr>
            <w:webHidden/>
          </w:rPr>
          <w:t>21</w:t>
        </w:r>
        <w:r>
          <w:rPr>
            <w:webHidden/>
          </w:rPr>
          <w:fldChar w:fldCharType="end"/>
        </w:r>
        <w:r w:rsidRPr="00004FB6">
          <w:rPr>
            <w:rStyle w:val="Hyperlink"/>
          </w:rPr>
          <w:fldChar w:fldCharType="end"/>
        </w:r>
      </w:ins>
    </w:p>
    <w:p w:rsidR="006F1CE5" w:rsidRDefault="006F1CE5">
      <w:pPr>
        <w:pStyle w:val="TOC1"/>
        <w:tabs>
          <w:tab w:val="left" w:pos="1400"/>
        </w:tabs>
        <w:rPr>
          <w:ins w:id="273" w:author="Jayakrishnan Thundathil" w:date="2017-02-02T16:14:00Z"/>
          <w:rFonts w:eastAsiaTheme="minorEastAsia"/>
          <w:b w:val="0"/>
          <w:color w:val="auto"/>
          <w:kern w:val="0"/>
          <w:sz w:val="22"/>
          <w:szCs w:val="22"/>
          <w:lang w:val="en-US"/>
        </w:rPr>
      </w:pPr>
      <w:ins w:id="274" w:author="Jayakrishnan Thundathil" w:date="2017-02-02T16:14:00Z">
        <w:r w:rsidRPr="00004FB6">
          <w:rPr>
            <w:rStyle w:val="Hyperlink"/>
          </w:rPr>
          <w:fldChar w:fldCharType="begin"/>
        </w:r>
        <w:r w:rsidRPr="00004FB6">
          <w:rPr>
            <w:rStyle w:val="Hyperlink"/>
          </w:rPr>
          <w:instrText xml:space="preserve"> </w:instrText>
        </w:r>
        <w:r>
          <w:instrText>HYPERLINK \l "_Toc473815451"</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Pr>
          <w:t>Appendix A</w:t>
        </w:r>
        <w:r>
          <w:rPr>
            <w:rFonts w:eastAsiaTheme="minorEastAsia"/>
            <w:b w:val="0"/>
            <w:color w:val="auto"/>
            <w:kern w:val="0"/>
            <w:sz w:val="22"/>
            <w:szCs w:val="22"/>
            <w:lang w:val="en-US"/>
          </w:rPr>
          <w:tab/>
        </w:r>
        <w:r w:rsidRPr="00004FB6">
          <w:rPr>
            <w:rStyle w:val="Hyperlink"/>
          </w:rPr>
          <w:t>Abbreviations and Acronyms</w:t>
        </w:r>
        <w:r>
          <w:rPr>
            <w:webHidden/>
          </w:rPr>
          <w:tab/>
        </w:r>
        <w:r>
          <w:rPr>
            <w:webHidden/>
          </w:rPr>
          <w:fldChar w:fldCharType="begin"/>
        </w:r>
        <w:r>
          <w:rPr>
            <w:webHidden/>
          </w:rPr>
          <w:instrText xml:space="preserve"> PAGEREF _Toc473815451 \h </w:instrText>
        </w:r>
        <w:r>
          <w:rPr>
            <w:webHidden/>
          </w:rPr>
        </w:r>
      </w:ins>
      <w:r>
        <w:rPr>
          <w:webHidden/>
        </w:rPr>
        <w:fldChar w:fldCharType="separate"/>
      </w:r>
      <w:ins w:id="275" w:author="Jayakrishnan Thundathil" w:date="2017-02-02T16:14:00Z">
        <w:r>
          <w:rPr>
            <w:webHidden/>
          </w:rPr>
          <w:t>22</w:t>
        </w:r>
        <w:r>
          <w:rPr>
            <w:webHidden/>
          </w:rPr>
          <w:fldChar w:fldCharType="end"/>
        </w:r>
        <w:r w:rsidRPr="00004FB6">
          <w:rPr>
            <w:rStyle w:val="Hyperlink"/>
          </w:rPr>
          <w:fldChar w:fldCharType="end"/>
        </w:r>
      </w:ins>
    </w:p>
    <w:p w:rsidR="006F1CE5" w:rsidRDefault="006F1CE5">
      <w:pPr>
        <w:pStyle w:val="TOC1"/>
        <w:tabs>
          <w:tab w:val="left" w:pos="1400"/>
        </w:tabs>
        <w:rPr>
          <w:ins w:id="276" w:author="Jayakrishnan Thundathil" w:date="2017-02-02T16:14:00Z"/>
          <w:rFonts w:eastAsiaTheme="minorEastAsia"/>
          <w:b w:val="0"/>
          <w:color w:val="auto"/>
          <w:kern w:val="0"/>
          <w:sz w:val="22"/>
          <w:szCs w:val="22"/>
          <w:lang w:val="en-US"/>
        </w:rPr>
      </w:pPr>
      <w:ins w:id="277" w:author="Jayakrishnan Thundathil" w:date="2017-02-02T16:14:00Z">
        <w:r w:rsidRPr="00004FB6">
          <w:rPr>
            <w:rStyle w:val="Hyperlink"/>
          </w:rPr>
          <w:fldChar w:fldCharType="begin"/>
        </w:r>
        <w:r w:rsidRPr="00004FB6">
          <w:rPr>
            <w:rStyle w:val="Hyperlink"/>
          </w:rPr>
          <w:instrText xml:space="preserve"> </w:instrText>
        </w:r>
        <w:r>
          <w:instrText>HYPERLINK \l "_Toc473815452"</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Pr>
          <w:t>Appendix B</w:t>
        </w:r>
        <w:r>
          <w:rPr>
            <w:rFonts w:eastAsiaTheme="minorEastAsia"/>
            <w:b w:val="0"/>
            <w:color w:val="auto"/>
            <w:kern w:val="0"/>
            <w:sz w:val="22"/>
            <w:szCs w:val="22"/>
            <w:lang w:val="en-US"/>
          </w:rPr>
          <w:tab/>
        </w:r>
        <w:r w:rsidRPr="00004FB6">
          <w:rPr>
            <w:rStyle w:val="Hyperlink"/>
          </w:rPr>
          <w:t>Glossary</w:t>
        </w:r>
        <w:r>
          <w:rPr>
            <w:webHidden/>
          </w:rPr>
          <w:tab/>
        </w:r>
        <w:r>
          <w:rPr>
            <w:webHidden/>
          </w:rPr>
          <w:fldChar w:fldCharType="begin"/>
        </w:r>
        <w:r>
          <w:rPr>
            <w:webHidden/>
          </w:rPr>
          <w:instrText xml:space="preserve"> PAGEREF _Toc473815452 \h </w:instrText>
        </w:r>
        <w:r>
          <w:rPr>
            <w:webHidden/>
          </w:rPr>
        </w:r>
      </w:ins>
      <w:r>
        <w:rPr>
          <w:webHidden/>
        </w:rPr>
        <w:fldChar w:fldCharType="separate"/>
      </w:r>
      <w:ins w:id="278" w:author="Jayakrishnan Thundathil" w:date="2017-02-02T16:14:00Z">
        <w:r>
          <w:rPr>
            <w:webHidden/>
          </w:rPr>
          <w:t>23</w:t>
        </w:r>
        <w:r>
          <w:rPr>
            <w:webHidden/>
          </w:rPr>
          <w:fldChar w:fldCharType="end"/>
        </w:r>
        <w:r w:rsidRPr="00004FB6">
          <w:rPr>
            <w:rStyle w:val="Hyperlink"/>
          </w:rPr>
          <w:fldChar w:fldCharType="end"/>
        </w:r>
      </w:ins>
    </w:p>
    <w:p w:rsidR="006F1CE5" w:rsidRDefault="006F1CE5">
      <w:pPr>
        <w:pStyle w:val="TOC1"/>
        <w:tabs>
          <w:tab w:val="left" w:pos="1400"/>
        </w:tabs>
        <w:rPr>
          <w:ins w:id="279" w:author="Jayakrishnan Thundathil" w:date="2017-02-02T16:14:00Z"/>
          <w:rFonts w:eastAsiaTheme="minorEastAsia"/>
          <w:b w:val="0"/>
          <w:color w:val="auto"/>
          <w:kern w:val="0"/>
          <w:sz w:val="22"/>
          <w:szCs w:val="22"/>
          <w:lang w:val="en-US"/>
        </w:rPr>
      </w:pPr>
      <w:ins w:id="280" w:author="Jayakrishnan Thundathil" w:date="2017-02-02T16:14:00Z">
        <w:r w:rsidRPr="00004FB6">
          <w:rPr>
            <w:rStyle w:val="Hyperlink"/>
          </w:rPr>
          <w:fldChar w:fldCharType="begin"/>
        </w:r>
        <w:r w:rsidRPr="00004FB6">
          <w:rPr>
            <w:rStyle w:val="Hyperlink"/>
          </w:rPr>
          <w:instrText xml:space="preserve"> </w:instrText>
        </w:r>
        <w:r>
          <w:instrText>HYPERLINK \l "_Toc473815453"</w:instrText>
        </w:r>
        <w:r w:rsidRPr="00004FB6">
          <w:rPr>
            <w:rStyle w:val="Hyperlink"/>
          </w:rPr>
          <w:instrText xml:space="preserve"> </w:instrText>
        </w:r>
        <w:r w:rsidRPr="00004FB6">
          <w:rPr>
            <w:rStyle w:val="Hyperlink"/>
          </w:rPr>
        </w:r>
        <w:r w:rsidRPr="00004FB6">
          <w:rPr>
            <w:rStyle w:val="Hyperlink"/>
          </w:rPr>
          <w:fldChar w:fldCharType="separate"/>
        </w:r>
        <w:r w:rsidRPr="00004FB6">
          <w:rPr>
            <w:rStyle w:val="Hyperlink"/>
          </w:rPr>
          <w:t>Appendix C</w:t>
        </w:r>
        <w:r>
          <w:rPr>
            <w:rFonts w:eastAsiaTheme="minorEastAsia"/>
            <w:b w:val="0"/>
            <w:color w:val="auto"/>
            <w:kern w:val="0"/>
            <w:sz w:val="22"/>
            <w:szCs w:val="22"/>
            <w:lang w:val="en-US"/>
          </w:rPr>
          <w:tab/>
        </w:r>
        <w:r w:rsidRPr="00004FB6">
          <w:rPr>
            <w:rStyle w:val="Hyperlink"/>
          </w:rPr>
          <w:t>References</w:t>
        </w:r>
        <w:r>
          <w:rPr>
            <w:webHidden/>
          </w:rPr>
          <w:tab/>
        </w:r>
        <w:r>
          <w:rPr>
            <w:webHidden/>
          </w:rPr>
          <w:fldChar w:fldCharType="begin"/>
        </w:r>
        <w:r>
          <w:rPr>
            <w:webHidden/>
          </w:rPr>
          <w:instrText xml:space="preserve"> PAGEREF _Toc473815453 \h </w:instrText>
        </w:r>
        <w:r>
          <w:rPr>
            <w:webHidden/>
          </w:rPr>
        </w:r>
      </w:ins>
      <w:r>
        <w:rPr>
          <w:webHidden/>
        </w:rPr>
        <w:fldChar w:fldCharType="separate"/>
      </w:r>
      <w:ins w:id="281" w:author="Jayakrishnan Thundathil" w:date="2017-02-02T16:14:00Z">
        <w:r>
          <w:rPr>
            <w:webHidden/>
          </w:rPr>
          <w:t>24</w:t>
        </w:r>
        <w:r>
          <w:rPr>
            <w:webHidden/>
          </w:rPr>
          <w:fldChar w:fldCharType="end"/>
        </w:r>
        <w:r w:rsidRPr="00004FB6">
          <w:rPr>
            <w:rStyle w:val="Hyperlink"/>
          </w:rPr>
          <w:fldChar w:fldCharType="end"/>
        </w:r>
      </w:ins>
    </w:p>
    <w:p w:rsidR="001E09B9" w:rsidDel="006F1CE5" w:rsidRDefault="001E09B9">
      <w:pPr>
        <w:pStyle w:val="TOC1"/>
        <w:rPr>
          <w:del w:id="282" w:author="Jayakrishnan Thundathil" w:date="2017-02-02T16:14:00Z"/>
          <w:rFonts w:eastAsiaTheme="minorEastAsia"/>
          <w:b w:val="0"/>
          <w:color w:val="auto"/>
          <w:kern w:val="0"/>
          <w:sz w:val="22"/>
          <w:szCs w:val="22"/>
          <w:lang w:val="en-US"/>
        </w:rPr>
      </w:pPr>
      <w:del w:id="283" w:author="Jayakrishnan Thundathil" w:date="2017-02-02T16:14:00Z">
        <w:r w:rsidRPr="006F1CE5" w:rsidDel="006F1CE5">
          <w:rPr>
            <w:rPrChange w:id="284" w:author="Jayakrishnan Thundathil" w:date="2017-02-02T16:14:00Z">
              <w:rPr>
                <w:rStyle w:val="Hyperlink"/>
              </w:rPr>
            </w:rPrChange>
          </w:rPr>
          <w:delText>1</w:delText>
        </w:r>
        <w:r w:rsidDel="006F1CE5">
          <w:rPr>
            <w:rFonts w:eastAsiaTheme="minorEastAsia"/>
            <w:b w:val="0"/>
            <w:color w:val="auto"/>
            <w:kern w:val="0"/>
            <w:sz w:val="22"/>
            <w:szCs w:val="22"/>
            <w:lang w:val="en-US"/>
          </w:rPr>
          <w:tab/>
        </w:r>
        <w:r w:rsidRPr="006F1CE5" w:rsidDel="006F1CE5">
          <w:rPr>
            <w:rPrChange w:id="285" w:author="Jayakrishnan Thundathil" w:date="2017-02-02T16:14:00Z">
              <w:rPr>
                <w:rStyle w:val="Hyperlink"/>
              </w:rPr>
            </w:rPrChange>
          </w:rPr>
          <w:delText>GmOvrlStMgr High-Level Description</w:delText>
        </w:r>
        <w:r w:rsidDel="006F1CE5">
          <w:rPr>
            <w:webHidden/>
          </w:rPr>
          <w:tab/>
          <w:delText>6</w:delText>
        </w:r>
      </w:del>
    </w:p>
    <w:p w:rsidR="001E09B9" w:rsidDel="006F1CE5" w:rsidRDefault="001E09B9">
      <w:pPr>
        <w:pStyle w:val="TOC1"/>
        <w:rPr>
          <w:del w:id="286" w:author="Jayakrishnan Thundathil" w:date="2017-02-02T16:14:00Z"/>
          <w:rFonts w:eastAsiaTheme="minorEastAsia"/>
          <w:b w:val="0"/>
          <w:color w:val="auto"/>
          <w:kern w:val="0"/>
          <w:sz w:val="22"/>
          <w:szCs w:val="22"/>
          <w:lang w:val="en-US"/>
        </w:rPr>
      </w:pPr>
      <w:del w:id="287" w:author="Jayakrishnan Thundathil" w:date="2017-02-02T16:14:00Z">
        <w:r w:rsidRPr="006F1CE5" w:rsidDel="006F1CE5">
          <w:rPr>
            <w:rFonts w:ascii="Calibri" w:hAnsi="Calibri" w:cs="Calibri"/>
            <w:rPrChange w:id="288" w:author="Jayakrishnan Thundathil" w:date="2017-02-02T16:14:00Z">
              <w:rPr>
                <w:rStyle w:val="Hyperlink"/>
                <w:rFonts w:ascii="Calibri" w:hAnsi="Calibri" w:cs="Calibri"/>
              </w:rPr>
            </w:rPrChange>
          </w:rPr>
          <w:delText>2</w:delText>
        </w:r>
        <w:r w:rsidDel="006F1CE5">
          <w:rPr>
            <w:rFonts w:eastAsiaTheme="minorEastAsia"/>
            <w:b w:val="0"/>
            <w:color w:val="auto"/>
            <w:kern w:val="0"/>
            <w:sz w:val="22"/>
            <w:szCs w:val="22"/>
            <w:lang w:val="en-US"/>
          </w:rPr>
          <w:tab/>
        </w:r>
        <w:r w:rsidRPr="006F1CE5" w:rsidDel="006F1CE5">
          <w:rPr>
            <w:rFonts w:ascii="Calibri" w:hAnsi="Calibri" w:cs="Calibri"/>
            <w:rPrChange w:id="289" w:author="Jayakrishnan Thundathil" w:date="2017-02-02T16:14:00Z">
              <w:rPr>
                <w:rStyle w:val="Hyperlink"/>
                <w:rFonts w:ascii="Calibri" w:hAnsi="Calibri" w:cs="Calibri"/>
              </w:rPr>
            </w:rPrChange>
          </w:rPr>
          <w:delText>Design details of software module</w:delText>
        </w:r>
        <w:r w:rsidDel="006F1CE5">
          <w:rPr>
            <w:webHidden/>
          </w:rPr>
          <w:tab/>
          <w:delText>7</w:delText>
        </w:r>
      </w:del>
    </w:p>
    <w:p w:rsidR="001E09B9" w:rsidDel="006F1CE5" w:rsidRDefault="001E09B9">
      <w:pPr>
        <w:pStyle w:val="TOC2"/>
        <w:rPr>
          <w:del w:id="290" w:author="Jayakrishnan Thundathil" w:date="2017-02-02T16:14:00Z"/>
          <w:rFonts w:asciiTheme="minorHAnsi" w:eastAsiaTheme="minorEastAsia" w:hAnsiTheme="minorHAnsi"/>
          <w:color w:val="auto"/>
          <w:kern w:val="0"/>
          <w:szCs w:val="22"/>
        </w:rPr>
      </w:pPr>
      <w:del w:id="291" w:author="Jayakrishnan Thundathil" w:date="2017-02-02T16:14:00Z">
        <w:r w:rsidRPr="006F1CE5" w:rsidDel="006F1CE5">
          <w:rPr>
            <w:rPrChange w:id="292" w:author="Jayakrishnan Thundathil" w:date="2017-02-02T16:14:00Z">
              <w:rPr>
                <w:rStyle w:val="Hyperlink"/>
              </w:rPr>
            </w:rPrChange>
          </w:rPr>
          <w:delText>2.1</w:delText>
        </w:r>
        <w:r w:rsidDel="006F1CE5">
          <w:rPr>
            <w:rFonts w:asciiTheme="minorHAnsi" w:eastAsiaTheme="minorEastAsia" w:hAnsiTheme="minorHAnsi"/>
            <w:color w:val="auto"/>
            <w:kern w:val="0"/>
            <w:szCs w:val="22"/>
          </w:rPr>
          <w:tab/>
        </w:r>
        <w:r w:rsidRPr="006F1CE5" w:rsidDel="006F1CE5">
          <w:rPr>
            <w:rPrChange w:id="293" w:author="Jayakrishnan Thundathil" w:date="2017-02-02T16:14:00Z">
              <w:rPr>
                <w:rStyle w:val="Hyperlink"/>
              </w:rPr>
            </w:rPrChange>
          </w:rPr>
          <w:delText xml:space="preserve">Graphical representation of </w:delText>
        </w:r>
        <w:r w:rsidRPr="006F1CE5" w:rsidDel="006F1CE5">
          <w:rPr>
            <w:rFonts w:cs="Calibri"/>
            <w:rPrChange w:id="294" w:author="Jayakrishnan Thundathil" w:date="2017-02-02T16:14:00Z">
              <w:rPr>
                <w:rStyle w:val="Hyperlink"/>
                <w:rFonts w:cs="Calibri"/>
              </w:rPr>
            </w:rPrChange>
          </w:rPr>
          <w:delText>GmOvrlStMgr</w:delText>
        </w:r>
        <w:r w:rsidDel="006F1CE5">
          <w:rPr>
            <w:webHidden/>
          </w:rPr>
          <w:tab/>
          <w:delText>8</w:delText>
        </w:r>
      </w:del>
    </w:p>
    <w:p w:rsidR="001E09B9" w:rsidDel="006F1CE5" w:rsidRDefault="001E09B9">
      <w:pPr>
        <w:pStyle w:val="TOC2"/>
        <w:rPr>
          <w:del w:id="295" w:author="Jayakrishnan Thundathil" w:date="2017-02-02T16:14:00Z"/>
          <w:rFonts w:asciiTheme="minorHAnsi" w:eastAsiaTheme="minorEastAsia" w:hAnsiTheme="minorHAnsi"/>
          <w:color w:val="auto"/>
          <w:kern w:val="0"/>
          <w:szCs w:val="22"/>
        </w:rPr>
      </w:pPr>
      <w:del w:id="296" w:author="Jayakrishnan Thundathil" w:date="2017-02-02T16:14:00Z">
        <w:r w:rsidRPr="006F1CE5" w:rsidDel="006F1CE5">
          <w:rPr>
            <w:rFonts w:cs="Calibri"/>
            <w:rPrChange w:id="297" w:author="Jayakrishnan Thundathil" w:date="2017-02-02T16:14:00Z">
              <w:rPr>
                <w:rStyle w:val="Hyperlink"/>
                <w:rFonts w:cs="Calibri"/>
              </w:rPr>
            </w:rPrChange>
          </w:rPr>
          <w:delText>2.2</w:delText>
        </w:r>
        <w:r w:rsidDel="006F1CE5">
          <w:rPr>
            <w:rFonts w:asciiTheme="minorHAnsi" w:eastAsiaTheme="minorEastAsia" w:hAnsiTheme="minorHAnsi"/>
            <w:color w:val="auto"/>
            <w:kern w:val="0"/>
            <w:szCs w:val="22"/>
          </w:rPr>
          <w:tab/>
        </w:r>
        <w:r w:rsidRPr="006F1CE5" w:rsidDel="006F1CE5">
          <w:rPr>
            <w:rFonts w:cs="Calibri"/>
            <w:rPrChange w:id="298" w:author="Jayakrishnan Thundathil" w:date="2017-02-02T16:14:00Z">
              <w:rPr>
                <w:rStyle w:val="Hyperlink"/>
                <w:rFonts w:cs="Calibri"/>
              </w:rPr>
            </w:rPrChange>
          </w:rPr>
          <w:delText>Data Flow Diagram</w:delText>
        </w:r>
        <w:r w:rsidDel="006F1CE5">
          <w:rPr>
            <w:webHidden/>
          </w:rPr>
          <w:tab/>
          <w:delText>9</w:delText>
        </w:r>
      </w:del>
    </w:p>
    <w:p w:rsidR="001E09B9" w:rsidDel="006F1CE5" w:rsidRDefault="001E09B9">
      <w:pPr>
        <w:pStyle w:val="TOC3"/>
        <w:tabs>
          <w:tab w:val="left" w:pos="1200"/>
        </w:tabs>
        <w:rPr>
          <w:del w:id="299" w:author="Jayakrishnan Thundathil" w:date="2017-02-02T16:14:00Z"/>
          <w:rFonts w:asciiTheme="minorHAnsi" w:eastAsiaTheme="minorEastAsia" w:hAnsiTheme="minorHAnsi"/>
          <w:color w:val="auto"/>
          <w:kern w:val="0"/>
          <w:sz w:val="22"/>
          <w:szCs w:val="22"/>
        </w:rPr>
      </w:pPr>
      <w:del w:id="300" w:author="Jayakrishnan Thundathil" w:date="2017-02-02T16:14:00Z">
        <w:r w:rsidRPr="006F1CE5" w:rsidDel="006F1CE5">
          <w:rPr>
            <w:rFonts w:cs="Calibri"/>
            <w:rPrChange w:id="301" w:author="Jayakrishnan Thundathil" w:date="2017-02-02T16:14:00Z">
              <w:rPr>
                <w:rStyle w:val="Hyperlink"/>
                <w:rFonts w:cs="Calibri"/>
              </w:rPr>
            </w:rPrChange>
          </w:rPr>
          <w:delText>2.2.1</w:delText>
        </w:r>
        <w:r w:rsidDel="006F1CE5">
          <w:rPr>
            <w:rFonts w:asciiTheme="minorHAnsi" w:eastAsiaTheme="minorEastAsia" w:hAnsiTheme="minorHAnsi"/>
            <w:color w:val="auto"/>
            <w:kern w:val="0"/>
            <w:sz w:val="22"/>
            <w:szCs w:val="22"/>
          </w:rPr>
          <w:tab/>
        </w:r>
        <w:r w:rsidRPr="006F1CE5" w:rsidDel="006F1CE5">
          <w:rPr>
            <w:rPrChange w:id="302" w:author="Jayakrishnan Thundathil" w:date="2017-02-02T16:14:00Z">
              <w:rPr>
                <w:rStyle w:val="Hyperlink"/>
              </w:rPr>
            </w:rPrChange>
          </w:rPr>
          <w:delText xml:space="preserve">Component </w:delText>
        </w:r>
        <w:r w:rsidRPr="006F1CE5" w:rsidDel="006F1CE5">
          <w:rPr>
            <w:rFonts w:cs="Calibri"/>
            <w:rPrChange w:id="303" w:author="Jayakrishnan Thundathil" w:date="2017-02-02T16:14:00Z">
              <w:rPr>
                <w:rStyle w:val="Hyperlink"/>
                <w:rFonts w:cs="Calibri"/>
              </w:rPr>
            </w:rPrChange>
          </w:rPr>
          <w:delText>level DFD</w:delText>
        </w:r>
        <w:r w:rsidDel="006F1CE5">
          <w:rPr>
            <w:webHidden/>
          </w:rPr>
          <w:tab/>
          <w:delText>9</w:delText>
        </w:r>
      </w:del>
    </w:p>
    <w:p w:rsidR="001E09B9" w:rsidDel="006F1CE5" w:rsidRDefault="001E09B9">
      <w:pPr>
        <w:pStyle w:val="TOC3"/>
        <w:tabs>
          <w:tab w:val="left" w:pos="1200"/>
        </w:tabs>
        <w:rPr>
          <w:del w:id="304" w:author="Jayakrishnan Thundathil" w:date="2017-02-02T16:14:00Z"/>
          <w:rFonts w:asciiTheme="minorHAnsi" w:eastAsiaTheme="minorEastAsia" w:hAnsiTheme="minorHAnsi"/>
          <w:color w:val="auto"/>
          <w:kern w:val="0"/>
          <w:sz w:val="22"/>
          <w:szCs w:val="22"/>
        </w:rPr>
      </w:pPr>
      <w:del w:id="305" w:author="Jayakrishnan Thundathil" w:date="2017-02-02T16:14:00Z">
        <w:r w:rsidRPr="006F1CE5" w:rsidDel="006F1CE5">
          <w:rPr>
            <w:rPrChange w:id="306" w:author="Jayakrishnan Thundathil" w:date="2017-02-02T16:14:00Z">
              <w:rPr>
                <w:rStyle w:val="Hyperlink"/>
              </w:rPr>
            </w:rPrChange>
          </w:rPr>
          <w:delText>2.2.2</w:delText>
        </w:r>
        <w:r w:rsidDel="006F1CE5">
          <w:rPr>
            <w:rFonts w:asciiTheme="minorHAnsi" w:eastAsiaTheme="minorEastAsia" w:hAnsiTheme="minorHAnsi"/>
            <w:color w:val="auto"/>
            <w:kern w:val="0"/>
            <w:sz w:val="22"/>
            <w:szCs w:val="22"/>
          </w:rPr>
          <w:tab/>
        </w:r>
        <w:r w:rsidRPr="006F1CE5" w:rsidDel="006F1CE5">
          <w:rPr>
            <w:rPrChange w:id="307" w:author="Jayakrishnan Thundathil" w:date="2017-02-02T16:14:00Z">
              <w:rPr>
                <w:rStyle w:val="Hyperlink"/>
              </w:rPr>
            </w:rPrChange>
          </w:rPr>
          <w:delText>Function level DFD</w:delText>
        </w:r>
        <w:r w:rsidDel="006F1CE5">
          <w:rPr>
            <w:webHidden/>
          </w:rPr>
          <w:tab/>
          <w:delText>9</w:delText>
        </w:r>
      </w:del>
    </w:p>
    <w:p w:rsidR="001E09B9" w:rsidDel="006F1CE5" w:rsidRDefault="001E09B9">
      <w:pPr>
        <w:pStyle w:val="TOC1"/>
        <w:rPr>
          <w:del w:id="308" w:author="Jayakrishnan Thundathil" w:date="2017-02-02T16:14:00Z"/>
          <w:rFonts w:eastAsiaTheme="minorEastAsia"/>
          <w:b w:val="0"/>
          <w:color w:val="auto"/>
          <w:kern w:val="0"/>
          <w:sz w:val="22"/>
          <w:szCs w:val="22"/>
          <w:lang w:val="en-US"/>
        </w:rPr>
      </w:pPr>
      <w:del w:id="309" w:author="Jayakrishnan Thundathil" w:date="2017-02-02T16:14:00Z">
        <w:r w:rsidRPr="006F1CE5" w:rsidDel="006F1CE5">
          <w:rPr>
            <w:rFonts w:ascii="Calibri" w:hAnsi="Calibri" w:cs="Calibri"/>
            <w:rPrChange w:id="310" w:author="Jayakrishnan Thundathil" w:date="2017-02-02T16:14:00Z">
              <w:rPr>
                <w:rStyle w:val="Hyperlink"/>
                <w:rFonts w:ascii="Calibri" w:hAnsi="Calibri" w:cs="Calibri"/>
              </w:rPr>
            </w:rPrChange>
          </w:rPr>
          <w:delText>3</w:delText>
        </w:r>
        <w:r w:rsidDel="006F1CE5">
          <w:rPr>
            <w:rFonts w:eastAsiaTheme="minorEastAsia"/>
            <w:b w:val="0"/>
            <w:color w:val="auto"/>
            <w:kern w:val="0"/>
            <w:sz w:val="22"/>
            <w:szCs w:val="22"/>
            <w:lang w:val="en-US"/>
          </w:rPr>
          <w:tab/>
        </w:r>
        <w:r w:rsidRPr="006F1CE5" w:rsidDel="006F1CE5">
          <w:rPr>
            <w:rFonts w:ascii="Calibri" w:hAnsi="Calibri" w:cs="Calibri"/>
            <w:rPrChange w:id="311" w:author="Jayakrishnan Thundathil" w:date="2017-02-02T16:14:00Z">
              <w:rPr>
                <w:rStyle w:val="Hyperlink"/>
                <w:rFonts w:ascii="Calibri" w:hAnsi="Calibri" w:cs="Calibri"/>
              </w:rPr>
            </w:rPrChange>
          </w:rPr>
          <w:delText>Constant Data Dictionary</w:delText>
        </w:r>
        <w:r w:rsidDel="006F1CE5">
          <w:rPr>
            <w:webHidden/>
          </w:rPr>
          <w:tab/>
          <w:delText>10</w:delText>
        </w:r>
      </w:del>
    </w:p>
    <w:p w:rsidR="001E09B9" w:rsidDel="006F1CE5" w:rsidRDefault="001E09B9">
      <w:pPr>
        <w:pStyle w:val="TOC2"/>
        <w:rPr>
          <w:del w:id="312" w:author="Jayakrishnan Thundathil" w:date="2017-02-02T16:14:00Z"/>
          <w:rFonts w:asciiTheme="minorHAnsi" w:eastAsiaTheme="minorEastAsia" w:hAnsiTheme="minorHAnsi"/>
          <w:color w:val="auto"/>
          <w:kern w:val="0"/>
          <w:szCs w:val="22"/>
        </w:rPr>
      </w:pPr>
      <w:del w:id="313" w:author="Jayakrishnan Thundathil" w:date="2017-02-02T16:14:00Z">
        <w:r w:rsidRPr="006F1CE5" w:rsidDel="006F1CE5">
          <w:rPr>
            <w:rPrChange w:id="314" w:author="Jayakrishnan Thundathil" w:date="2017-02-02T16:14:00Z">
              <w:rPr>
                <w:rStyle w:val="Hyperlink"/>
              </w:rPr>
            </w:rPrChange>
          </w:rPr>
          <w:delText>3.1</w:delText>
        </w:r>
        <w:r w:rsidDel="006F1CE5">
          <w:rPr>
            <w:rFonts w:asciiTheme="minorHAnsi" w:eastAsiaTheme="minorEastAsia" w:hAnsiTheme="minorHAnsi"/>
            <w:color w:val="auto"/>
            <w:kern w:val="0"/>
            <w:szCs w:val="22"/>
          </w:rPr>
          <w:tab/>
        </w:r>
        <w:r w:rsidRPr="006F1CE5" w:rsidDel="006F1CE5">
          <w:rPr>
            <w:rPrChange w:id="315" w:author="Jayakrishnan Thundathil" w:date="2017-02-02T16:14:00Z">
              <w:rPr>
                <w:rStyle w:val="Hyperlink"/>
              </w:rPr>
            </w:rPrChange>
          </w:rPr>
          <w:delText>Program (fixed) Constants</w:delText>
        </w:r>
        <w:r w:rsidDel="006F1CE5">
          <w:rPr>
            <w:webHidden/>
          </w:rPr>
          <w:tab/>
          <w:delText>10</w:delText>
        </w:r>
      </w:del>
    </w:p>
    <w:p w:rsidR="001E09B9" w:rsidDel="006F1CE5" w:rsidRDefault="001E09B9">
      <w:pPr>
        <w:pStyle w:val="TOC3"/>
        <w:tabs>
          <w:tab w:val="left" w:pos="1200"/>
        </w:tabs>
        <w:rPr>
          <w:del w:id="316" w:author="Jayakrishnan Thundathil" w:date="2017-02-02T16:14:00Z"/>
          <w:rFonts w:asciiTheme="minorHAnsi" w:eastAsiaTheme="minorEastAsia" w:hAnsiTheme="minorHAnsi"/>
          <w:color w:val="auto"/>
          <w:kern w:val="0"/>
          <w:sz w:val="22"/>
          <w:szCs w:val="22"/>
        </w:rPr>
      </w:pPr>
      <w:del w:id="317" w:author="Jayakrishnan Thundathil" w:date="2017-02-02T16:14:00Z">
        <w:r w:rsidRPr="006F1CE5" w:rsidDel="006F1CE5">
          <w:rPr>
            <w:rPrChange w:id="318" w:author="Jayakrishnan Thundathil" w:date="2017-02-02T16:14:00Z">
              <w:rPr>
                <w:rStyle w:val="Hyperlink"/>
              </w:rPr>
            </w:rPrChange>
          </w:rPr>
          <w:delText>3.1.1</w:delText>
        </w:r>
        <w:r w:rsidDel="006F1CE5">
          <w:rPr>
            <w:rFonts w:asciiTheme="minorHAnsi" w:eastAsiaTheme="minorEastAsia" w:hAnsiTheme="minorHAnsi"/>
            <w:color w:val="auto"/>
            <w:kern w:val="0"/>
            <w:sz w:val="22"/>
            <w:szCs w:val="22"/>
          </w:rPr>
          <w:tab/>
        </w:r>
        <w:r w:rsidRPr="006F1CE5" w:rsidDel="006F1CE5">
          <w:rPr>
            <w:rPrChange w:id="319" w:author="Jayakrishnan Thundathil" w:date="2017-02-02T16:14:00Z">
              <w:rPr>
                <w:rStyle w:val="Hyperlink"/>
              </w:rPr>
            </w:rPrChange>
          </w:rPr>
          <w:delText>Embedded Constants</w:delText>
        </w:r>
        <w:r w:rsidDel="006F1CE5">
          <w:rPr>
            <w:webHidden/>
          </w:rPr>
          <w:tab/>
          <w:delText>10</w:delText>
        </w:r>
      </w:del>
    </w:p>
    <w:p w:rsidR="001E09B9" w:rsidDel="006F1CE5" w:rsidRDefault="001E09B9">
      <w:pPr>
        <w:pStyle w:val="TOC1"/>
        <w:rPr>
          <w:del w:id="320" w:author="Jayakrishnan Thundathil" w:date="2017-02-02T16:14:00Z"/>
          <w:rFonts w:eastAsiaTheme="minorEastAsia"/>
          <w:b w:val="0"/>
          <w:color w:val="auto"/>
          <w:kern w:val="0"/>
          <w:sz w:val="22"/>
          <w:szCs w:val="22"/>
          <w:lang w:val="en-US"/>
        </w:rPr>
      </w:pPr>
      <w:del w:id="321" w:author="Jayakrishnan Thundathil" w:date="2017-02-02T16:14:00Z">
        <w:r w:rsidRPr="006F1CE5" w:rsidDel="006F1CE5">
          <w:rPr>
            <w:rFonts w:ascii="Calibri" w:hAnsi="Calibri" w:cs="Calibri"/>
            <w:rPrChange w:id="322" w:author="Jayakrishnan Thundathil" w:date="2017-02-02T16:14:00Z">
              <w:rPr>
                <w:rStyle w:val="Hyperlink"/>
                <w:rFonts w:ascii="Calibri" w:hAnsi="Calibri" w:cs="Calibri"/>
              </w:rPr>
            </w:rPrChange>
          </w:rPr>
          <w:delText>4</w:delText>
        </w:r>
        <w:r w:rsidDel="006F1CE5">
          <w:rPr>
            <w:rFonts w:eastAsiaTheme="minorEastAsia"/>
            <w:b w:val="0"/>
            <w:color w:val="auto"/>
            <w:kern w:val="0"/>
            <w:sz w:val="22"/>
            <w:szCs w:val="22"/>
            <w:lang w:val="en-US"/>
          </w:rPr>
          <w:tab/>
        </w:r>
        <w:r w:rsidRPr="006F1CE5" w:rsidDel="006F1CE5">
          <w:rPr>
            <w:rFonts w:ascii="Calibri" w:hAnsi="Calibri" w:cs="Calibri"/>
            <w:rPrChange w:id="323" w:author="Jayakrishnan Thundathil" w:date="2017-02-02T16:14:00Z">
              <w:rPr>
                <w:rStyle w:val="Hyperlink"/>
                <w:rFonts w:ascii="Calibri" w:hAnsi="Calibri" w:cs="Calibri"/>
              </w:rPr>
            </w:rPrChange>
          </w:rPr>
          <w:delText>Software Component Implementation</w:delText>
        </w:r>
        <w:r w:rsidDel="006F1CE5">
          <w:rPr>
            <w:webHidden/>
          </w:rPr>
          <w:tab/>
          <w:delText>11</w:delText>
        </w:r>
      </w:del>
    </w:p>
    <w:p w:rsidR="001E09B9" w:rsidDel="006F1CE5" w:rsidRDefault="001E09B9">
      <w:pPr>
        <w:pStyle w:val="TOC2"/>
        <w:rPr>
          <w:del w:id="324" w:author="Jayakrishnan Thundathil" w:date="2017-02-02T16:14:00Z"/>
          <w:rFonts w:asciiTheme="minorHAnsi" w:eastAsiaTheme="minorEastAsia" w:hAnsiTheme="minorHAnsi"/>
          <w:color w:val="auto"/>
          <w:kern w:val="0"/>
          <w:szCs w:val="22"/>
        </w:rPr>
      </w:pPr>
      <w:del w:id="325" w:author="Jayakrishnan Thundathil" w:date="2017-02-02T16:14:00Z">
        <w:r w:rsidRPr="006F1CE5" w:rsidDel="006F1CE5">
          <w:rPr>
            <w:rPrChange w:id="326" w:author="Jayakrishnan Thundathil" w:date="2017-02-02T16:14:00Z">
              <w:rPr>
                <w:rStyle w:val="Hyperlink"/>
              </w:rPr>
            </w:rPrChange>
          </w:rPr>
          <w:delText>4.1</w:delText>
        </w:r>
        <w:r w:rsidDel="006F1CE5">
          <w:rPr>
            <w:rFonts w:asciiTheme="minorHAnsi" w:eastAsiaTheme="minorEastAsia" w:hAnsiTheme="minorHAnsi"/>
            <w:color w:val="auto"/>
            <w:kern w:val="0"/>
            <w:szCs w:val="22"/>
          </w:rPr>
          <w:tab/>
        </w:r>
        <w:r w:rsidRPr="006F1CE5" w:rsidDel="006F1CE5">
          <w:rPr>
            <w:rPrChange w:id="327" w:author="Jayakrishnan Thundathil" w:date="2017-02-02T16:14:00Z">
              <w:rPr>
                <w:rStyle w:val="Hyperlink"/>
              </w:rPr>
            </w:rPrChange>
          </w:rPr>
          <w:delText>Sub-Module Functions</w:delText>
        </w:r>
        <w:r w:rsidDel="006F1CE5">
          <w:rPr>
            <w:webHidden/>
          </w:rPr>
          <w:tab/>
          <w:delText>11</w:delText>
        </w:r>
      </w:del>
    </w:p>
    <w:p w:rsidR="001E09B9" w:rsidDel="006F1CE5" w:rsidRDefault="001E09B9">
      <w:pPr>
        <w:pStyle w:val="TOC2"/>
        <w:rPr>
          <w:del w:id="328" w:author="Jayakrishnan Thundathil" w:date="2017-02-02T16:14:00Z"/>
          <w:rFonts w:asciiTheme="minorHAnsi" w:eastAsiaTheme="minorEastAsia" w:hAnsiTheme="minorHAnsi"/>
          <w:color w:val="auto"/>
          <w:kern w:val="0"/>
          <w:szCs w:val="22"/>
        </w:rPr>
      </w:pPr>
      <w:del w:id="329" w:author="Jayakrishnan Thundathil" w:date="2017-02-02T16:14:00Z">
        <w:r w:rsidRPr="006F1CE5" w:rsidDel="006F1CE5">
          <w:rPr>
            <w:rFonts w:cs="Calibri"/>
            <w:rPrChange w:id="330" w:author="Jayakrishnan Thundathil" w:date="2017-02-02T16:14:00Z">
              <w:rPr>
                <w:rStyle w:val="Hyperlink"/>
                <w:rFonts w:cs="Calibri"/>
              </w:rPr>
            </w:rPrChange>
          </w:rPr>
          <w:delText>4.1.1</w:delText>
        </w:r>
        <w:r w:rsidDel="006F1CE5">
          <w:rPr>
            <w:rFonts w:asciiTheme="minorHAnsi" w:eastAsiaTheme="minorEastAsia" w:hAnsiTheme="minorHAnsi"/>
            <w:color w:val="auto"/>
            <w:kern w:val="0"/>
            <w:szCs w:val="22"/>
          </w:rPr>
          <w:tab/>
        </w:r>
        <w:r w:rsidRPr="006F1CE5" w:rsidDel="006F1CE5">
          <w:rPr>
            <w:rFonts w:cs="Calibri"/>
            <w:rPrChange w:id="331" w:author="Jayakrishnan Thundathil" w:date="2017-02-02T16:14:00Z">
              <w:rPr>
                <w:rStyle w:val="Hyperlink"/>
                <w:rFonts w:cs="Calibri"/>
              </w:rPr>
            </w:rPrChange>
          </w:rPr>
          <w:delText>Init: GmOvrlStMgrInit1</w:delText>
        </w:r>
        <w:r w:rsidDel="006F1CE5">
          <w:rPr>
            <w:webHidden/>
          </w:rPr>
          <w:tab/>
          <w:delText>11</w:delText>
        </w:r>
      </w:del>
    </w:p>
    <w:p w:rsidR="001E09B9" w:rsidDel="006F1CE5" w:rsidRDefault="001E09B9">
      <w:pPr>
        <w:pStyle w:val="TOC2"/>
        <w:rPr>
          <w:del w:id="332" w:author="Jayakrishnan Thundathil" w:date="2017-02-02T16:14:00Z"/>
          <w:rFonts w:asciiTheme="minorHAnsi" w:eastAsiaTheme="minorEastAsia" w:hAnsiTheme="minorHAnsi"/>
          <w:color w:val="auto"/>
          <w:kern w:val="0"/>
          <w:szCs w:val="22"/>
        </w:rPr>
      </w:pPr>
      <w:del w:id="333" w:author="Jayakrishnan Thundathil" w:date="2017-02-02T16:14:00Z">
        <w:r w:rsidRPr="006F1CE5" w:rsidDel="006F1CE5">
          <w:rPr>
            <w:rFonts w:cs="Calibri"/>
            <w:rPrChange w:id="334" w:author="Jayakrishnan Thundathil" w:date="2017-02-02T16:14:00Z">
              <w:rPr>
                <w:rStyle w:val="Hyperlink"/>
                <w:rFonts w:cs="Calibri"/>
              </w:rPr>
            </w:rPrChange>
          </w:rPr>
          <w:delText>4.1.1.1</w:delText>
        </w:r>
        <w:r w:rsidDel="006F1CE5">
          <w:rPr>
            <w:rFonts w:asciiTheme="minorHAnsi" w:eastAsiaTheme="minorEastAsia" w:hAnsiTheme="minorHAnsi"/>
            <w:color w:val="auto"/>
            <w:kern w:val="0"/>
            <w:szCs w:val="22"/>
          </w:rPr>
          <w:tab/>
        </w:r>
        <w:r w:rsidRPr="006F1CE5" w:rsidDel="006F1CE5">
          <w:rPr>
            <w:rFonts w:cs="Calibri"/>
            <w:rPrChange w:id="335" w:author="Jayakrishnan Thundathil" w:date="2017-02-02T16:14:00Z">
              <w:rPr>
                <w:rStyle w:val="Hyperlink"/>
                <w:rFonts w:cs="Calibri"/>
              </w:rPr>
            </w:rPrChange>
          </w:rPr>
          <w:delText>Design Rationale</w:delText>
        </w:r>
        <w:r w:rsidDel="006F1CE5">
          <w:rPr>
            <w:webHidden/>
          </w:rPr>
          <w:tab/>
          <w:delText>11</w:delText>
        </w:r>
      </w:del>
    </w:p>
    <w:p w:rsidR="001E09B9" w:rsidDel="006F1CE5" w:rsidRDefault="001E09B9">
      <w:pPr>
        <w:pStyle w:val="TOC2"/>
        <w:rPr>
          <w:del w:id="336" w:author="Jayakrishnan Thundathil" w:date="2017-02-02T16:14:00Z"/>
          <w:rFonts w:asciiTheme="minorHAnsi" w:eastAsiaTheme="minorEastAsia" w:hAnsiTheme="minorHAnsi"/>
          <w:color w:val="auto"/>
          <w:kern w:val="0"/>
          <w:szCs w:val="22"/>
        </w:rPr>
      </w:pPr>
      <w:del w:id="337" w:author="Jayakrishnan Thundathil" w:date="2017-02-02T16:14:00Z">
        <w:r w:rsidRPr="006F1CE5" w:rsidDel="006F1CE5">
          <w:rPr>
            <w:rFonts w:cs="Calibri"/>
            <w:rPrChange w:id="338" w:author="Jayakrishnan Thundathil" w:date="2017-02-02T16:14:00Z">
              <w:rPr>
                <w:rStyle w:val="Hyperlink"/>
                <w:rFonts w:cs="Calibri"/>
              </w:rPr>
            </w:rPrChange>
          </w:rPr>
          <w:delText>4.1.1.2</w:delText>
        </w:r>
        <w:r w:rsidDel="006F1CE5">
          <w:rPr>
            <w:rFonts w:asciiTheme="minorHAnsi" w:eastAsiaTheme="minorEastAsia" w:hAnsiTheme="minorHAnsi"/>
            <w:color w:val="auto"/>
            <w:kern w:val="0"/>
            <w:szCs w:val="22"/>
          </w:rPr>
          <w:tab/>
        </w:r>
        <w:r w:rsidRPr="006F1CE5" w:rsidDel="006F1CE5">
          <w:rPr>
            <w:rFonts w:cs="Calibri"/>
            <w:rPrChange w:id="339" w:author="Jayakrishnan Thundathil" w:date="2017-02-02T16:14:00Z">
              <w:rPr>
                <w:rStyle w:val="Hyperlink"/>
                <w:rFonts w:cs="Calibri"/>
              </w:rPr>
            </w:rPrChange>
          </w:rPr>
          <w:delText>Module Outputs</w:delText>
        </w:r>
        <w:r w:rsidDel="006F1CE5">
          <w:rPr>
            <w:webHidden/>
          </w:rPr>
          <w:tab/>
          <w:delText>11</w:delText>
        </w:r>
      </w:del>
    </w:p>
    <w:p w:rsidR="001E09B9" w:rsidDel="006F1CE5" w:rsidRDefault="001E09B9">
      <w:pPr>
        <w:pStyle w:val="TOC2"/>
        <w:rPr>
          <w:del w:id="340" w:author="Jayakrishnan Thundathil" w:date="2017-02-02T16:14:00Z"/>
          <w:rFonts w:asciiTheme="minorHAnsi" w:eastAsiaTheme="minorEastAsia" w:hAnsiTheme="minorHAnsi"/>
          <w:color w:val="auto"/>
          <w:kern w:val="0"/>
          <w:szCs w:val="22"/>
        </w:rPr>
      </w:pPr>
      <w:del w:id="341" w:author="Jayakrishnan Thundathil" w:date="2017-02-02T16:14:00Z">
        <w:r w:rsidRPr="006F1CE5" w:rsidDel="006F1CE5">
          <w:rPr>
            <w:rFonts w:cs="Calibri"/>
            <w:rPrChange w:id="342" w:author="Jayakrishnan Thundathil" w:date="2017-02-02T16:14:00Z">
              <w:rPr>
                <w:rStyle w:val="Hyperlink"/>
                <w:rFonts w:cs="Calibri"/>
              </w:rPr>
            </w:rPrChange>
          </w:rPr>
          <w:delText>4.1.2</w:delText>
        </w:r>
        <w:r w:rsidDel="006F1CE5">
          <w:rPr>
            <w:rFonts w:asciiTheme="minorHAnsi" w:eastAsiaTheme="minorEastAsia" w:hAnsiTheme="minorHAnsi"/>
            <w:color w:val="auto"/>
            <w:kern w:val="0"/>
            <w:szCs w:val="22"/>
          </w:rPr>
          <w:tab/>
        </w:r>
        <w:r w:rsidRPr="006F1CE5" w:rsidDel="006F1CE5">
          <w:rPr>
            <w:rFonts w:cs="Calibri"/>
            <w:rPrChange w:id="343" w:author="Jayakrishnan Thundathil" w:date="2017-02-02T16:14:00Z">
              <w:rPr>
                <w:rStyle w:val="Hyperlink"/>
                <w:rFonts w:cs="Calibri"/>
              </w:rPr>
            </w:rPrChange>
          </w:rPr>
          <w:delText>Per: GmOvrlStMgrPer1</w:delText>
        </w:r>
        <w:r w:rsidDel="006F1CE5">
          <w:rPr>
            <w:webHidden/>
          </w:rPr>
          <w:tab/>
          <w:delText>11</w:delText>
        </w:r>
      </w:del>
    </w:p>
    <w:p w:rsidR="001E09B9" w:rsidDel="006F1CE5" w:rsidRDefault="001E09B9">
      <w:pPr>
        <w:pStyle w:val="TOC2"/>
        <w:rPr>
          <w:del w:id="344" w:author="Jayakrishnan Thundathil" w:date="2017-02-02T16:14:00Z"/>
          <w:rFonts w:asciiTheme="minorHAnsi" w:eastAsiaTheme="minorEastAsia" w:hAnsiTheme="minorHAnsi"/>
          <w:color w:val="auto"/>
          <w:kern w:val="0"/>
          <w:szCs w:val="22"/>
        </w:rPr>
      </w:pPr>
      <w:del w:id="345" w:author="Jayakrishnan Thundathil" w:date="2017-02-02T16:14:00Z">
        <w:r w:rsidRPr="006F1CE5" w:rsidDel="006F1CE5">
          <w:rPr>
            <w:rFonts w:cs="Calibri"/>
            <w:rPrChange w:id="346" w:author="Jayakrishnan Thundathil" w:date="2017-02-02T16:14:00Z">
              <w:rPr>
                <w:rStyle w:val="Hyperlink"/>
                <w:rFonts w:cs="Calibri"/>
              </w:rPr>
            </w:rPrChange>
          </w:rPr>
          <w:delText>4.1.2.1</w:delText>
        </w:r>
        <w:r w:rsidDel="006F1CE5">
          <w:rPr>
            <w:rFonts w:asciiTheme="minorHAnsi" w:eastAsiaTheme="minorEastAsia" w:hAnsiTheme="minorHAnsi"/>
            <w:color w:val="auto"/>
            <w:kern w:val="0"/>
            <w:szCs w:val="22"/>
          </w:rPr>
          <w:tab/>
        </w:r>
        <w:r w:rsidRPr="006F1CE5" w:rsidDel="006F1CE5">
          <w:rPr>
            <w:rFonts w:cs="Calibri"/>
            <w:rPrChange w:id="347" w:author="Jayakrishnan Thundathil" w:date="2017-02-02T16:14:00Z">
              <w:rPr>
                <w:rStyle w:val="Hyperlink"/>
                <w:rFonts w:cs="Calibri"/>
              </w:rPr>
            </w:rPrChange>
          </w:rPr>
          <w:delText>Design Rationale</w:delText>
        </w:r>
        <w:r w:rsidDel="006F1CE5">
          <w:rPr>
            <w:webHidden/>
          </w:rPr>
          <w:tab/>
          <w:delText>11</w:delText>
        </w:r>
      </w:del>
    </w:p>
    <w:p w:rsidR="001E09B9" w:rsidDel="006F1CE5" w:rsidRDefault="001E09B9">
      <w:pPr>
        <w:pStyle w:val="TOC2"/>
        <w:rPr>
          <w:del w:id="348" w:author="Jayakrishnan Thundathil" w:date="2017-02-02T16:14:00Z"/>
          <w:rFonts w:asciiTheme="minorHAnsi" w:eastAsiaTheme="minorEastAsia" w:hAnsiTheme="minorHAnsi"/>
          <w:color w:val="auto"/>
          <w:kern w:val="0"/>
          <w:szCs w:val="22"/>
        </w:rPr>
      </w:pPr>
      <w:del w:id="349" w:author="Jayakrishnan Thundathil" w:date="2017-02-02T16:14:00Z">
        <w:r w:rsidRPr="006F1CE5" w:rsidDel="006F1CE5">
          <w:rPr>
            <w:rFonts w:cs="Calibri"/>
            <w:rPrChange w:id="350" w:author="Jayakrishnan Thundathil" w:date="2017-02-02T16:14:00Z">
              <w:rPr>
                <w:rStyle w:val="Hyperlink"/>
                <w:rFonts w:cs="Calibri"/>
              </w:rPr>
            </w:rPrChange>
          </w:rPr>
          <w:delText>4.1.2.2</w:delText>
        </w:r>
        <w:r w:rsidDel="006F1CE5">
          <w:rPr>
            <w:rFonts w:asciiTheme="minorHAnsi" w:eastAsiaTheme="minorEastAsia" w:hAnsiTheme="minorHAnsi"/>
            <w:color w:val="auto"/>
            <w:kern w:val="0"/>
            <w:szCs w:val="22"/>
          </w:rPr>
          <w:tab/>
        </w:r>
        <w:r w:rsidRPr="006F1CE5" w:rsidDel="006F1CE5">
          <w:rPr>
            <w:rFonts w:cs="Calibri"/>
            <w:rPrChange w:id="351" w:author="Jayakrishnan Thundathil" w:date="2017-02-02T16:14:00Z">
              <w:rPr>
                <w:rStyle w:val="Hyperlink"/>
                <w:rFonts w:cs="Calibri"/>
              </w:rPr>
            </w:rPrChange>
          </w:rPr>
          <w:delText>Store Module Inputs to Local copies</w:delText>
        </w:r>
        <w:r w:rsidDel="006F1CE5">
          <w:rPr>
            <w:webHidden/>
          </w:rPr>
          <w:tab/>
          <w:delText>11</w:delText>
        </w:r>
      </w:del>
    </w:p>
    <w:p w:rsidR="001E09B9" w:rsidDel="006F1CE5" w:rsidRDefault="001E09B9">
      <w:pPr>
        <w:pStyle w:val="TOC2"/>
        <w:rPr>
          <w:del w:id="352" w:author="Jayakrishnan Thundathil" w:date="2017-02-02T16:14:00Z"/>
          <w:rFonts w:asciiTheme="minorHAnsi" w:eastAsiaTheme="minorEastAsia" w:hAnsiTheme="minorHAnsi"/>
          <w:color w:val="auto"/>
          <w:kern w:val="0"/>
          <w:szCs w:val="22"/>
        </w:rPr>
      </w:pPr>
      <w:del w:id="353" w:author="Jayakrishnan Thundathil" w:date="2017-02-02T16:14:00Z">
        <w:r w:rsidRPr="006F1CE5" w:rsidDel="006F1CE5">
          <w:rPr>
            <w:rFonts w:cs="Calibri"/>
            <w:rPrChange w:id="354" w:author="Jayakrishnan Thundathil" w:date="2017-02-02T16:14:00Z">
              <w:rPr>
                <w:rStyle w:val="Hyperlink"/>
                <w:rFonts w:cs="Calibri"/>
              </w:rPr>
            </w:rPrChange>
          </w:rPr>
          <w:delText>4.1.2.3</w:delText>
        </w:r>
        <w:r w:rsidDel="006F1CE5">
          <w:rPr>
            <w:rFonts w:asciiTheme="minorHAnsi" w:eastAsiaTheme="minorEastAsia" w:hAnsiTheme="minorHAnsi"/>
            <w:color w:val="auto"/>
            <w:kern w:val="0"/>
            <w:szCs w:val="22"/>
          </w:rPr>
          <w:tab/>
        </w:r>
        <w:r w:rsidRPr="006F1CE5" w:rsidDel="006F1CE5">
          <w:rPr>
            <w:rFonts w:cs="Calibri"/>
            <w:rPrChange w:id="355" w:author="Jayakrishnan Thundathil" w:date="2017-02-02T16:14:00Z">
              <w:rPr>
                <w:rStyle w:val="Hyperlink"/>
                <w:rFonts w:cs="Calibri"/>
              </w:rPr>
            </w:rPrChange>
          </w:rPr>
          <w:delText>(Processing of function)………</w:delText>
        </w:r>
        <w:r w:rsidDel="006F1CE5">
          <w:rPr>
            <w:webHidden/>
          </w:rPr>
          <w:tab/>
          <w:delText>11</w:delText>
        </w:r>
      </w:del>
    </w:p>
    <w:p w:rsidR="001E09B9" w:rsidDel="006F1CE5" w:rsidRDefault="001E09B9">
      <w:pPr>
        <w:pStyle w:val="TOC2"/>
        <w:rPr>
          <w:del w:id="356" w:author="Jayakrishnan Thundathil" w:date="2017-02-02T16:14:00Z"/>
          <w:rFonts w:asciiTheme="minorHAnsi" w:eastAsiaTheme="minorEastAsia" w:hAnsiTheme="minorHAnsi"/>
          <w:color w:val="auto"/>
          <w:kern w:val="0"/>
          <w:szCs w:val="22"/>
        </w:rPr>
      </w:pPr>
      <w:del w:id="357" w:author="Jayakrishnan Thundathil" w:date="2017-02-02T16:14:00Z">
        <w:r w:rsidRPr="006F1CE5" w:rsidDel="006F1CE5">
          <w:rPr>
            <w:rFonts w:cs="Calibri"/>
            <w:rPrChange w:id="358" w:author="Jayakrishnan Thundathil" w:date="2017-02-02T16:14:00Z">
              <w:rPr>
                <w:rStyle w:val="Hyperlink"/>
                <w:rFonts w:cs="Calibri"/>
              </w:rPr>
            </w:rPrChange>
          </w:rPr>
          <w:delText>4.1.2.4</w:delText>
        </w:r>
        <w:r w:rsidDel="006F1CE5">
          <w:rPr>
            <w:rFonts w:asciiTheme="minorHAnsi" w:eastAsiaTheme="minorEastAsia" w:hAnsiTheme="minorHAnsi"/>
            <w:color w:val="auto"/>
            <w:kern w:val="0"/>
            <w:szCs w:val="22"/>
          </w:rPr>
          <w:tab/>
        </w:r>
        <w:r w:rsidRPr="006F1CE5" w:rsidDel="006F1CE5">
          <w:rPr>
            <w:rFonts w:cs="Calibri"/>
            <w:rPrChange w:id="359" w:author="Jayakrishnan Thundathil" w:date="2017-02-02T16:14:00Z">
              <w:rPr>
                <w:rStyle w:val="Hyperlink"/>
                <w:rFonts w:cs="Calibri"/>
              </w:rPr>
            </w:rPrChange>
          </w:rPr>
          <w:delText>Store Local copy of outputs into Module Outputs</w:delText>
        </w:r>
        <w:r w:rsidDel="006F1CE5">
          <w:rPr>
            <w:webHidden/>
          </w:rPr>
          <w:tab/>
          <w:delText>11</w:delText>
        </w:r>
      </w:del>
    </w:p>
    <w:p w:rsidR="001E09B9" w:rsidDel="006F1CE5" w:rsidRDefault="001E09B9">
      <w:pPr>
        <w:pStyle w:val="TOC2"/>
        <w:rPr>
          <w:del w:id="360" w:author="Jayakrishnan Thundathil" w:date="2017-02-02T16:14:00Z"/>
          <w:rFonts w:asciiTheme="minorHAnsi" w:eastAsiaTheme="minorEastAsia" w:hAnsiTheme="minorHAnsi"/>
          <w:color w:val="auto"/>
          <w:kern w:val="0"/>
          <w:szCs w:val="22"/>
        </w:rPr>
      </w:pPr>
      <w:del w:id="361" w:author="Jayakrishnan Thundathil" w:date="2017-02-02T16:14:00Z">
        <w:r w:rsidRPr="006F1CE5" w:rsidDel="006F1CE5">
          <w:rPr>
            <w:rPrChange w:id="362" w:author="Jayakrishnan Thundathil" w:date="2017-02-02T16:14:00Z">
              <w:rPr>
                <w:rStyle w:val="Hyperlink"/>
              </w:rPr>
            </w:rPrChange>
          </w:rPr>
          <w:delText>4.2</w:delText>
        </w:r>
        <w:r w:rsidDel="006F1CE5">
          <w:rPr>
            <w:rFonts w:asciiTheme="minorHAnsi" w:eastAsiaTheme="minorEastAsia" w:hAnsiTheme="minorHAnsi"/>
            <w:color w:val="auto"/>
            <w:kern w:val="0"/>
            <w:szCs w:val="22"/>
          </w:rPr>
          <w:tab/>
        </w:r>
        <w:r w:rsidRPr="006F1CE5" w:rsidDel="006F1CE5">
          <w:rPr>
            <w:rPrChange w:id="363" w:author="Jayakrishnan Thundathil" w:date="2017-02-02T16:14:00Z">
              <w:rPr>
                <w:rStyle w:val="Hyperlink"/>
              </w:rPr>
            </w:rPrChange>
          </w:rPr>
          <w:delText>Server Runables</w:delText>
        </w:r>
        <w:r w:rsidDel="006F1CE5">
          <w:rPr>
            <w:webHidden/>
          </w:rPr>
          <w:tab/>
          <w:delText>11</w:delText>
        </w:r>
      </w:del>
    </w:p>
    <w:p w:rsidR="001E09B9" w:rsidDel="006F1CE5" w:rsidRDefault="001E09B9">
      <w:pPr>
        <w:pStyle w:val="TOC3"/>
        <w:tabs>
          <w:tab w:val="left" w:pos="1200"/>
        </w:tabs>
        <w:rPr>
          <w:del w:id="364" w:author="Jayakrishnan Thundathil" w:date="2017-02-02T16:14:00Z"/>
          <w:rFonts w:asciiTheme="minorHAnsi" w:eastAsiaTheme="minorEastAsia" w:hAnsiTheme="minorHAnsi"/>
          <w:color w:val="auto"/>
          <w:kern w:val="0"/>
          <w:sz w:val="22"/>
          <w:szCs w:val="22"/>
        </w:rPr>
      </w:pPr>
      <w:del w:id="365" w:author="Jayakrishnan Thundathil" w:date="2017-02-02T16:14:00Z">
        <w:r w:rsidRPr="006F1CE5" w:rsidDel="006F1CE5">
          <w:rPr>
            <w:rPrChange w:id="366" w:author="Jayakrishnan Thundathil" w:date="2017-02-02T16:14:00Z">
              <w:rPr>
                <w:rStyle w:val="Hyperlink"/>
              </w:rPr>
            </w:rPrChange>
          </w:rPr>
          <w:delText>4.2.1</w:delText>
        </w:r>
        <w:r w:rsidDel="006F1CE5">
          <w:rPr>
            <w:rFonts w:asciiTheme="minorHAnsi" w:eastAsiaTheme="minorEastAsia" w:hAnsiTheme="minorHAnsi"/>
            <w:color w:val="auto"/>
            <w:kern w:val="0"/>
            <w:sz w:val="22"/>
            <w:szCs w:val="22"/>
          </w:rPr>
          <w:tab/>
        </w:r>
        <w:r w:rsidRPr="006F1CE5" w:rsidDel="006F1CE5">
          <w:rPr>
            <w:rPrChange w:id="367" w:author="Jayakrishnan Thundathil" w:date="2017-02-02T16:14:00Z">
              <w:rPr>
                <w:rStyle w:val="Hyperlink"/>
              </w:rPr>
            </w:rPrChange>
          </w:rPr>
          <w:delText>GetGmLoaIgnCntr_Oper</w:delText>
        </w:r>
        <w:r w:rsidDel="006F1CE5">
          <w:rPr>
            <w:webHidden/>
          </w:rPr>
          <w:tab/>
          <w:delText>11</w:delText>
        </w:r>
      </w:del>
    </w:p>
    <w:p w:rsidR="001E09B9" w:rsidDel="006F1CE5" w:rsidRDefault="001E09B9">
      <w:pPr>
        <w:pStyle w:val="TOC2"/>
        <w:rPr>
          <w:del w:id="368" w:author="Jayakrishnan Thundathil" w:date="2017-02-02T16:14:00Z"/>
          <w:rFonts w:asciiTheme="minorHAnsi" w:eastAsiaTheme="minorEastAsia" w:hAnsiTheme="minorHAnsi"/>
          <w:color w:val="auto"/>
          <w:kern w:val="0"/>
          <w:szCs w:val="22"/>
        </w:rPr>
      </w:pPr>
      <w:del w:id="369" w:author="Jayakrishnan Thundathil" w:date="2017-02-02T16:14:00Z">
        <w:r w:rsidRPr="006F1CE5" w:rsidDel="006F1CE5">
          <w:rPr>
            <w:rFonts w:cs="Calibri"/>
            <w:rPrChange w:id="370" w:author="Jayakrishnan Thundathil" w:date="2017-02-02T16:14:00Z">
              <w:rPr>
                <w:rStyle w:val="Hyperlink"/>
                <w:rFonts w:cs="Calibri"/>
              </w:rPr>
            </w:rPrChange>
          </w:rPr>
          <w:delText>4.2.1.1</w:delText>
        </w:r>
        <w:r w:rsidDel="006F1CE5">
          <w:rPr>
            <w:rFonts w:asciiTheme="minorHAnsi" w:eastAsiaTheme="minorEastAsia" w:hAnsiTheme="minorHAnsi"/>
            <w:color w:val="auto"/>
            <w:kern w:val="0"/>
            <w:szCs w:val="22"/>
          </w:rPr>
          <w:tab/>
        </w:r>
        <w:r w:rsidRPr="006F1CE5" w:rsidDel="006F1CE5">
          <w:rPr>
            <w:rFonts w:cs="Calibri"/>
            <w:rPrChange w:id="371" w:author="Jayakrishnan Thundathil" w:date="2017-02-02T16:14:00Z">
              <w:rPr>
                <w:rStyle w:val="Hyperlink"/>
                <w:rFonts w:cs="Calibri"/>
              </w:rPr>
            </w:rPrChange>
          </w:rPr>
          <w:delText>Design Rationale</w:delText>
        </w:r>
        <w:r w:rsidDel="006F1CE5">
          <w:rPr>
            <w:webHidden/>
          </w:rPr>
          <w:tab/>
          <w:delText>11</w:delText>
        </w:r>
      </w:del>
    </w:p>
    <w:p w:rsidR="001E09B9" w:rsidDel="006F1CE5" w:rsidRDefault="001E09B9">
      <w:pPr>
        <w:pStyle w:val="TOC2"/>
        <w:rPr>
          <w:del w:id="372" w:author="Jayakrishnan Thundathil" w:date="2017-02-02T16:14:00Z"/>
          <w:rFonts w:asciiTheme="minorHAnsi" w:eastAsiaTheme="minorEastAsia" w:hAnsiTheme="minorHAnsi"/>
          <w:color w:val="auto"/>
          <w:kern w:val="0"/>
          <w:szCs w:val="22"/>
        </w:rPr>
      </w:pPr>
      <w:del w:id="373" w:author="Jayakrishnan Thundathil" w:date="2017-02-02T16:14:00Z">
        <w:r w:rsidRPr="006F1CE5" w:rsidDel="006F1CE5">
          <w:rPr>
            <w:rFonts w:cs="Calibri"/>
            <w:rPrChange w:id="374" w:author="Jayakrishnan Thundathil" w:date="2017-02-02T16:14:00Z">
              <w:rPr>
                <w:rStyle w:val="Hyperlink"/>
                <w:rFonts w:cs="Calibri"/>
              </w:rPr>
            </w:rPrChange>
          </w:rPr>
          <w:delText>4.2.1.2</w:delText>
        </w:r>
        <w:r w:rsidDel="006F1CE5">
          <w:rPr>
            <w:rFonts w:asciiTheme="minorHAnsi" w:eastAsiaTheme="minorEastAsia" w:hAnsiTheme="minorHAnsi"/>
            <w:color w:val="auto"/>
            <w:kern w:val="0"/>
            <w:szCs w:val="22"/>
          </w:rPr>
          <w:tab/>
        </w:r>
        <w:r w:rsidRPr="006F1CE5" w:rsidDel="006F1CE5">
          <w:rPr>
            <w:rFonts w:cs="Calibri"/>
            <w:rPrChange w:id="375" w:author="Jayakrishnan Thundathil" w:date="2017-02-02T16:14:00Z">
              <w:rPr>
                <w:rStyle w:val="Hyperlink"/>
                <w:rFonts w:cs="Calibri"/>
              </w:rPr>
            </w:rPrChange>
          </w:rPr>
          <w:delText>Store Module Inputs to Local copies</w:delText>
        </w:r>
        <w:r w:rsidDel="006F1CE5">
          <w:rPr>
            <w:webHidden/>
          </w:rPr>
          <w:tab/>
          <w:delText>11</w:delText>
        </w:r>
      </w:del>
    </w:p>
    <w:p w:rsidR="001E09B9" w:rsidDel="006F1CE5" w:rsidRDefault="001E09B9">
      <w:pPr>
        <w:pStyle w:val="TOC2"/>
        <w:rPr>
          <w:del w:id="376" w:author="Jayakrishnan Thundathil" w:date="2017-02-02T16:14:00Z"/>
          <w:rFonts w:asciiTheme="minorHAnsi" w:eastAsiaTheme="minorEastAsia" w:hAnsiTheme="minorHAnsi"/>
          <w:color w:val="auto"/>
          <w:kern w:val="0"/>
          <w:szCs w:val="22"/>
        </w:rPr>
      </w:pPr>
      <w:del w:id="377" w:author="Jayakrishnan Thundathil" w:date="2017-02-02T16:14:00Z">
        <w:r w:rsidRPr="006F1CE5" w:rsidDel="006F1CE5">
          <w:rPr>
            <w:rFonts w:cs="Calibri"/>
            <w:rPrChange w:id="378" w:author="Jayakrishnan Thundathil" w:date="2017-02-02T16:14:00Z">
              <w:rPr>
                <w:rStyle w:val="Hyperlink"/>
                <w:rFonts w:cs="Calibri"/>
              </w:rPr>
            </w:rPrChange>
          </w:rPr>
          <w:delText>4.2.1.3</w:delText>
        </w:r>
        <w:r w:rsidDel="006F1CE5">
          <w:rPr>
            <w:rFonts w:asciiTheme="minorHAnsi" w:eastAsiaTheme="minorEastAsia" w:hAnsiTheme="minorHAnsi"/>
            <w:color w:val="auto"/>
            <w:kern w:val="0"/>
            <w:szCs w:val="22"/>
          </w:rPr>
          <w:tab/>
        </w:r>
        <w:r w:rsidRPr="006F1CE5" w:rsidDel="006F1CE5">
          <w:rPr>
            <w:rFonts w:cs="Calibri"/>
            <w:rPrChange w:id="379" w:author="Jayakrishnan Thundathil" w:date="2017-02-02T16:14:00Z">
              <w:rPr>
                <w:rStyle w:val="Hyperlink"/>
                <w:rFonts w:cs="Calibri"/>
              </w:rPr>
            </w:rPrChange>
          </w:rPr>
          <w:delText>(Processing of function)………</w:delText>
        </w:r>
        <w:r w:rsidDel="006F1CE5">
          <w:rPr>
            <w:webHidden/>
          </w:rPr>
          <w:tab/>
          <w:delText>11</w:delText>
        </w:r>
      </w:del>
    </w:p>
    <w:p w:rsidR="001E09B9" w:rsidDel="006F1CE5" w:rsidRDefault="001E09B9">
      <w:pPr>
        <w:pStyle w:val="TOC2"/>
        <w:rPr>
          <w:del w:id="380" w:author="Jayakrishnan Thundathil" w:date="2017-02-02T16:14:00Z"/>
          <w:rFonts w:asciiTheme="minorHAnsi" w:eastAsiaTheme="minorEastAsia" w:hAnsiTheme="minorHAnsi"/>
          <w:color w:val="auto"/>
          <w:kern w:val="0"/>
          <w:szCs w:val="22"/>
        </w:rPr>
      </w:pPr>
      <w:del w:id="381" w:author="Jayakrishnan Thundathil" w:date="2017-02-02T16:14:00Z">
        <w:r w:rsidRPr="006F1CE5" w:rsidDel="006F1CE5">
          <w:rPr>
            <w:rFonts w:cs="Calibri"/>
            <w:rPrChange w:id="382" w:author="Jayakrishnan Thundathil" w:date="2017-02-02T16:14:00Z">
              <w:rPr>
                <w:rStyle w:val="Hyperlink"/>
                <w:rFonts w:cs="Calibri"/>
              </w:rPr>
            </w:rPrChange>
          </w:rPr>
          <w:delText>4.2.1.4</w:delText>
        </w:r>
        <w:r w:rsidDel="006F1CE5">
          <w:rPr>
            <w:rFonts w:asciiTheme="minorHAnsi" w:eastAsiaTheme="minorEastAsia" w:hAnsiTheme="minorHAnsi"/>
            <w:color w:val="auto"/>
            <w:kern w:val="0"/>
            <w:szCs w:val="22"/>
          </w:rPr>
          <w:tab/>
        </w:r>
        <w:r w:rsidRPr="006F1CE5" w:rsidDel="006F1CE5">
          <w:rPr>
            <w:rFonts w:cs="Calibri"/>
            <w:rPrChange w:id="383" w:author="Jayakrishnan Thundathil" w:date="2017-02-02T16:14:00Z">
              <w:rPr>
                <w:rStyle w:val="Hyperlink"/>
                <w:rFonts w:cs="Calibri"/>
              </w:rPr>
            </w:rPrChange>
          </w:rPr>
          <w:delText>Store Local copy of outputs into Module Outputs</w:delText>
        </w:r>
        <w:r w:rsidDel="006F1CE5">
          <w:rPr>
            <w:webHidden/>
          </w:rPr>
          <w:tab/>
          <w:delText>11</w:delText>
        </w:r>
      </w:del>
    </w:p>
    <w:p w:rsidR="001E09B9" w:rsidDel="006F1CE5" w:rsidRDefault="001E09B9">
      <w:pPr>
        <w:pStyle w:val="TOC3"/>
        <w:tabs>
          <w:tab w:val="left" w:pos="1200"/>
        </w:tabs>
        <w:rPr>
          <w:del w:id="384" w:author="Jayakrishnan Thundathil" w:date="2017-02-02T16:14:00Z"/>
          <w:rFonts w:asciiTheme="minorHAnsi" w:eastAsiaTheme="minorEastAsia" w:hAnsiTheme="minorHAnsi"/>
          <w:color w:val="auto"/>
          <w:kern w:val="0"/>
          <w:sz w:val="22"/>
          <w:szCs w:val="22"/>
        </w:rPr>
      </w:pPr>
      <w:del w:id="385" w:author="Jayakrishnan Thundathil" w:date="2017-02-02T16:14:00Z">
        <w:r w:rsidRPr="006F1CE5" w:rsidDel="006F1CE5">
          <w:rPr>
            <w:rPrChange w:id="386" w:author="Jayakrishnan Thundathil" w:date="2017-02-02T16:14:00Z">
              <w:rPr>
                <w:rStyle w:val="Hyperlink"/>
              </w:rPr>
            </w:rPrChange>
          </w:rPr>
          <w:delText>4.2.2</w:delText>
        </w:r>
        <w:r w:rsidDel="006F1CE5">
          <w:rPr>
            <w:rFonts w:asciiTheme="minorHAnsi" w:eastAsiaTheme="minorEastAsia" w:hAnsiTheme="minorHAnsi"/>
            <w:color w:val="auto"/>
            <w:kern w:val="0"/>
            <w:sz w:val="22"/>
            <w:szCs w:val="22"/>
          </w:rPr>
          <w:tab/>
        </w:r>
        <w:r w:rsidRPr="006F1CE5" w:rsidDel="006F1CE5">
          <w:rPr>
            <w:rPrChange w:id="387" w:author="Jayakrishnan Thundathil" w:date="2017-02-02T16:14:00Z">
              <w:rPr>
                <w:rStyle w:val="Hyperlink"/>
              </w:rPr>
            </w:rPrChange>
          </w:rPr>
          <w:delText>SetGmLoaIgnCntr_Oper</w:delText>
        </w:r>
        <w:r w:rsidDel="006F1CE5">
          <w:rPr>
            <w:webHidden/>
          </w:rPr>
          <w:tab/>
          <w:delText>12</w:delText>
        </w:r>
      </w:del>
    </w:p>
    <w:p w:rsidR="001E09B9" w:rsidDel="006F1CE5" w:rsidRDefault="001E09B9">
      <w:pPr>
        <w:pStyle w:val="TOC2"/>
        <w:rPr>
          <w:del w:id="388" w:author="Jayakrishnan Thundathil" w:date="2017-02-02T16:14:00Z"/>
          <w:rFonts w:asciiTheme="minorHAnsi" w:eastAsiaTheme="minorEastAsia" w:hAnsiTheme="minorHAnsi"/>
          <w:color w:val="auto"/>
          <w:kern w:val="0"/>
          <w:szCs w:val="22"/>
        </w:rPr>
      </w:pPr>
      <w:del w:id="389" w:author="Jayakrishnan Thundathil" w:date="2017-02-02T16:14:00Z">
        <w:r w:rsidRPr="006F1CE5" w:rsidDel="006F1CE5">
          <w:rPr>
            <w:rFonts w:cs="Calibri"/>
            <w:rPrChange w:id="390" w:author="Jayakrishnan Thundathil" w:date="2017-02-02T16:14:00Z">
              <w:rPr>
                <w:rStyle w:val="Hyperlink"/>
                <w:rFonts w:cs="Calibri"/>
              </w:rPr>
            </w:rPrChange>
          </w:rPr>
          <w:delText>4.2.2.1</w:delText>
        </w:r>
        <w:r w:rsidDel="006F1CE5">
          <w:rPr>
            <w:rFonts w:asciiTheme="minorHAnsi" w:eastAsiaTheme="minorEastAsia" w:hAnsiTheme="minorHAnsi"/>
            <w:color w:val="auto"/>
            <w:kern w:val="0"/>
            <w:szCs w:val="22"/>
          </w:rPr>
          <w:tab/>
        </w:r>
        <w:r w:rsidRPr="006F1CE5" w:rsidDel="006F1CE5">
          <w:rPr>
            <w:rFonts w:cs="Calibri"/>
            <w:rPrChange w:id="391" w:author="Jayakrishnan Thundathil" w:date="2017-02-02T16:14:00Z">
              <w:rPr>
                <w:rStyle w:val="Hyperlink"/>
                <w:rFonts w:cs="Calibri"/>
              </w:rPr>
            </w:rPrChange>
          </w:rPr>
          <w:delText>Design Rationale</w:delText>
        </w:r>
        <w:r w:rsidDel="006F1CE5">
          <w:rPr>
            <w:webHidden/>
          </w:rPr>
          <w:tab/>
          <w:delText>12</w:delText>
        </w:r>
      </w:del>
    </w:p>
    <w:p w:rsidR="001E09B9" w:rsidDel="006F1CE5" w:rsidRDefault="001E09B9">
      <w:pPr>
        <w:pStyle w:val="TOC2"/>
        <w:rPr>
          <w:del w:id="392" w:author="Jayakrishnan Thundathil" w:date="2017-02-02T16:14:00Z"/>
          <w:rFonts w:asciiTheme="minorHAnsi" w:eastAsiaTheme="minorEastAsia" w:hAnsiTheme="minorHAnsi"/>
          <w:color w:val="auto"/>
          <w:kern w:val="0"/>
          <w:szCs w:val="22"/>
        </w:rPr>
      </w:pPr>
      <w:del w:id="393" w:author="Jayakrishnan Thundathil" w:date="2017-02-02T16:14:00Z">
        <w:r w:rsidRPr="006F1CE5" w:rsidDel="006F1CE5">
          <w:rPr>
            <w:rFonts w:cs="Calibri"/>
            <w:rPrChange w:id="394" w:author="Jayakrishnan Thundathil" w:date="2017-02-02T16:14:00Z">
              <w:rPr>
                <w:rStyle w:val="Hyperlink"/>
                <w:rFonts w:cs="Calibri"/>
              </w:rPr>
            </w:rPrChange>
          </w:rPr>
          <w:delText>4.2.2.2</w:delText>
        </w:r>
        <w:r w:rsidDel="006F1CE5">
          <w:rPr>
            <w:rFonts w:asciiTheme="minorHAnsi" w:eastAsiaTheme="minorEastAsia" w:hAnsiTheme="minorHAnsi"/>
            <w:color w:val="auto"/>
            <w:kern w:val="0"/>
            <w:szCs w:val="22"/>
          </w:rPr>
          <w:tab/>
        </w:r>
        <w:r w:rsidRPr="006F1CE5" w:rsidDel="006F1CE5">
          <w:rPr>
            <w:rFonts w:cs="Calibri"/>
            <w:rPrChange w:id="395" w:author="Jayakrishnan Thundathil" w:date="2017-02-02T16:14:00Z">
              <w:rPr>
                <w:rStyle w:val="Hyperlink"/>
                <w:rFonts w:cs="Calibri"/>
              </w:rPr>
            </w:rPrChange>
          </w:rPr>
          <w:delText>Store Module Inputs to Local copies</w:delText>
        </w:r>
        <w:r w:rsidDel="006F1CE5">
          <w:rPr>
            <w:webHidden/>
          </w:rPr>
          <w:tab/>
          <w:delText>12</w:delText>
        </w:r>
      </w:del>
    </w:p>
    <w:p w:rsidR="001E09B9" w:rsidDel="006F1CE5" w:rsidRDefault="001E09B9">
      <w:pPr>
        <w:pStyle w:val="TOC2"/>
        <w:rPr>
          <w:del w:id="396" w:author="Jayakrishnan Thundathil" w:date="2017-02-02T16:14:00Z"/>
          <w:rFonts w:asciiTheme="minorHAnsi" w:eastAsiaTheme="minorEastAsia" w:hAnsiTheme="minorHAnsi"/>
          <w:color w:val="auto"/>
          <w:kern w:val="0"/>
          <w:szCs w:val="22"/>
        </w:rPr>
      </w:pPr>
      <w:del w:id="397" w:author="Jayakrishnan Thundathil" w:date="2017-02-02T16:14:00Z">
        <w:r w:rsidRPr="006F1CE5" w:rsidDel="006F1CE5">
          <w:rPr>
            <w:rFonts w:cs="Calibri"/>
            <w:rPrChange w:id="398" w:author="Jayakrishnan Thundathil" w:date="2017-02-02T16:14:00Z">
              <w:rPr>
                <w:rStyle w:val="Hyperlink"/>
                <w:rFonts w:cs="Calibri"/>
              </w:rPr>
            </w:rPrChange>
          </w:rPr>
          <w:delText>4.2.2.3</w:delText>
        </w:r>
        <w:r w:rsidDel="006F1CE5">
          <w:rPr>
            <w:rFonts w:asciiTheme="minorHAnsi" w:eastAsiaTheme="minorEastAsia" w:hAnsiTheme="minorHAnsi"/>
            <w:color w:val="auto"/>
            <w:kern w:val="0"/>
            <w:szCs w:val="22"/>
          </w:rPr>
          <w:tab/>
        </w:r>
        <w:r w:rsidRPr="006F1CE5" w:rsidDel="006F1CE5">
          <w:rPr>
            <w:rFonts w:cs="Calibri"/>
            <w:rPrChange w:id="399" w:author="Jayakrishnan Thundathil" w:date="2017-02-02T16:14:00Z">
              <w:rPr>
                <w:rStyle w:val="Hyperlink"/>
                <w:rFonts w:cs="Calibri"/>
              </w:rPr>
            </w:rPrChange>
          </w:rPr>
          <w:delText>(Processing of function)………</w:delText>
        </w:r>
        <w:r w:rsidDel="006F1CE5">
          <w:rPr>
            <w:webHidden/>
          </w:rPr>
          <w:tab/>
          <w:delText>12</w:delText>
        </w:r>
      </w:del>
    </w:p>
    <w:p w:rsidR="001E09B9" w:rsidDel="006F1CE5" w:rsidRDefault="001E09B9">
      <w:pPr>
        <w:pStyle w:val="TOC2"/>
        <w:rPr>
          <w:del w:id="400" w:author="Jayakrishnan Thundathil" w:date="2017-02-02T16:14:00Z"/>
          <w:rFonts w:asciiTheme="minorHAnsi" w:eastAsiaTheme="minorEastAsia" w:hAnsiTheme="minorHAnsi"/>
          <w:color w:val="auto"/>
          <w:kern w:val="0"/>
          <w:szCs w:val="22"/>
        </w:rPr>
      </w:pPr>
      <w:del w:id="401" w:author="Jayakrishnan Thundathil" w:date="2017-02-02T16:14:00Z">
        <w:r w:rsidRPr="006F1CE5" w:rsidDel="006F1CE5">
          <w:rPr>
            <w:rFonts w:cs="Calibri"/>
            <w:rPrChange w:id="402" w:author="Jayakrishnan Thundathil" w:date="2017-02-02T16:14:00Z">
              <w:rPr>
                <w:rStyle w:val="Hyperlink"/>
                <w:rFonts w:cs="Calibri"/>
              </w:rPr>
            </w:rPrChange>
          </w:rPr>
          <w:delText>4.2.2.4</w:delText>
        </w:r>
        <w:r w:rsidDel="006F1CE5">
          <w:rPr>
            <w:rFonts w:asciiTheme="minorHAnsi" w:eastAsiaTheme="minorEastAsia" w:hAnsiTheme="minorHAnsi"/>
            <w:color w:val="auto"/>
            <w:kern w:val="0"/>
            <w:szCs w:val="22"/>
          </w:rPr>
          <w:tab/>
        </w:r>
        <w:r w:rsidRPr="006F1CE5" w:rsidDel="006F1CE5">
          <w:rPr>
            <w:rFonts w:cs="Calibri"/>
            <w:rPrChange w:id="403" w:author="Jayakrishnan Thundathil" w:date="2017-02-02T16:14:00Z">
              <w:rPr>
                <w:rStyle w:val="Hyperlink"/>
                <w:rFonts w:cs="Calibri"/>
              </w:rPr>
            </w:rPrChange>
          </w:rPr>
          <w:delText>Store Local copy of outputs into Module Outputs</w:delText>
        </w:r>
        <w:r w:rsidDel="006F1CE5">
          <w:rPr>
            <w:webHidden/>
          </w:rPr>
          <w:tab/>
          <w:delText>12</w:delText>
        </w:r>
      </w:del>
    </w:p>
    <w:p w:rsidR="001E09B9" w:rsidDel="006F1CE5" w:rsidRDefault="001E09B9">
      <w:pPr>
        <w:pStyle w:val="TOC2"/>
        <w:rPr>
          <w:del w:id="404" w:author="Jayakrishnan Thundathil" w:date="2017-02-02T16:14:00Z"/>
          <w:rFonts w:asciiTheme="minorHAnsi" w:eastAsiaTheme="minorEastAsia" w:hAnsiTheme="minorHAnsi"/>
          <w:color w:val="auto"/>
          <w:kern w:val="0"/>
          <w:szCs w:val="22"/>
        </w:rPr>
      </w:pPr>
      <w:del w:id="405" w:author="Jayakrishnan Thundathil" w:date="2017-02-02T16:14:00Z">
        <w:r w:rsidRPr="006F1CE5" w:rsidDel="006F1CE5">
          <w:rPr>
            <w:rFonts w:cs="Calibri"/>
            <w:rPrChange w:id="406" w:author="Jayakrishnan Thundathil" w:date="2017-02-02T16:14:00Z">
              <w:rPr>
                <w:rStyle w:val="Hyperlink"/>
                <w:rFonts w:cs="Calibri"/>
              </w:rPr>
            </w:rPrChange>
          </w:rPr>
          <w:delText>4.3</w:delText>
        </w:r>
        <w:r w:rsidDel="006F1CE5">
          <w:rPr>
            <w:rFonts w:asciiTheme="minorHAnsi" w:eastAsiaTheme="minorEastAsia" w:hAnsiTheme="minorHAnsi"/>
            <w:color w:val="auto"/>
            <w:kern w:val="0"/>
            <w:szCs w:val="22"/>
          </w:rPr>
          <w:tab/>
        </w:r>
        <w:r w:rsidRPr="006F1CE5" w:rsidDel="006F1CE5">
          <w:rPr>
            <w:rFonts w:cs="Calibri"/>
            <w:rPrChange w:id="407" w:author="Jayakrishnan Thundathil" w:date="2017-02-02T16:14:00Z">
              <w:rPr>
                <w:rStyle w:val="Hyperlink"/>
                <w:rFonts w:cs="Calibri"/>
              </w:rPr>
            </w:rPrChange>
          </w:rPr>
          <w:delText>Interrupt Functions</w:delText>
        </w:r>
        <w:r w:rsidDel="006F1CE5">
          <w:rPr>
            <w:webHidden/>
          </w:rPr>
          <w:tab/>
          <w:delText>12</w:delText>
        </w:r>
      </w:del>
    </w:p>
    <w:p w:rsidR="001E09B9" w:rsidDel="006F1CE5" w:rsidRDefault="001E09B9">
      <w:pPr>
        <w:pStyle w:val="TOC2"/>
        <w:rPr>
          <w:del w:id="408" w:author="Jayakrishnan Thundathil" w:date="2017-02-02T16:14:00Z"/>
          <w:rFonts w:asciiTheme="minorHAnsi" w:eastAsiaTheme="minorEastAsia" w:hAnsiTheme="minorHAnsi"/>
          <w:color w:val="auto"/>
          <w:kern w:val="0"/>
          <w:szCs w:val="22"/>
        </w:rPr>
      </w:pPr>
      <w:del w:id="409" w:author="Jayakrishnan Thundathil" w:date="2017-02-02T16:14:00Z">
        <w:r w:rsidRPr="006F1CE5" w:rsidDel="006F1CE5">
          <w:rPr>
            <w:rFonts w:cs="Calibri"/>
            <w:rPrChange w:id="410" w:author="Jayakrishnan Thundathil" w:date="2017-02-02T16:14:00Z">
              <w:rPr>
                <w:rStyle w:val="Hyperlink"/>
                <w:rFonts w:cs="Calibri"/>
              </w:rPr>
            </w:rPrChange>
          </w:rPr>
          <w:delText>4.4</w:delText>
        </w:r>
        <w:r w:rsidDel="006F1CE5">
          <w:rPr>
            <w:rFonts w:asciiTheme="minorHAnsi" w:eastAsiaTheme="minorEastAsia" w:hAnsiTheme="minorHAnsi"/>
            <w:color w:val="auto"/>
            <w:kern w:val="0"/>
            <w:szCs w:val="22"/>
          </w:rPr>
          <w:tab/>
        </w:r>
        <w:r w:rsidRPr="006F1CE5" w:rsidDel="006F1CE5">
          <w:rPr>
            <w:rFonts w:cs="Calibri"/>
            <w:rPrChange w:id="411" w:author="Jayakrishnan Thundathil" w:date="2017-02-02T16:14:00Z">
              <w:rPr>
                <w:rStyle w:val="Hyperlink"/>
                <w:rFonts w:cs="Calibri"/>
              </w:rPr>
            </w:rPrChange>
          </w:rPr>
          <w:delText>Module Internal (Local) Functions</w:delText>
        </w:r>
        <w:r w:rsidDel="006F1CE5">
          <w:rPr>
            <w:webHidden/>
          </w:rPr>
          <w:tab/>
          <w:delText>12</w:delText>
        </w:r>
      </w:del>
    </w:p>
    <w:p w:rsidR="001E09B9" w:rsidDel="006F1CE5" w:rsidRDefault="001E09B9">
      <w:pPr>
        <w:pStyle w:val="TOC2"/>
        <w:rPr>
          <w:del w:id="412" w:author="Jayakrishnan Thundathil" w:date="2017-02-02T16:14:00Z"/>
          <w:rFonts w:asciiTheme="minorHAnsi" w:eastAsiaTheme="minorEastAsia" w:hAnsiTheme="minorHAnsi"/>
          <w:color w:val="auto"/>
          <w:kern w:val="0"/>
          <w:szCs w:val="22"/>
        </w:rPr>
      </w:pPr>
      <w:del w:id="413" w:author="Jayakrishnan Thundathil" w:date="2017-02-02T16:14:00Z">
        <w:r w:rsidRPr="006F1CE5" w:rsidDel="006F1CE5">
          <w:rPr>
            <w:rFonts w:cs="Calibri"/>
            <w:rPrChange w:id="414" w:author="Jayakrishnan Thundathil" w:date="2017-02-02T16:14:00Z">
              <w:rPr>
                <w:rStyle w:val="Hyperlink"/>
                <w:rFonts w:cs="Calibri"/>
              </w:rPr>
            </w:rPrChange>
          </w:rPr>
          <w:delText>4.4.1</w:delText>
        </w:r>
        <w:r w:rsidDel="006F1CE5">
          <w:rPr>
            <w:rFonts w:asciiTheme="minorHAnsi" w:eastAsiaTheme="minorEastAsia" w:hAnsiTheme="minorHAnsi"/>
            <w:color w:val="auto"/>
            <w:kern w:val="0"/>
            <w:szCs w:val="22"/>
          </w:rPr>
          <w:tab/>
        </w:r>
        <w:r w:rsidRPr="006F1CE5" w:rsidDel="006F1CE5">
          <w:rPr>
            <w:rFonts w:cs="Calibri"/>
            <w:rPrChange w:id="415" w:author="Jayakrishnan Thundathil" w:date="2017-02-02T16:14:00Z">
              <w:rPr>
                <w:rStyle w:val="Hyperlink"/>
                <w:rFonts w:cs="Calibri"/>
              </w:rPr>
            </w:rPrChange>
          </w:rPr>
          <w:delText>Local Function #1</w:delText>
        </w:r>
        <w:r w:rsidDel="006F1CE5">
          <w:rPr>
            <w:webHidden/>
          </w:rPr>
          <w:tab/>
          <w:delText>12</w:delText>
        </w:r>
      </w:del>
    </w:p>
    <w:p w:rsidR="001E09B9" w:rsidDel="006F1CE5" w:rsidRDefault="001E09B9">
      <w:pPr>
        <w:pStyle w:val="TOC2"/>
        <w:rPr>
          <w:del w:id="416" w:author="Jayakrishnan Thundathil" w:date="2017-02-02T16:14:00Z"/>
          <w:rFonts w:asciiTheme="minorHAnsi" w:eastAsiaTheme="minorEastAsia" w:hAnsiTheme="minorHAnsi"/>
          <w:color w:val="auto"/>
          <w:kern w:val="0"/>
          <w:szCs w:val="22"/>
        </w:rPr>
      </w:pPr>
      <w:del w:id="417" w:author="Jayakrishnan Thundathil" w:date="2017-02-02T16:14:00Z">
        <w:r w:rsidRPr="006F1CE5" w:rsidDel="006F1CE5">
          <w:rPr>
            <w:rFonts w:cs="Calibri"/>
            <w:rPrChange w:id="418" w:author="Jayakrishnan Thundathil" w:date="2017-02-02T16:14:00Z">
              <w:rPr>
                <w:rStyle w:val="Hyperlink"/>
                <w:rFonts w:cs="Calibri"/>
              </w:rPr>
            </w:rPrChange>
          </w:rPr>
          <w:delText>4.4.1.1</w:delText>
        </w:r>
        <w:r w:rsidDel="006F1CE5">
          <w:rPr>
            <w:rFonts w:asciiTheme="minorHAnsi" w:eastAsiaTheme="minorEastAsia" w:hAnsiTheme="minorHAnsi"/>
            <w:color w:val="auto"/>
            <w:kern w:val="0"/>
            <w:szCs w:val="22"/>
          </w:rPr>
          <w:tab/>
        </w:r>
        <w:r w:rsidRPr="006F1CE5" w:rsidDel="006F1CE5">
          <w:rPr>
            <w:rFonts w:cs="Calibri"/>
            <w:rPrChange w:id="419" w:author="Jayakrishnan Thundathil" w:date="2017-02-02T16:14:00Z">
              <w:rPr>
                <w:rStyle w:val="Hyperlink"/>
                <w:rFonts w:cs="Calibri"/>
              </w:rPr>
            </w:rPrChange>
          </w:rPr>
          <w:delText>Description</w:delText>
        </w:r>
        <w:r w:rsidDel="006F1CE5">
          <w:rPr>
            <w:webHidden/>
          </w:rPr>
          <w:tab/>
          <w:delText>12</w:delText>
        </w:r>
      </w:del>
    </w:p>
    <w:p w:rsidR="001E09B9" w:rsidDel="006F1CE5" w:rsidRDefault="001E09B9">
      <w:pPr>
        <w:pStyle w:val="TOC2"/>
        <w:rPr>
          <w:del w:id="420" w:author="Jayakrishnan Thundathil" w:date="2017-02-02T16:14:00Z"/>
          <w:rFonts w:asciiTheme="minorHAnsi" w:eastAsiaTheme="minorEastAsia" w:hAnsiTheme="minorHAnsi"/>
          <w:color w:val="auto"/>
          <w:kern w:val="0"/>
          <w:szCs w:val="22"/>
        </w:rPr>
      </w:pPr>
      <w:del w:id="421" w:author="Jayakrishnan Thundathil" w:date="2017-02-02T16:14:00Z">
        <w:r w:rsidRPr="006F1CE5" w:rsidDel="006F1CE5">
          <w:rPr>
            <w:rFonts w:cs="Calibri"/>
            <w:rPrChange w:id="422" w:author="Jayakrishnan Thundathil" w:date="2017-02-02T16:14:00Z">
              <w:rPr>
                <w:rStyle w:val="Hyperlink"/>
                <w:rFonts w:cs="Calibri"/>
              </w:rPr>
            </w:rPrChange>
          </w:rPr>
          <w:delText>4.4.2</w:delText>
        </w:r>
        <w:r w:rsidDel="006F1CE5">
          <w:rPr>
            <w:rFonts w:asciiTheme="minorHAnsi" w:eastAsiaTheme="minorEastAsia" w:hAnsiTheme="minorHAnsi"/>
            <w:color w:val="auto"/>
            <w:kern w:val="0"/>
            <w:szCs w:val="22"/>
          </w:rPr>
          <w:tab/>
        </w:r>
        <w:r w:rsidRPr="006F1CE5" w:rsidDel="006F1CE5">
          <w:rPr>
            <w:rFonts w:cs="Calibri"/>
            <w:rPrChange w:id="423" w:author="Jayakrishnan Thundathil" w:date="2017-02-02T16:14:00Z">
              <w:rPr>
                <w:rStyle w:val="Hyperlink"/>
                <w:rFonts w:cs="Calibri"/>
              </w:rPr>
            </w:rPrChange>
          </w:rPr>
          <w:delText>Local Function #2</w:delText>
        </w:r>
        <w:r w:rsidDel="006F1CE5">
          <w:rPr>
            <w:webHidden/>
          </w:rPr>
          <w:tab/>
          <w:delText>12</w:delText>
        </w:r>
      </w:del>
    </w:p>
    <w:p w:rsidR="001E09B9" w:rsidDel="006F1CE5" w:rsidRDefault="001E09B9">
      <w:pPr>
        <w:pStyle w:val="TOC2"/>
        <w:rPr>
          <w:del w:id="424" w:author="Jayakrishnan Thundathil" w:date="2017-02-02T16:14:00Z"/>
          <w:rFonts w:asciiTheme="minorHAnsi" w:eastAsiaTheme="minorEastAsia" w:hAnsiTheme="minorHAnsi"/>
          <w:color w:val="auto"/>
          <w:kern w:val="0"/>
          <w:szCs w:val="22"/>
        </w:rPr>
      </w:pPr>
      <w:del w:id="425" w:author="Jayakrishnan Thundathil" w:date="2017-02-02T16:14:00Z">
        <w:r w:rsidRPr="006F1CE5" w:rsidDel="006F1CE5">
          <w:rPr>
            <w:rFonts w:cs="Calibri"/>
            <w:rPrChange w:id="426" w:author="Jayakrishnan Thundathil" w:date="2017-02-02T16:14:00Z">
              <w:rPr>
                <w:rStyle w:val="Hyperlink"/>
                <w:rFonts w:cs="Calibri"/>
              </w:rPr>
            </w:rPrChange>
          </w:rPr>
          <w:delText>4.4.2.1</w:delText>
        </w:r>
        <w:r w:rsidDel="006F1CE5">
          <w:rPr>
            <w:rFonts w:asciiTheme="minorHAnsi" w:eastAsiaTheme="minorEastAsia" w:hAnsiTheme="minorHAnsi"/>
            <w:color w:val="auto"/>
            <w:kern w:val="0"/>
            <w:szCs w:val="22"/>
          </w:rPr>
          <w:tab/>
        </w:r>
        <w:r w:rsidRPr="006F1CE5" w:rsidDel="006F1CE5">
          <w:rPr>
            <w:rFonts w:cs="Calibri"/>
            <w:rPrChange w:id="427" w:author="Jayakrishnan Thundathil" w:date="2017-02-02T16:14:00Z">
              <w:rPr>
                <w:rStyle w:val="Hyperlink"/>
                <w:rFonts w:cs="Calibri"/>
              </w:rPr>
            </w:rPrChange>
          </w:rPr>
          <w:delText>Description</w:delText>
        </w:r>
        <w:r w:rsidDel="006F1CE5">
          <w:rPr>
            <w:webHidden/>
          </w:rPr>
          <w:tab/>
          <w:delText>12</w:delText>
        </w:r>
      </w:del>
    </w:p>
    <w:p w:rsidR="001E09B9" w:rsidDel="006F1CE5" w:rsidRDefault="001E09B9">
      <w:pPr>
        <w:pStyle w:val="TOC2"/>
        <w:rPr>
          <w:del w:id="428" w:author="Jayakrishnan Thundathil" w:date="2017-02-02T16:14:00Z"/>
          <w:rFonts w:asciiTheme="minorHAnsi" w:eastAsiaTheme="minorEastAsia" w:hAnsiTheme="minorHAnsi"/>
          <w:color w:val="auto"/>
          <w:kern w:val="0"/>
          <w:szCs w:val="22"/>
        </w:rPr>
      </w:pPr>
      <w:del w:id="429" w:author="Jayakrishnan Thundathil" w:date="2017-02-02T16:14:00Z">
        <w:r w:rsidRPr="006F1CE5" w:rsidDel="006F1CE5">
          <w:rPr>
            <w:rFonts w:cs="Calibri"/>
            <w:rPrChange w:id="430" w:author="Jayakrishnan Thundathil" w:date="2017-02-02T16:14:00Z">
              <w:rPr>
                <w:rStyle w:val="Hyperlink"/>
                <w:rFonts w:cs="Calibri"/>
              </w:rPr>
            </w:rPrChange>
          </w:rPr>
          <w:delText>4.4.3</w:delText>
        </w:r>
        <w:r w:rsidDel="006F1CE5">
          <w:rPr>
            <w:rFonts w:asciiTheme="minorHAnsi" w:eastAsiaTheme="minorEastAsia" w:hAnsiTheme="minorHAnsi"/>
            <w:color w:val="auto"/>
            <w:kern w:val="0"/>
            <w:szCs w:val="22"/>
          </w:rPr>
          <w:tab/>
        </w:r>
        <w:r w:rsidRPr="006F1CE5" w:rsidDel="006F1CE5">
          <w:rPr>
            <w:rFonts w:cs="Calibri"/>
            <w:rPrChange w:id="431" w:author="Jayakrishnan Thundathil" w:date="2017-02-02T16:14:00Z">
              <w:rPr>
                <w:rStyle w:val="Hyperlink"/>
                <w:rFonts w:cs="Calibri"/>
              </w:rPr>
            </w:rPrChange>
          </w:rPr>
          <w:delText>Local Function #3</w:delText>
        </w:r>
        <w:r w:rsidDel="006F1CE5">
          <w:rPr>
            <w:webHidden/>
          </w:rPr>
          <w:tab/>
          <w:delText>12</w:delText>
        </w:r>
      </w:del>
    </w:p>
    <w:p w:rsidR="001E09B9" w:rsidDel="006F1CE5" w:rsidRDefault="001E09B9">
      <w:pPr>
        <w:pStyle w:val="TOC2"/>
        <w:rPr>
          <w:del w:id="432" w:author="Jayakrishnan Thundathil" w:date="2017-02-02T16:14:00Z"/>
          <w:rFonts w:asciiTheme="minorHAnsi" w:eastAsiaTheme="minorEastAsia" w:hAnsiTheme="minorHAnsi"/>
          <w:color w:val="auto"/>
          <w:kern w:val="0"/>
          <w:szCs w:val="22"/>
        </w:rPr>
      </w:pPr>
      <w:del w:id="433" w:author="Jayakrishnan Thundathil" w:date="2017-02-02T16:14:00Z">
        <w:r w:rsidRPr="006F1CE5" w:rsidDel="006F1CE5">
          <w:rPr>
            <w:rFonts w:cs="Calibri"/>
            <w:rPrChange w:id="434" w:author="Jayakrishnan Thundathil" w:date="2017-02-02T16:14:00Z">
              <w:rPr>
                <w:rStyle w:val="Hyperlink"/>
                <w:rFonts w:cs="Calibri"/>
              </w:rPr>
            </w:rPrChange>
          </w:rPr>
          <w:delText>4.4.3.1</w:delText>
        </w:r>
        <w:r w:rsidDel="006F1CE5">
          <w:rPr>
            <w:rFonts w:asciiTheme="minorHAnsi" w:eastAsiaTheme="minorEastAsia" w:hAnsiTheme="minorHAnsi"/>
            <w:color w:val="auto"/>
            <w:kern w:val="0"/>
            <w:szCs w:val="22"/>
          </w:rPr>
          <w:tab/>
        </w:r>
        <w:r w:rsidRPr="006F1CE5" w:rsidDel="006F1CE5">
          <w:rPr>
            <w:rFonts w:cs="Calibri"/>
            <w:rPrChange w:id="435" w:author="Jayakrishnan Thundathil" w:date="2017-02-02T16:14:00Z">
              <w:rPr>
                <w:rStyle w:val="Hyperlink"/>
                <w:rFonts w:cs="Calibri"/>
              </w:rPr>
            </w:rPrChange>
          </w:rPr>
          <w:delText>Description</w:delText>
        </w:r>
        <w:r w:rsidDel="006F1CE5">
          <w:rPr>
            <w:webHidden/>
          </w:rPr>
          <w:tab/>
          <w:delText>13</w:delText>
        </w:r>
      </w:del>
    </w:p>
    <w:p w:rsidR="001E09B9" w:rsidDel="006F1CE5" w:rsidRDefault="001E09B9">
      <w:pPr>
        <w:pStyle w:val="TOC2"/>
        <w:rPr>
          <w:del w:id="436" w:author="Jayakrishnan Thundathil" w:date="2017-02-02T16:14:00Z"/>
          <w:rFonts w:asciiTheme="minorHAnsi" w:eastAsiaTheme="minorEastAsia" w:hAnsiTheme="minorHAnsi"/>
          <w:color w:val="auto"/>
          <w:kern w:val="0"/>
          <w:szCs w:val="22"/>
        </w:rPr>
      </w:pPr>
      <w:del w:id="437" w:author="Jayakrishnan Thundathil" w:date="2017-02-02T16:14:00Z">
        <w:r w:rsidRPr="006F1CE5" w:rsidDel="006F1CE5">
          <w:rPr>
            <w:rFonts w:cs="Calibri"/>
            <w:rPrChange w:id="438" w:author="Jayakrishnan Thundathil" w:date="2017-02-02T16:14:00Z">
              <w:rPr>
                <w:rStyle w:val="Hyperlink"/>
                <w:rFonts w:cs="Calibri"/>
              </w:rPr>
            </w:rPrChange>
          </w:rPr>
          <w:delText>4.4.4</w:delText>
        </w:r>
        <w:r w:rsidDel="006F1CE5">
          <w:rPr>
            <w:rFonts w:asciiTheme="minorHAnsi" w:eastAsiaTheme="minorEastAsia" w:hAnsiTheme="minorHAnsi"/>
            <w:color w:val="auto"/>
            <w:kern w:val="0"/>
            <w:szCs w:val="22"/>
          </w:rPr>
          <w:tab/>
        </w:r>
        <w:r w:rsidRPr="006F1CE5" w:rsidDel="006F1CE5">
          <w:rPr>
            <w:rFonts w:cs="Calibri"/>
            <w:rPrChange w:id="439" w:author="Jayakrishnan Thundathil" w:date="2017-02-02T16:14:00Z">
              <w:rPr>
                <w:rStyle w:val="Hyperlink"/>
                <w:rFonts w:cs="Calibri"/>
              </w:rPr>
            </w:rPrChange>
          </w:rPr>
          <w:delText>Local Function #4</w:delText>
        </w:r>
        <w:r w:rsidDel="006F1CE5">
          <w:rPr>
            <w:webHidden/>
          </w:rPr>
          <w:tab/>
          <w:delText>13</w:delText>
        </w:r>
      </w:del>
    </w:p>
    <w:p w:rsidR="001E09B9" w:rsidDel="006F1CE5" w:rsidRDefault="001E09B9">
      <w:pPr>
        <w:pStyle w:val="TOC2"/>
        <w:rPr>
          <w:del w:id="440" w:author="Jayakrishnan Thundathil" w:date="2017-02-02T16:14:00Z"/>
          <w:rFonts w:asciiTheme="minorHAnsi" w:eastAsiaTheme="minorEastAsia" w:hAnsiTheme="minorHAnsi"/>
          <w:color w:val="auto"/>
          <w:kern w:val="0"/>
          <w:szCs w:val="22"/>
        </w:rPr>
      </w:pPr>
      <w:del w:id="441" w:author="Jayakrishnan Thundathil" w:date="2017-02-02T16:14:00Z">
        <w:r w:rsidRPr="006F1CE5" w:rsidDel="006F1CE5">
          <w:rPr>
            <w:rFonts w:cs="Calibri"/>
            <w:rPrChange w:id="442" w:author="Jayakrishnan Thundathil" w:date="2017-02-02T16:14:00Z">
              <w:rPr>
                <w:rStyle w:val="Hyperlink"/>
                <w:rFonts w:cs="Calibri"/>
              </w:rPr>
            </w:rPrChange>
          </w:rPr>
          <w:delText>4.4.4.1</w:delText>
        </w:r>
        <w:r w:rsidDel="006F1CE5">
          <w:rPr>
            <w:rFonts w:asciiTheme="minorHAnsi" w:eastAsiaTheme="minorEastAsia" w:hAnsiTheme="minorHAnsi"/>
            <w:color w:val="auto"/>
            <w:kern w:val="0"/>
            <w:szCs w:val="22"/>
          </w:rPr>
          <w:tab/>
        </w:r>
        <w:r w:rsidRPr="006F1CE5" w:rsidDel="006F1CE5">
          <w:rPr>
            <w:rFonts w:cs="Calibri"/>
            <w:rPrChange w:id="443" w:author="Jayakrishnan Thundathil" w:date="2017-02-02T16:14:00Z">
              <w:rPr>
                <w:rStyle w:val="Hyperlink"/>
                <w:rFonts w:cs="Calibri"/>
              </w:rPr>
            </w:rPrChange>
          </w:rPr>
          <w:delText>Description</w:delText>
        </w:r>
        <w:r w:rsidDel="006F1CE5">
          <w:rPr>
            <w:webHidden/>
          </w:rPr>
          <w:tab/>
          <w:delText>13</w:delText>
        </w:r>
      </w:del>
    </w:p>
    <w:p w:rsidR="001E09B9" w:rsidDel="006F1CE5" w:rsidRDefault="001E09B9">
      <w:pPr>
        <w:pStyle w:val="TOC2"/>
        <w:rPr>
          <w:del w:id="444" w:author="Jayakrishnan Thundathil" w:date="2017-02-02T16:14:00Z"/>
          <w:rFonts w:asciiTheme="minorHAnsi" w:eastAsiaTheme="minorEastAsia" w:hAnsiTheme="minorHAnsi"/>
          <w:color w:val="auto"/>
          <w:kern w:val="0"/>
          <w:szCs w:val="22"/>
        </w:rPr>
      </w:pPr>
      <w:del w:id="445" w:author="Jayakrishnan Thundathil" w:date="2017-02-02T16:14:00Z">
        <w:r w:rsidRPr="006F1CE5" w:rsidDel="006F1CE5">
          <w:rPr>
            <w:rFonts w:cs="Calibri"/>
            <w:rPrChange w:id="446" w:author="Jayakrishnan Thundathil" w:date="2017-02-02T16:14:00Z">
              <w:rPr>
                <w:rStyle w:val="Hyperlink"/>
                <w:rFonts w:cs="Calibri"/>
              </w:rPr>
            </w:rPrChange>
          </w:rPr>
          <w:delText>4.4.5</w:delText>
        </w:r>
        <w:r w:rsidDel="006F1CE5">
          <w:rPr>
            <w:rFonts w:asciiTheme="minorHAnsi" w:eastAsiaTheme="minorEastAsia" w:hAnsiTheme="minorHAnsi"/>
            <w:color w:val="auto"/>
            <w:kern w:val="0"/>
            <w:szCs w:val="22"/>
          </w:rPr>
          <w:tab/>
        </w:r>
        <w:r w:rsidRPr="006F1CE5" w:rsidDel="006F1CE5">
          <w:rPr>
            <w:rFonts w:cs="Calibri"/>
            <w:rPrChange w:id="447" w:author="Jayakrishnan Thundathil" w:date="2017-02-02T16:14:00Z">
              <w:rPr>
                <w:rStyle w:val="Hyperlink"/>
                <w:rFonts w:cs="Calibri"/>
              </w:rPr>
            </w:rPrChange>
          </w:rPr>
          <w:delText>Local Function #5</w:delText>
        </w:r>
        <w:r w:rsidDel="006F1CE5">
          <w:rPr>
            <w:webHidden/>
          </w:rPr>
          <w:tab/>
          <w:delText>13</w:delText>
        </w:r>
      </w:del>
    </w:p>
    <w:p w:rsidR="001E09B9" w:rsidDel="006F1CE5" w:rsidRDefault="001E09B9">
      <w:pPr>
        <w:pStyle w:val="TOC2"/>
        <w:rPr>
          <w:del w:id="448" w:author="Jayakrishnan Thundathil" w:date="2017-02-02T16:14:00Z"/>
          <w:rFonts w:asciiTheme="minorHAnsi" w:eastAsiaTheme="minorEastAsia" w:hAnsiTheme="minorHAnsi"/>
          <w:color w:val="auto"/>
          <w:kern w:val="0"/>
          <w:szCs w:val="22"/>
        </w:rPr>
      </w:pPr>
      <w:del w:id="449" w:author="Jayakrishnan Thundathil" w:date="2017-02-02T16:14:00Z">
        <w:r w:rsidRPr="006F1CE5" w:rsidDel="006F1CE5">
          <w:rPr>
            <w:rFonts w:cs="Calibri"/>
            <w:rPrChange w:id="450" w:author="Jayakrishnan Thundathil" w:date="2017-02-02T16:14:00Z">
              <w:rPr>
                <w:rStyle w:val="Hyperlink"/>
                <w:rFonts w:cs="Calibri"/>
              </w:rPr>
            </w:rPrChange>
          </w:rPr>
          <w:delText>4.4.5.1</w:delText>
        </w:r>
        <w:r w:rsidDel="006F1CE5">
          <w:rPr>
            <w:rFonts w:asciiTheme="minorHAnsi" w:eastAsiaTheme="minorEastAsia" w:hAnsiTheme="minorHAnsi"/>
            <w:color w:val="auto"/>
            <w:kern w:val="0"/>
            <w:szCs w:val="22"/>
          </w:rPr>
          <w:tab/>
        </w:r>
        <w:r w:rsidRPr="006F1CE5" w:rsidDel="006F1CE5">
          <w:rPr>
            <w:rFonts w:cs="Calibri"/>
            <w:rPrChange w:id="451" w:author="Jayakrishnan Thundathil" w:date="2017-02-02T16:14:00Z">
              <w:rPr>
                <w:rStyle w:val="Hyperlink"/>
                <w:rFonts w:cs="Calibri"/>
              </w:rPr>
            </w:rPrChange>
          </w:rPr>
          <w:delText>Description</w:delText>
        </w:r>
        <w:r w:rsidDel="006F1CE5">
          <w:rPr>
            <w:webHidden/>
          </w:rPr>
          <w:tab/>
          <w:delText>13</w:delText>
        </w:r>
      </w:del>
    </w:p>
    <w:p w:rsidR="001E09B9" w:rsidDel="006F1CE5" w:rsidRDefault="001E09B9">
      <w:pPr>
        <w:pStyle w:val="TOC2"/>
        <w:rPr>
          <w:del w:id="452" w:author="Jayakrishnan Thundathil" w:date="2017-02-02T16:14:00Z"/>
          <w:rFonts w:asciiTheme="minorHAnsi" w:eastAsiaTheme="minorEastAsia" w:hAnsiTheme="minorHAnsi"/>
          <w:color w:val="auto"/>
          <w:kern w:val="0"/>
          <w:szCs w:val="22"/>
        </w:rPr>
      </w:pPr>
      <w:del w:id="453" w:author="Jayakrishnan Thundathil" w:date="2017-02-02T16:14:00Z">
        <w:r w:rsidRPr="006F1CE5" w:rsidDel="006F1CE5">
          <w:rPr>
            <w:rFonts w:cs="Calibri"/>
            <w:rPrChange w:id="454" w:author="Jayakrishnan Thundathil" w:date="2017-02-02T16:14:00Z">
              <w:rPr>
                <w:rStyle w:val="Hyperlink"/>
                <w:rFonts w:cs="Calibri"/>
              </w:rPr>
            </w:rPrChange>
          </w:rPr>
          <w:delText>4.4.6</w:delText>
        </w:r>
        <w:r w:rsidDel="006F1CE5">
          <w:rPr>
            <w:rFonts w:asciiTheme="minorHAnsi" w:eastAsiaTheme="minorEastAsia" w:hAnsiTheme="minorHAnsi"/>
            <w:color w:val="auto"/>
            <w:kern w:val="0"/>
            <w:szCs w:val="22"/>
          </w:rPr>
          <w:tab/>
        </w:r>
        <w:r w:rsidRPr="006F1CE5" w:rsidDel="006F1CE5">
          <w:rPr>
            <w:rFonts w:cs="Calibri"/>
            <w:rPrChange w:id="455" w:author="Jayakrishnan Thundathil" w:date="2017-02-02T16:14:00Z">
              <w:rPr>
                <w:rStyle w:val="Hyperlink"/>
                <w:rFonts w:cs="Calibri"/>
              </w:rPr>
            </w:rPrChange>
          </w:rPr>
          <w:delText>Local Function #6</w:delText>
        </w:r>
        <w:r w:rsidDel="006F1CE5">
          <w:rPr>
            <w:webHidden/>
          </w:rPr>
          <w:tab/>
          <w:delText>13</w:delText>
        </w:r>
      </w:del>
    </w:p>
    <w:p w:rsidR="001E09B9" w:rsidDel="006F1CE5" w:rsidRDefault="001E09B9">
      <w:pPr>
        <w:pStyle w:val="TOC2"/>
        <w:rPr>
          <w:del w:id="456" w:author="Jayakrishnan Thundathil" w:date="2017-02-02T16:14:00Z"/>
          <w:rFonts w:asciiTheme="minorHAnsi" w:eastAsiaTheme="minorEastAsia" w:hAnsiTheme="minorHAnsi"/>
          <w:color w:val="auto"/>
          <w:kern w:val="0"/>
          <w:szCs w:val="22"/>
        </w:rPr>
      </w:pPr>
      <w:del w:id="457" w:author="Jayakrishnan Thundathil" w:date="2017-02-02T16:14:00Z">
        <w:r w:rsidRPr="006F1CE5" w:rsidDel="006F1CE5">
          <w:rPr>
            <w:rFonts w:cs="Calibri"/>
            <w:rPrChange w:id="458" w:author="Jayakrishnan Thundathil" w:date="2017-02-02T16:14:00Z">
              <w:rPr>
                <w:rStyle w:val="Hyperlink"/>
                <w:rFonts w:cs="Calibri"/>
              </w:rPr>
            </w:rPrChange>
          </w:rPr>
          <w:delText>4.4.6.1</w:delText>
        </w:r>
        <w:r w:rsidDel="006F1CE5">
          <w:rPr>
            <w:rFonts w:asciiTheme="minorHAnsi" w:eastAsiaTheme="minorEastAsia" w:hAnsiTheme="minorHAnsi"/>
            <w:color w:val="auto"/>
            <w:kern w:val="0"/>
            <w:szCs w:val="22"/>
          </w:rPr>
          <w:tab/>
        </w:r>
        <w:r w:rsidRPr="006F1CE5" w:rsidDel="006F1CE5">
          <w:rPr>
            <w:rFonts w:cs="Calibri"/>
            <w:rPrChange w:id="459" w:author="Jayakrishnan Thundathil" w:date="2017-02-02T16:14:00Z">
              <w:rPr>
                <w:rStyle w:val="Hyperlink"/>
                <w:rFonts w:cs="Calibri"/>
              </w:rPr>
            </w:rPrChange>
          </w:rPr>
          <w:delText>Description</w:delText>
        </w:r>
        <w:r w:rsidDel="006F1CE5">
          <w:rPr>
            <w:webHidden/>
          </w:rPr>
          <w:tab/>
          <w:delText>13</w:delText>
        </w:r>
      </w:del>
    </w:p>
    <w:p w:rsidR="001E09B9" w:rsidDel="006F1CE5" w:rsidRDefault="001E09B9">
      <w:pPr>
        <w:pStyle w:val="TOC2"/>
        <w:rPr>
          <w:del w:id="460" w:author="Jayakrishnan Thundathil" w:date="2017-02-02T16:14:00Z"/>
          <w:rFonts w:asciiTheme="minorHAnsi" w:eastAsiaTheme="minorEastAsia" w:hAnsiTheme="minorHAnsi"/>
          <w:color w:val="auto"/>
          <w:kern w:val="0"/>
          <w:szCs w:val="22"/>
        </w:rPr>
      </w:pPr>
      <w:del w:id="461" w:author="Jayakrishnan Thundathil" w:date="2017-02-02T16:14:00Z">
        <w:r w:rsidRPr="006F1CE5" w:rsidDel="006F1CE5">
          <w:rPr>
            <w:rFonts w:cs="Calibri"/>
            <w:rPrChange w:id="462" w:author="Jayakrishnan Thundathil" w:date="2017-02-02T16:14:00Z">
              <w:rPr>
                <w:rStyle w:val="Hyperlink"/>
                <w:rFonts w:cs="Calibri"/>
              </w:rPr>
            </w:rPrChange>
          </w:rPr>
          <w:delText>4.4.7</w:delText>
        </w:r>
        <w:r w:rsidDel="006F1CE5">
          <w:rPr>
            <w:rFonts w:asciiTheme="minorHAnsi" w:eastAsiaTheme="minorEastAsia" w:hAnsiTheme="minorHAnsi"/>
            <w:color w:val="auto"/>
            <w:kern w:val="0"/>
            <w:szCs w:val="22"/>
          </w:rPr>
          <w:tab/>
        </w:r>
        <w:r w:rsidRPr="006F1CE5" w:rsidDel="006F1CE5">
          <w:rPr>
            <w:rFonts w:cs="Calibri"/>
            <w:rPrChange w:id="463" w:author="Jayakrishnan Thundathil" w:date="2017-02-02T16:14:00Z">
              <w:rPr>
                <w:rStyle w:val="Hyperlink"/>
                <w:rFonts w:cs="Calibri"/>
              </w:rPr>
            </w:rPrChange>
          </w:rPr>
          <w:delText>Local Function #7</w:delText>
        </w:r>
        <w:r w:rsidDel="006F1CE5">
          <w:rPr>
            <w:webHidden/>
          </w:rPr>
          <w:tab/>
          <w:delText>14</w:delText>
        </w:r>
      </w:del>
    </w:p>
    <w:p w:rsidR="001E09B9" w:rsidDel="006F1CE5" w:rsidRDefault="001E09B9">
      <w:pPr>
        <w:pStyle w:val="TOC2"/>
        <w:rPr>
          <w:del w:id="464" w:author="Jayakrishnan Thundathil" w:date="2017-02-02T16:14:00Z"/>
          <w:rFonts w:asciiTheme="minorHAnsi" w:eastAsiaTheme="minorEastAsia" w:hAnsiTheme="minorHAnsi"/>
          <w:color w:val="auto"/>
          <w:kern w:val="0"/>
          <w:szCs w:val="22"/>
        </w:rPr>
      </w:pPr>
      <w:del w:id="465" w:author="Jayakrishnan Thundathil" w:date="2017-02-02T16:14:00Z">
        <w:r w:rsidRPr="006F1CE5" w:rsidDel="006F1CE5">
          <w:rPr>
            <w:rFonts w:cs="Calibri"/>
            <w:rPrChange w:id="466" w:author="Jayakrishnan Thundathil" w:date="2017-02-02T16:14:00Z">
              <w:rPr>
                <w:rStyle w:val="Hyperlink"/>
                <w:rFonts w:cs="Calibri"/>
              </w:rPr>
            </w:rPrChange>
          </w:rPr>
          <w:delText>4.4.7.1</w:delText>
        </w:r>
        <w:r w:rsidDel="006F1CE5">
          <w:rPr>
            <w:rFonts w:asciiTheme="minorHAnsi" w:eastAsiaTheme="minorEastAsia" w:hAnsiTheme="minorHAnsi"/>
            <w:color w:val="auto"/>
            <w:kern w:val="0"/>
            <w:szCs w:val="22"/>
          </w:rPr>
          <w:tab/>
        </w:r>
        <w:r w:rsidRPr="006F1CE5" w:rsidDel="006F1CE5">
          <w:rPr>
            <w:rFonts w:cs="Calibri"/>
            <w:rPrChange w:id="467" w:author="Jayakrishnan Thundathil" w:date="2017-02-02T16:14:00Z">
              <w:rPr>
                <w:rStyle w:val="Hyperlink"/>
                <w:rFonts w:cs="Calibri"/>
              </w:rPr>
            </w:rPrChange>
          </w:rPr>
          <w:delText>Description</w:delText>
        </w:r>
        <w:r w:rsidDel="006F1CE5">
          <w:rPr>
            <w:webHidden/>
          </w:rPr>
          <w:tab/>
          <w:delText>14</w:delText>
        </w:r>
      </w:del>
    </w:p>
    <w:p w:rsidR="001E09B9" w:rsidDel="006F1CE5" w:rsidRDefault="001E09B9">
      <w:pPr>
        <w:pStyle w:val="TOC2"/>
        <w:rPr>
          <w:del w:id="468" w:author="Jayakrishnan Thundathil" w:date="2017-02-02T16:14:00Z"/>
          <w:rFonts w:asciiTheme="minorHAnsi" w:eastAsiaTheme="minorEastAsia" w:hAnsiTheme="minorHAnsi"/>
          <w:color w:val="auto"/>
          <w:kern w:val="0"/>
          <w:szCs w:val="22"/>
        </w:rPr>
      </w:pPr>
      <w:del w:id="469" w:author="Jayakrishnan Thundathil" w:date="2017-02-02T16:14:00Z">
        <w:r w:rsidRPr="006F1CE5" w:rsidDel="006F1CE5">
          <w:rPr>
            <w:rFonts w:cs="Calibri"/>
            <w:rPrChange w:id="470" w:author="Jayakrishnan Thundathil" w:date="2017-02-02T16:14:00Z">
              <w:rPr>
                <w:rStyle w:val="Hyperlink"/>
                <w:rFonts w:cs="Calibri"/>
              </w:rPr>
            </w:rPrChange>
          </w:rPr>
          <w:delText>4.4.8</w:delText>
        </w:r>
        <w:r w:rsidDel="006F1CE5">
          <w:rPr>
            <w:rFonts w:asciiTheme="minorHAnsi" w:eastAsiaTheme="minorEastAsia" w:hAnsiTheme="minorHAnsi"/>
            <w:color w:val="auto"/>
            <w:kern w:val="0"/>
            <w:szCs w:val="22"/>
          </w:rPr>
          <w:tab/>
        </w:r>
        <w:r w:rsidRPr="006F1CE5" w:rsidDel="006F1CE5">
          <w:rPr>
            <w:rFonts w:cs="Calibri"/>
            <w:rPrChange w:id="471" w:author="Jayakrishnan Thundathil" w:date="2017-02-02T16:14:00Z">
              <w:rPr>
                <w:rStyle w:val="Hyperlink"/>
                <w:rFonts w:cs="Calibri"/>
              </w:rPr>
            </w:rPrChange>
          </w:rPr>
          <w:delText>Local Function #8</w:delText>
        </w:r>
        <w:r w:rsidDel="006F1CE5">
          <w:rPr>
            <w:webHidden/>
          </w:rPr>
          <w:tab/>
          <w:delText>14</w:delText>
        </w:r>
      </w:del>
    </w:p>
    <w:p w:rsidR="001E09B9" w:rsidDel="006F1CE5" w:rsidRDefault="001E09B9">
      <w:pPr>
        <w:pStyle w:val="TOC2"/>
        <w:rPr>
          <w:del w:id="472" w:author="Jayakrishnan Thundathil" w:date="2017-02-02T16:14:00Z"/>
          <w:rFonts w:asciiTheme="minorHAnsi" w:eastAsiaTheme="minorEastAsia" w:hAnsiTheme="minorHAnsi"/>
          <w:color w:val="auto"/>
          <w:kern w:val="0"/>
          <w:szCs w:val="22"/>
        </w:rPr>
      </w:pPr>
      <w:del w:id="473" w:author="Jayakrishnan Thundathil" w:date="2017-02-02T16:14:00Z">
        <w:r w:rsidRPr="006F1CE5" w:rsidDel="006F1CE5">
          <w:rPr>
            <w:rFonts w:cs="Calibri"/>
            <w:rPrChange w:id="474" w:author="Jayakrishnan Thundathil" w:date="2017-02-02T16:14:00Z">
              <w:rPr>
                <w:rStyle w:val="Hyperlink"/>
                <w:rFonts w:cs="Calibri"/>
              </w:rPr>
            </w:rPrChange>
          </w:rPr>
          <w:delText>4.4.8.1</w:delText>
        </w:r>
        <w:r w:rsidDel="006F1CE5">
          <w:rPr>
            <w:rFonts w:asciiTheme="minorHAnsi" w:eastAsiaTheme="minorEastAsia" w:hAnsiTheme="minorHAnsi"/>
            <w:color w:val="auto"/>
            <w:kern w:val="0"/>
            <w:szCs w:val="22"/>
          </w:rPr>
          <w:tab/>
        </w:r>
        <w:r w:rsidRPr="006F1CE5" w:rsidDel="006F1CE5">
          <w:rPr>
            <w:rFonts w:cs="Calibri"/>
            <w:rPrChange w:id="475" w:author="Jayakrishnan Thundathil" w:date="2017-02-02T16:14:00Z">
              <w:rPr>
                <w:rStyle w:val="Hyperlink"/>
                <w:rFonts w:cs="Calibri"/>
              </w:rPr>
            </w:rPrChange>
          </w:rPr>
          <w:delText>Description</w:delText>
        </w:r>
        <w:r w:rsidDel="006F1CE5">
          <w:rPr>
            <w:webHidden/>
          </w:rPr>
          <w:tab/>
          <w:delText>14</w:delText>
        </w:r>
      </w:del>
    </w:p>
    <w:p w:rsidR="001E09B9" w:rsidDel="006F1CE5" w:rsidRDefault="001E09B9">
      <w:pPr>
        <w:pStyle w:val="TOC2"/>
        <w:rPr>
          <w:del w:id="476" w:author="Jayakrishnan Thundathil" w:date="2017-02-02T16:14:00Z"/>
          <w:rFonts w:asciiTheme="minorHAnsi" w:eastAsiaTheme="minorEastAsia" w:hAnsiTheme="minorHAnsi"/>
          <w:color w:val="auto"/>
          <w:kern w:val="0"/>
          <w:szCs w:val="22"/>
        </w:rPr>
      </w:pPr>
      <w:del w:id="477" w:author="Jayakrishnan Thundathil" w:date="2017-02-02T16:14:00Z">
        <w:r w:rsidRPr="006F1CE5" w:rsidDel="006F1CE5">
          <w:rPr>
            <w:rFonts w:cs="Calibri"/>
            <w:rPrChange w:id="478" w:author="Jayakrishnan Thundathil" w:date="2017-02-02T16:14:00Z">
              <w:rPr>
                <w:rStyle w:val="Hyperlink"/>
                <w:rFonts w:cs="Calibri"/>
              </w:rPr>
            </w:rPrChange>
          </w:rPr>
          <w:delText>4.4.9</w:delText>
        </w:r>
        <w:r w:rsidDel="006F1CE5">
          <w:rPr>
            <w:rFonts w:asciiTheme="minorHAnsi" w:eastAsiaTheme="minorEastAsia" w:hAnsiTheme="minorHAnsi"/>
            <w:color w:val="auto"/>
            <w:kern w:val="0"/>
            <w:szCs w:val="22"/>
          </w:rPr>
          <w:tab/>
        </w:r>
        <w:r w:rsidRPr="006F1CE5" w:rsidDel="006F1CE5">
          <w:rPr>
            <w:rFonts w:cs="Calibri"/>
            <w:rPrChange w:id="479" w:author="Jayakrishnan Thundathil" w:date="2017-02-02T16:14:00Z">
              <w:rPr>
                <w:rStyle w:val="Hyperlink"/>
                <w:rFonts w:cs="Calibri"/>
              </w:rPr>
            </w:rPrChange>
          </w:rPr>
          <w:delText>Local Function #9</w:delText>
        </w:r>
        <w:r w:rsidDel="006F1CE5">
          <w:rPr>
            <w:webHidden/>
          </w:rPr>
          <w:tab/>
          <w:delText>14</w:delText>
        </w:r>
      </w:del>
    </w:p>
    <w:p w:rsidR="001E09B9" w:rsidDel="006F1CE5" w:rsidRDefault="001E09B9">
      <w:pPr>
        <w:pStyle w:val="TOC2"/>
        <w:rPr>
          <w:del w:id="480" w:author="Jayakrishnan Thundathil" w:date="2017-02-02T16:14:00Z"/>
          <w:rFonts w:asciiTheme="minorHAnsi" w:eastAsiaTheme="minorEastAsia" w:hAnsiTheme="minorHAnsi"/>
          <w:color w:val="auto"/>
          <w:kern w:val="0"/>
          <w:szCs w:val="22"/>
        </w:rPr>
      </w:pPr>
      <w:del w:id="481" w:author="Jayakrishnan Thundathil" w:date="2017-02-02T16:14:00Z">
        <w:r w:rsidRPr="006F1CE5" w:rsidDel="006F1CE5">
          <w:rPr>
            <w:rFonts w:cs="Calibri"/>
            <w:rPrChange w:id="482" w:author="Jayakrishnan Thundathil" w:date="2017-02-02T16:14:00Z">
              <w:rPr>
                <w:rStyle w:val="Hyperlink"/>
                <w:rFonts w:cs="Calibri"/>
              </w:rPr>
            </w:rPrChange>
          </w:rPr>
          <w:delText>4.4.9.1</w:delText>
        </w:r>
        <w:r w:rsidDel="006F1CE5">
          <w:rPr>
            <w:rFonts w:asciiTheme="minorHAnsi" w:eastAsiaTheme="minorEastAsia" w:hAnsiTheme="minorHAnsi"/>
            <w:color w:val="auto"/>
            <w:kern w:val="0"/>
            <w:szCs w:val="22"/>
          </w:rPr>
          <w:tab/>
        </w:r>
        <w:r w:rsidRPr="006F1CE5" w:rsidDel="006F1CE5">
          <w:rPr>
            <w:rFonts w:cs="Calibri"/>
            <w:rPrChange w:id="483" w:author="Jayakrishnan Thundathil" w:date="2017-02-02T16:14:00Z">
              <w:rPr>
                <w:rStyle w:val="Hyperlink"/>
                <w:rFonts w:cs="Calibri"/>
              </w:rPr>
            </w:rPrChange>
          </w:rPr>
          <w:delText>Description</w:delText>
        </w:r>
        <w:r w:rsidDel="006F1CE5">
          <w:rPr>
            <w:webHidden/>
          </w:rPr>
          <w:tab/>
          <w:delText>15</w:delText>
        </w:r>
      </w:del>
    </w:p>
    <w:p w:rsidR="001E09B9" w:rsidDel="006F1CE5" w:rsidRDefault="001E09B9">
      <w:pPr>
        <w:pStyle w:val="TOC2"/>
        <w:rPr>
          <w:del w:id="484" w:author="Jayakrishnan Thundathil" w:date="2017-02-02T16:14:00Z"/>
          <w:rFonts w:asciiTheme="minorHAnsi" w:eastAsiaTheme="minorEastAsia" w:hAnsiTheme="minorHAnsi"/>
          <w:color w:val="auto"/>
          <w:kern w:val="0"/>
          <w:szCs w:val="22"/>
        </w:rPr>
      </w:pPr>
      <w:del w:id="485" w:author="Jayakrishnan Thundathil" w:date="2017-02-02T16:14:00Z">
        <w:r w:rsidRPr="006F1CE5" w:rsidDel="006F1CE5">
          <w:rPr>
            <w:rFonts w:cs="Calibri"/>
            <w:rPrChange w:id="486" w:author="Jayakrishnan Thundathil" w:date="2017-02-02T16:14:00Z">
              <w:rPr>
                <w:rStyle w:val="Hyperlink"/>
                <w:rFonts w:cs="Calibri"/>
              </w:rPr>
            </w:rPrChange>
          </w:rPr>
          <w:delText>4.4.10</w:delText>
        </w:r>
        <w:r w:rsidDel="006F1CE5">
          <w:rPr>
            <w:rFonts w:asciiTheme="minorHAnsi" w:eastAsiaTheme="minorEastAsia" w:hAnsiTheme="minorHAnsi"/>
            <w:color w:val="auto"/>
            <w:kern w:val="0"/>
            <w:szCs w:val="22"/>
          </w:rPr>
          <w:tab/>
        </w:r>
        <w:r w:rsidRPr="006F1CE5" w:rsidDel="006F1CE5">
          <w:rPr>
            <w:rFonts w:cs="Calibri"/>
            <w:rPrChange w:id="487" w:author="Jayakrishnan Thundathil" w:date="2017-02-02T16:14:00Z">
              <w:rPr>
                <w:rStyle w:val="Hyperlink"/>
                <w:rFonts w:cs="Calibri"/>
              </w:rPr>
            </w:rPrChange>
          </w:rPr>
          <w:delText>Local Function #10</w:delText>
        </w:r>
        <w:r w:rsidDel="006F1CE5">
          <w:rPr>
            <w:webHidden/>
          </w:rPr>
          <w:tab/>
          <w:delText>15</w:delText>
        </w:r>
      </w:del>
    </w:p>
    <w:p w:rsidR="001E09B9" w:rsidDel="006F1CE5" w:rsidRDefault="001E09B9">
      <w:pPr>
        <w:pStyle w:val="TOC2"/>
        <w:tabs>
          <w:tab w:val="left" w:pos="1200"/>
        </w:tabs>
        <w:rPr>
          <w:del w:id="488" w:author="Jayakrishnan Thundathil" w:date="2017-02-02T16:14:00Z"/>
          <w:rFonts w:asciiTheme="minorHAnsi" w:eastAsiaTheme="minorEastAsia" w:hAnsiTheme="minorHAnsi"/>
          <w:color w:val="auto"/>
          <w:kern w:val="0"/>
          <w:szCs w:val="22"/>
        </w:rPr>
      </w:pPr>
      <w:del w:id="489" w:author="Jayakrishnan Thundathil" w:date="2017-02-02T16:14:00Z">
        <w:r w:rsidRPr="006F1CE5" w:rsidDel="006F1CE5">
          <w:rPr>
            <w:rFonts w:cs="Calibri"/>
            <w:rPrChange w:id="490" w:author="Jayakrishnan Thundathil" w:date="2017-02-02T16:14:00Z">
              <w:rPr>
                <w:rStyle w:val="Hyperlink"/>
                <w:rFonts w:cs="Calibri"/>
              </w:rPr>
            </w:rPrChange>
          </w:rPr>
          <w:delText>4.4.10.1</w:delText>
        </w:r>
        <w:r w:rsidDel="006F1CE5">
          <w:rPr>
            <w:rFonts w:asciiTheme="minorHAnsi" w:eastAsiaTheme="minorEastAsia" w:hAnsiTheme="minorHAnsi"/>
            <w:color w:val="auto"/>
            <w:kern w:val="0"/>
            <w:szCs w:val="22"/>
          </w:rPr>
          <w:tab/>
        </w:r>
        <w:r w:rsidRPr="006F1CE5" w:rsidDel="006F1CE5">
          <w:rPr>
            <w:rFonts w:cs="Calibri"/>
            <w:rPrChange w:id="491" w:author="Jayakrishnan Thundathil" w:date="2017-02-02T16:14:00Z">
              <w:rPr>
                <w:rStyle w:val="Hyperlink"/>
                <w:rFonts w:cs="Calibri"/>
              </w:rPr>
            </w:rPrChange>
          </w:rPr>
          <w:delText>Description</w:delText>
        </w:r>
        <w:r w:rsidDel="006F1CE5">
          <w:rPr>
            <w:webHidden/>
          </w:rPr>
          <w:tab/>
          <w:delText>15</w:delText>
        </w:r>
      </w:del>
    </w:p>
    <w:p w:rsidR="001E09B9" w:rsidDel="006F1CE5" w:rsidRDefault="001E09B9">
      <w:pPr>
        <w:pStyle w:val="TOC2"/>
        <w:rPr>
          <w:del w:id="492" w:author="Jayakrishnan Thundathil" w:date="2017-02-02T16:14:00Z"/>
          <w:rFonts w:asciiTheme="minorHAnsi" w:eastAsiaTheme="minorEastAsia" w:hAnsiTheme="minorHAnsi"/>
          <w:color w:val="auto"/>
          <w:kern w:val="0"/>
          <w:szCs w:val="22"/>
        </w:rPr>
      </w:pPr>
      <w:del w:id="493" w:author="Jayakrishnan Thundathil" w:date="2017-02-02T16:14:00Z">
        <w:r w:rsidRPr="006F1CE5" w:rsidDel="006F1CE5">
          <w:rPr>
            <w:rFonts w:cs="Calibri"/>
            <w:rPrChange w:id="494" w:author="Jayakrishnan Thundathil" w:date="2017-02-02T16:14:00Z">
              <w:rPr>
                <w:rStyle w:val="Hyperlink"/>
                <w:rFonts w:cs="Calibri"/>
              </w:rPr>
            </w:rPrChange>
          </w:rPr>
          <w:delText>4.4.11</w:delText>
        </w:r>
        <w:r w:rsidDel="006F1CE5">
          <w:rPr>
            <w:rFonts w:asciiTheme="minorHAnsi" w:eastAsiaTheme="minorEastAsia" w:hAnsiTheme="minorHAnsi"/>
            <w:color w:val="auto"/>
            <w:kern w:val="0"/>
            <w:szCs w:val="22"/>
          </w:rPr>
          <w:tab/>
        </w:r>
        <w:r w:rsidRPr="006F1CE5" w:rsidDel="006F1CE5">
          <w:rPr>
            <w:rFonts w:cs="Calibri"/>
            <w:rPrChange w:id="495" w:author="Jayakrishnan Thundathil" w:date="2017-02-02T16:14:00Z">
              <w:rPr>
                <w:rStyle w:val="Hyperlink"/>
                <w:rFonts w:cs="Calibri"/>
              </w:rPr>
            </w:rPrChange>
          </w:rPr>
          <w:delText>Local Function #11</w:delText>
        </w:r>
        <w:r w:rsidDel="006F1CE5">
          <w:rPr>
            <w:webHidden/>
          </w:rPr>
          <w:tab/>
          <w:delText>15</w:delText>
        </w:r>
      </w:del>
    </w:p>
    <w:p w:rsidR="001E09B9" w:rsidDel="006F1CE5" w:rsidRDefault="001E09B9">
      <w:pPr>
        <w:pStyle w:val="TOC2"/>
        <w:tabs>
          <w:tab w:val="left" w:pos="1200"/>
        </w:tabs>
        <w:rPr>
          <w:del w:id="496" w:author="Jayakrishnan Thundathil" w:date="2017-02-02T16:14:00Z"/>
          <w:rFonts w:asciiTheme="minorHAnsi" w:eastAsiaTheme="minorEastAsia" w:hAnsiTheme="minorHAnsi"/>
          <w:color w:val="auto"/>
          <w:kern w:val="0"/>
          <w:szCs w:val="22"/>
        </w:rPr>
      </w:pPr>
      <w:del w:id="497" w:author="Jayakrishnan Thundathil" w:date="2017-02-02T16:14:00Z">
        <w:r w:rsidRPr="006F1CE5" w:rsidDel="006F1CE5">
          <w:rPr>
            <w:rFonts w:cs="Calibri"/>
            <w:rPrChange w:id="498" w:author="Jayakrishnan Thundathil" w:date="2017-02-02T16:14:00Z">
              <w:rPr>
                <w:rStyle w:val="Hyperlink"/>
                <w:rFonts w:cs="Calibri"/>
              </w:rPr>
            </w:rPrChange>
          </w:rPr>
          <w:delText>4.4.11.1</w:delText>
        </w:r>
        <w:r w:rsidDel="006F1CE5">
          <w:rPr>
            <w:rFonts w:asciiTheme="minorHAnsi" w:eastAsiaTheme="minorEastAsia" w:hAnsiTheme="minorHAnsi"/>
            <w:color w:val="auto"/>
            <w:kern w:val="0"/>
            <w:szCs w:val="22"/>
          </w:rPr>
          <w:tab/>
        </w:r>
        <w:r w:rsidRPr="006F1CE5" w:rsidDel="006F1CE5">
          <w:rPr>
            <w:rFonts w:cs="Calibri"/>
            <w:rPrChange w:id="499" w:author="Jayakrishnan Thundathil" w:date="2017-02-02T16:14:00Z">
              <w:rPr>
                <w:rStyle w:val="Hyperlink"/>
                <w:rFonts w:cs="Calibri"/>
              </w:rPr>
            </w:rPrChange>
          </w:rPr>
          <w:delText>Description</w:delText>
        </w:r>
        <w:r w:rsidDel="006F1CE5">
          <w:rPr>
            <w:webHidden/>
          </w:rPr>
          <w:tab/>
          <w:delText>16</w:delText>
        </w:r>
      </w:del>
    </w:p>
    <w:p w:rsidR="001E09B9" w:rsidDel="006F1CE5" w:rsidRDefault="001E09B9">
      <w:pPr>
        <w:pStyle w:val="TOC2"/>
        <w:rPr>
          <w:del w:id="500" w:author="Jayakrishnan Thundathil" w:date="2017-02-02T16:14:00Z"/>
          <w:rFonts w:asciiTheme="minorHAnsi" w:eastAsiaTheme="minorEastAsia" w:hAnsiTheme="minorHAnsi"/>
          <w:color w:val="auto"/>
          <w:kern w:val="0"/>
          <w:szCs w:val="22"/>
        </w:rPr>
      </w:pPr>
      <w:del w:id="501" w:author="Jayakrishnan Thundathil" w:date="2017-02-02T16:14:00Z">
        <w:r w:rsidRPr="006F1CE5" w:rsidDel="006F1CE5">
          <w:rPr>
            <w:rFonts w:cs="Calibri"/>
            <w:rPrChange w:id="502" w:author="Jayakrishnan Thundathil" w:date="2017-02-02T16:14:00Z">
              <w:rPr>
                <w:rStyle w:val="Hyperlink"/>
                <w:rFonts w:cs="Calibri"/>
              </w:rPr>
            </w:rPrChange>
          </w:rPr>
          <w:delText>4.4.12</w:delText>
        </w:r>
        <w:r w:rsidDel="006F1CE5">
          <w:rPr>
            <w:rFonts w:asciiTheme="minorHAnsi" w:eastAsiaTheme="minorEastAsia" w:hAnsiTheme="minorHAnsi"/>
            <w:color w:val="auto"/>
            <w:kern w:val="0"/>
            <w:szCs w:val="22"/>
          </w:rPr>
          <w:tab/>
        </w:r>
        <w:r w:rsidRPr="006F1CE5" w:rsidDel="006F1CE5">
          <w:rPr>
            <w:rFonts w:cs="Calibri"/>
            <w:rPrChange w:id="503" w:author="Jayakrishnan Thundathil" w:date="2017-02-02T16:14:00Z">
              <w:rPr>
                <w:rStyle w:val="Hyperlink"/>
                <w:rFonts w:cs="Calibri"/>
              </w:rPr>
            </w:rPrChange>
          </w:rPr>
          <w:delText>Local Function #12</w:delText>
        </w:r>
        <w:r w:rsidDel="006F1CE5">
          <w:rPr>
            <w:webHidden/>
          </w:rPr>
          <w:tab/>
          <w:delText>16</w:delText>
        </w:r>
      </w:del>
    </w:p>
    <w:p w:rsidR="001E09B9" w:rsidDel="006F1CE5" w:rsidRDefault="001E09B9">
      <w:pPr>
        <w:pStyle w:val="TOC2"/>
        <w:tabs>
          <w:tab w:val="left" w:pos="1200"/>
        </w:tabs>
        <w:rPr>
          <w:del w:id="504" w:author="Jayakrishnan Thundathil" w:date="2017-02-02T16:14:00Z"/>
          <w:rFonts w:asciiTheme="minorHAnsi" w:eastAsiaTheme="minorEastAsia" w:hAnsiTheme="minorHAnsi"/>
          <w:color w:val="auto"/>
          <w:kern w:val="0"/>
          <w:szCs w:val="22"/>
        </w:rPr>
      </w:pPr>
      <w:del w:id="505" w:author="Jayakrishnan Thundathil" w:date="2017-02-02T16:14:00Z">
        <w:r w:rsidRPr="006F1CE5" w:rsidDel="006F1CE5">
          <w:rPr>
            <w:rFonts w:cs="Calibri"/>
            <w:rPrChange w:id="506" w:author="Jayakrishnan Thundathil" w:date="2017-02-02T16:14:00Z">
              <w:rPr>
                <w:rStyle w:val="Hyperlink"/>
                <w:rFonts w:cs="Calibri"/>
              </w:rPr>
            </w:rPrChange>
          </w:rPr>
          <w:delText>4.4.12.1</w:delText>
        </w:r>
        <w:r w:rsidDel="006F1CE5">
          <w:rPr>
            <w:rFonts w:asciiTheme="minorHAnsi" w:eastAsiaTheme="minorEastAsia" w:hAnsiTheme="minorHAnsi"/>
            <w:color w:val="auto"/>
            <w:kern w:val="0"/>
            <w:szCs w:val="22"/>
          </w:rPr>
          <w:tab/>
        </w:r>
        <w:r w:rsidRPr="006F1CE5" w:rsidDel="006F1CE5">
          <w:rPr>
            <w:rFonts w:cs="Calibri"/>
            <w:rPrChange w:id="507" w:author="Jayakrishnan Thundathil" w:date="2017-02-02T16:14:00Z">
              <w:rPr>
                <w:rStyle w:val="Hyperlink"/>
                <w:rFonts w:cs="Calibri"/>
              </w:rPr>
            </w:rPrChange>
          </w:rPr>
          <w:delText>Description</w:delText>
        </w:r>
        <w:r w:rsidDel="006F1CE5">
          <w:rPr>
            <w:webHidden/>
          </w:rPr>
          <w:tab/>
          <w:delText>16</w:delText>
        </w:r>
      </w:del>
    </w:p>
    <w:p w:rsidR="001E09B9" w:rsidDel="006F1CE5" w:rsidRDefault="001E09B9">
      <w:pPr>
        <w:pStyle w:val="TOC2"/>
        <w:rPr>
          <w:del w:id="508" w:author="Jayakrishnan Thundathil" w:date="2017-02-02T16:14:00Z"/>
          <w:rFonts w:asciiTheme="minorHAnsi" w:eastAsiaTheme="minorEastAsia" w:hAnsiTheme="minorHAnsi"/>
          <w:color w:val="auto"/>
          <w:kern w:val="0"/>
          <w:szCs w:val="22"/>
        </w:rPr>
      </w:pPr>
      <w:del w:id="509" w:author="Jayakrishnan Thundathil" w:date="2017-02-02T16:14:00Z">
        <w:r w:rsidRPr="006F1CE5" w:rsidDel="006F1CE5">
          <w:rPr>
            <w:rFonts w:cs="Calibri"/>
            <w:rPrChange w:id="510" w:author="Jayakrishnan Thundathil" w:date="2017-02-02T16:14:00Z">
              <w:rPr>
                <w:rStyle w:val="Hyperlink"/>
                <w:rFonts w:cs="Calibri"/>
              </w:rPr>
            </w:rPrChange>
          </w:rPr>
          <w:delText>4.4.13</w:delText>
        </w:r>
        <w:r w:rsidDel="006F1CE5">
          <w:rPr>
            <w:rFonts w:asciiTheme="minorHAnsi" w:eastAsiaTheme="minorEastAsia" w:hAnsiTheme="minorHAnsi"/>
            <w:color w:val="auto"/>
            <w:kern w:val="0"/>
            <w:szCs w:val="22"/>
          </w:rPr>
          <w:tab/>
        </w:r>
        <w:r w:rsidRPr="006F1CE5" w:rsidDel="006F1CE5">
          <w:rPr>
            <w:rFonts w:cs="Calibri"/>
            <w:rPrChange w:id="511" w:author="Jayakrishnan Thundathil" w:date="2017-02-02T16:14:00Z">
              <w:rPr>
                <w:rStyle w:val="Hyperlink"/>
                <w:rFonts w:cs="Calibri"/>
              </w:rPr>
            </w:rPrChange>
          </w:rPr>
          <w:delText>Local Function #13</w:delText>
        </w:r>
        <w:r w:rsidDel="006F1CE5">
          <w:rPr>
            <w:webHidden/>
          </w:rPr>
          <w:tab/>
          <w:delText>16</w:delText>
        </w:r>
      </w:del>
    </w:p>
    <w:p w:rsidR="001E09B9" w:rsidDel="006F1CE5" w:rsidRDefault="001E09B9">
      <w:pPr>
        <w:pStyle w:val="TOC2"/>
        <w:tabs>
          <w:tab w:val="left" w:pos="1200"/>
        </w:tabs>
        <w:rPr>
          <w:del w:id="512" w:author="Jayakrishnan Thundathil" w:date="2017-02-02T16:14:00Z"/>
          <w:rFonts w:asciiTheme="minorHAnsi" w:eastAsiaTheme="minorEastAsia" w:hAnsiTheme="minorHAnsi"/>
          <w:color w:val="auto"/>
          <w:kern w:val="0"/>
          <w:szCs w:val="22"/>
        </w:rPr>
      </w:pPr>
      <w:del w:id="513" w:author="Jayakrishnan Thundathil" w:date="2017-02-02T16:14:00Z">
        <w:r w:rsidRPr="006F1CE5" w:rsidDel="006F1CE5">
          <w:rPr>
            <w:rFonts w:cs="Calibri"/>
            <w:rPrChange w:id="514" w:author="Jayakrishnan Thundathil" w:date="2017-02-02T16:14:00Z">
              <w:rPr>
                <w:rStyle w:val="Hyperlink"/>
                <w:rFonts w:cs="Calibri"/>
              </w:rPr>
            </w:rPrChange>
          </w:rPr>
          <w:delText>4.4.13.1</w:delText>
        </w:r>
        <w:r w:rsidDel="006F1CE5">
          <w:rPr>
            <w:rFonts w:asciiTheme="minorHAnsi" w:eastAsiaTheme="minorEastAsia" w:hAnsiTheme="minorHAnsi"/>
            <w:color w:val="auto"/>
            <w:kern w:val="0"/>
            <w:szCs w:val="22"/>
          </w:rPr>
          <w:tab/>
        </w:r>
        <w:r w:rsidRPr="006F1CE5" w:rsidDel="006F1CE5">
          <w:rPr>
            <w:rFonts w:cs="Calibri"/>
            <w:rPrChange w:id="515" w:author="Jayakrishnan Thundathil" w:date="2017-02-02T16:14:00Z">
              <w:rPr>
                <w:rStyle w:val="Hyperlink"/>
                <w:rFonts w:cs="Calibri"/>
              </w:rPr>
            </w:rPrChange>
          </w:rPr>
          <w:delText>Description</w:delText>
        </w:r>
        <w:r w:rsidDel="006F1CE5">
          <w:rPr>
            <w:webHidden/>
          </w:rPr>
          <w:tab/>
          <w:delText>17</w:delText>
        </w:r>
      </w:del>
    </w:p>
    <w:p w:rsidR="001E09B9" w:rsidDel="006F1CE5" w:rsidRDefault="001E09B9">
      <w:pPr>
        <w:pStyle w:val="TOC2"/>
        <w:rPr>
          <w:del w:id="516" w:author="Jayakrishnan Thundathil" w:date="2017-02-02T16:14:00Z"/>
          <w:rFonts w:asciiTheme="minorHAnsi" w:eastAsiaTheme="minorEastAsia" w:hAnsiTheme="minorHAnsi"/>
          <w:color w:val="auto"/>
          <w:kern w:val="0"/>
          <w:szCs w:val="22"/>
        </w:rPr>
      </w:pPr>
      <w:del w:id="517" w:author="Jayakrishnan Thundathil" w:date="2017-02-02T16:14:00Z">
        <w:r w:rsidRPr="006F1CE5" w:rsidDel="006F1CE5">
          <w:rPr>
            <w:rFonts w:cs="Calibri"/>
            <w:rPrChange w:id="518" w:author="Jayakrishnan Thundathil" w:date="2017-02-02T16:14:00Z">
              <w:rPr>
                <w:rStyle w:val="Hyperlink"/>
                <w:rFonts w:cs="Calibri"/>
              </w:rPr>
            </w:rPrChange>
          </w:rPr>
          <w:delText>4.4.14</w:delText>
        </w:r>
        <w:r w:rsidDel="006F1CE5">
          <w:rPr>
            <w:rFonts w:asciiTheme="minorHAnsi" w:eastAsiaTheme="minorEastAsia" w:hAnsiTheme="minorHAnsi"/>
            <w:color w:val="auto"/>
            <w:kern w:val="0"/>
            <w:szCs w:val="22"/>
          </w:rPr>
          <w:tab/>
        </w:r>
        <w:r w:rsidRPr="006F1CE5" w:rsidDel="006F1CE5">
          <w:rPr>
            <w:rFonts w:cs="Calibri"/>
            <w:rPrChange w:id="519" w:author="Jayakrishnan Thundathil" w:date="2017-02-02T16:14:00Z">
              <w:rPr>
                <w:rStyle w:val="Hyperlink"/>
                <w:rFonts w:cs="Calibri"/>
              </w:rPr>
            </w:rPrChange>
          </w:rPr>
          <w:delText>Local Function #14</w:delText>
        </w:r>
        <w:r w:rsidDel="006F1CE5">
          <w:rPr>
            <w:webHidden/>
          </w:rPr>
          <w:tab/>
          <w:delText>17</w:delText>
        </w:r>
      </w:del>
    </w:p>
    <w:p w:rsidR="001E09B9" w:rsidDel="006F1CE5" w:rsidRDefault="001E09B9">
      <w:pPr>
        <w:pStyle w:val="TOC2"/>
        <w:tabs>
          <w:tab w:val="left" w:pos="1200"/>
        </w:tabs>
        <w:rPr>
          <w:del w:id="520" w:author="Jayakrishnan Thundathil" w:date="2017-02-02T16:14:00Z"/>
          <w:rFonts w:asciiTheme="minorHAnsi" w:eastAsiaTheme="minorEastAsia" w:hAnsiTheme="minorHAnsi"/>
          <w:color w:val="auto"/>
          <w:kern w:val="0"/>
          <w:szCs w:val="22"/>
        </w:rPr>
      </w:pPr>
      <w:del w:id="521" w:author="Jayakrishnan Thundathil" w:date="2017-02-02T16:14:00Z">
        <w:r w:rsidRPr="006F1CE5" w:rsidDel="006F1CE5">
          <w:rPr>
            <w:rFonts w:cs="Calibri"/>
            <w:rPrChange w:id="522" w:author="Jayakrishnan Thundathil" w:date="2017-02-02T16:14:00Z">
              <w:rPr>
                <w:rStyle w:val="Hyperlink"/>
                <w:rFonts w:cs="Calibri"/>
              </w:rPr>
            </w:rPrChange>
          </w:rPr>
          <w:delText>4.4.14.1</w:delText>
        </w:r>
        <w:r w:rsidDel="006F1CE5">
          <w:rPr>
            <w:rFonts w:asciiTheme="minorHAnsi" w:eastAsiaTheme="minorEastAsia" w:hAnsiTheme="minorHAnsi"/>
            <w:color w:val="auto"/>
            <w:kern w:val="0"/>
            <w:szCs w:val="22"/>
          </w:rPr>
          <w:tab/>
        </w:r>
        <w:r w:rsidRPr="006F1CE5" w:rsidDel="006F1CE5">
          <w:rPr>
            <w:rFonts w:cs="Calibri"/>
            <w:rPrChange w:id="523" w:author="Jayakrishnan Thundathil" w:date="2017-02-02T16:14:00Z">
              <w:rPr>
                <w:rStyle w:val="Hyperlink"/>
                <w:rFonts w:cs="Calibri"/>
              </w:rPr>
            </w:rPrChange>
          </w:rPr>
          <w:delText>Description</w:delText>
        </w:r>
        <w:r w:rsidDel="006F1CE5">
          <w:rPr>
            <w:webHidden/>
          </w:rPr>
          <w:tab/>
          <w:delText>17</w:delText>
        </w:r>
      </w:del>
    </w:p>
    <w:p w:rsidR="001E09B9" w:rsidDel="006F1CE5" w:rsidRDefault="001E09B9">
      <w:pPr>
        <w:pStyle w:val="TOC2"/>
        <w:rPr>
          <w:del w:id="524" w:author="Jayakrishnan Thundathil" w:date="2017-02-02T16:14:00Z"/>
          <w:rFonts w:asciiTheme="minorHAnsi" w:eastAsiaTheme="minorEastAsia" w:hAnsiTheme="minorHAnsi"/>
          <w:color w:val="auto"/>
          <w:kern w:val="0"/>
          <w:szCs w:val="22"/>
        </w:rPr>
      </w:pPr>
      <w:del w:id="525" w:author="Jayakrishnan Thundathil" w:date="2017-02-02T16:14:00Z">
        <w:r w:rsidRPr="006F1CE5" w:rsidDel="006F1CE5">
          <w:rPr>
            <w:rFonts w:cs="Calibri"/>
            <w:rPrChange w:id="526" w:author="Jayakrishnan Thundathil" w:date="2017-02-02T16:14:00Z">
              <w:rPr>
                <w:rStyle w:val="Hyperlink"/>
                <w:rFonts w:cs="Calibri"/>
              </w:rPr>
            </w:rPrChange>
          </w:rPr>
          <w:delText>4.4.15</w:delText>
        </w:r>
        <w:r w:rsidDel="006F1CE5">
          <w:rPr>
            <w:rFonts w:asciiTheme="minorHAnsi" w:eastAsiaTheme="minorEastAsia" w:hAnsiTheme="minorHAnsi"/>
            <w:color w:val="auto"/>
            <w:kern w:val="0"/>
            <w:szCs w:val="22"/>
          </w:rPr>
          <w:tab/>
        </w:r>
        <w:r w:rsidRPr="006F1CE5" w:rsidDel="006F1CE5">
          <w:rPr>
            <w:rFonts w:cs="Calibri"/>
            <w:rPrChange w:id="527" w:author="Jayakrishnan Thundathil" w:date="2017-02-02T16:14:00Z">
              <w:rPr>
                <w:rStyle w:val="Hyperlink"/>
                <w:rFonts w:cs="Calibri"/>
              </w:rPr>
            </w:rPrChange>
          </w:rPr>
          <w:delText>Local Function #15</w:delText>
        </w:r>
        <w:r w:rsidDel="006F1CE5">
          <w:rPr>
            <w:webHidden/>
          </w:rPr>
          <w:tab/>
          <w:delText>17</w:delText>
        </w:r>
      </w:del>
    </w:p>
    <w:p w:rsidR="001E09B9" w:rsidDel="006F1CE5" w:rsidRDefault="001E09B9">
      <w:pPr>
        <w:pStyle w:val="TOC2"/>
        <w:tabs>
          <w:tab w:val="left" w:pos="1200"/>
        </w:tabs>
        <w:rPr>
          <w:del w:id="528" w:author="Jayakrishnan Thundathil" w:date="2017-02-02T16:14:00Z"/>
          <w:rFonts w:asciiTheme="minorHAnsi" w:eastAsiaTheme="minorEastAsia" w:hAnsiTheme="minorHAnsi"/>
          <w:color w:val="auto"/>
          <w:kern w:val="0"/>
          <w:szCs w:val="22"/>
        </w:rPr>
      </w:pPr>
      <w:del w:id="529" w:author="Jayakrishnan Thundathil" w:date="2017-02-02T16:14:00Z">
        <w:r w:rsidRPr="006F1CE5" w:rsidDel="006F1CE5">
          <w:rPr>
            <w:rFonts w:cs="Calibri"/>
            <w:rPrChange w:id="530" w:author="Jayakrishnan Thundathil" w:date="2017-02-02T16:14:00Z">
              <w:rPr>
                <w:rStyle w:val="Hyperlink"/>
                <w:rFonts w:cs="Calibri"/>
              </w:rPr>
            </w:rPrChange>
          </w:rPr>
          <w:delText>4.4.15.1</w:delText>
        </w:r>
        <w:r w:rsidDel="006F1CE5">
          <w:rPr>
            <w:rFonts w:asciiTheme="minorHAnsi" w:eastAsiaTheme="minorEastAsia" w:hAnsiTheme="minorHAnsi"/>
            <w:color w:val="auto"/>
            <w:kern w:val="0"/>
            <w:szCs w:val="22"/>
          </w:rPr>
          <w:tab/>
        </w:r>
        <w:r w:rsidRPr="006F1CE5" w:rsidDel="006F1CE5">
          <w:rPr>
            <w:rFonts w:cs="Calibri"/>
            <w:rPrChange w:id="531" w:author="Jayakrishnan Thundathil" w:date="2017-02-02T16:14:00Z">
              <w:rPr>
                <w:rStyle w:val="Hyperlink"/>
                <w:rFonts w:cs="Calibri"/>
              </w:rPr>
            </w:rPrChange>
          </w:rPr>
          <w:delText>Description</w:delText>
        </w:r>
        <w:r w:rsidDel="006F1CE5">
          <w:rPr>
            <w:webHidden/>
          </w:rPr>
          <w:tab/>
          <w:delText>17</w:delText>
        </w:r>
      </w:del>
    </w:p>
    <w:p w:rsidR="001E09B9" w:rsidDel="006F1CE5" w:rsidRDefault="001E09B9">
      <w:pPr>
        <w:pStyle w:val="TOC2"/>
        <w:rPr>
          <w:del w:id="532" w:author="Jayakrishnan Thundathil" w:date="2017-02-02T16:14:00Z"/>
          <w:rFonts w:asciiTheme="minorHAnsi" w:eastAsiaTheme="minorEastAsia" w:hAnsiTheme="minorHAnsi"/>
          <w:color w:val="auto"/>
          <w:kern w:val="0"/>
          <w:szCs w:val="22"/>
        </w:rPr>
      </w:pPr>
      <w:del w:id="533" w:author="Jayakrishnan Thundathil" w:date="2017-02-02T16:14:00Z">
        <w:r w:rsidRPr="006F1CE5" w:rsidDel="006F1CE5">
          <w:rPr>
            <w:rFonts w:cs="Calibri"/>
            <w:rPrChange w:id="534" w:author="Jayakrishnan Thundathil" w:date="2017-02-02T16:14:00Z">
              <w:rPr>
                <w:rStyle w:val="Hyperlink"/>
                <w:rFonts w:cs="Calibri"/>
              </w:rPr>
            </w:rPrChange>
          </w:rPr>
          <w:delText>4.4.16</w:delText>
        </w:r>
        <w:r w:rsidDel="006F1CE5">
          <w:rPr>
            <w:rFonts w:asciiTheme="minorHAnsi" w:eastAsiaTheme="minorEastAsia" w:hAnsiTheme="minorHAnsi"/>
            <w:color w:val="auto"/>
            <w:kern w:val="0"/>
            <w:szCs w:val="22"/>
          </w:rPr>
          <w:tab/>
        </w:r>
        <w:r w:rsidRPr="006F1CE5" w:rsidDel="006F1CE5">
          <w:rPr>
            <w:rFonts w:cs="Calibri"/>
            <w:rPrChange w:id="535" w:author="Jayakrishnan Thundathil" w:date="2017-02-02T16:14:00Z">
              <w:rPr>
                <w:rStyle w:val="Hyperlink"/>
                <w:rFonts w:cs="Calibri"/>
              </w:rPr>
            </w:rPrChange>
          </w:rPr>
          <w:delText>Local Function #16</w:delText>
        </w:r>
        <w:r w:rsidDel="006F1CE5">
          <w:rPr>
            <w:webHidden/>
          </w:rPr>
          <w:tab/>
          <w:delText>17</w:delText>
        </w:r>
      </w:del>
    </w:p>
    <w:p w:rsidR="001E09B9" w:rsidDel="006F1CE5" w:rsidRDefault="001E09B9">
      <w:pPr>
        <w:pStyle w:val="TOC2"/>
        <w:tabs>
          <w:tab w:val="left" w:pos="1200"/>
        </w:tabs>
        <w:rPr>
          <w:del w:id="536" w:author="Jayakrishnan Thundathil" w:date="2017-02-02T16:14:00Z"/>
          <w:rFonts w:asciiTheme="minorHAnsi" w:eastAsiaTheme="minorEastAsia" w:hAnsiTheme="minorHAnsi"/>
          <w:color w:val="auto"/>
          <w:kern w:val="0"/>
          <w:szCs w:val="22"/>
        </w:rPr>
      </w:pPr>
      <w:del w:id="537" w:author="Jayakrishnan Thundathil" w:date="2017-02-02T16:14:00Z">
        <w:r w:rsidRPr="006F1CE5" w:rsidDel="006F1CE5">
          <w:rPr>
            <w:rFonts w:cs="Calibri"/>
            <w:rPrChange w:id="538" w:author="Jayakrishnan Thundathil" w:date="2017-02-02T16:14:00Z">
              <w:rPr>
                <w:rStyle w:val="Hyperlink"/>
                <w:rFonts w:cs="Calibri"/>
              </w:rPr>
            </w:rPrChange>
          </w:rPr>
          <w:delText>4.4.16.1</w:delText>
        </w:r>
        <w:r w:rsidDel="006F1CE5">
          <w:rPr>
            <w:rFonts w:asciiTheme="minorHAnsi" w:eastAsiaTheme="minorEastAsia" w:hAnsiTheme="minorHAnsi"/>
            <w:color w:val="auto"/>
            <w:kern w:val="0"/>
            <w:szCs w:val="22"/>
          </w:rPr>
          <w:tab/>
        </w:r>
        <w:r w:rsidRPr="006F1CE5" w:rsidDel="006F1CE5">
          <w:rPr>
            <w:rFonts w:cs="Calibri"/>
            <w:rPrChange w:id="539" w:author="Jayakrishnan Thundathil" w:date="2017-02-02T16:14:00Z">
              <w:rPr>
                <w:rStyle w:val="Hyperlink"/>
                <w:rFonts w:cs="Calibri"/>
              </w:rPr>
            </w:rPrChange>
          </w:rPr>
          <w:delText>Description</w:delText>
        </w:r>
        <w:r w:rsidDel="006F1CE5">
          <w:rPr>
            <w:webHidden/>
          </w:rPr>
          <w:tab/>
          <w:delText>17</w:delText>
        </w:r>
      </w:del>
    </w:p>
    <w:p w:rsidR="001E09B9" w:rsidDel="006F1CE5" w:rsidRDefault="001E09B9">
      <w:pPr>
        <w:pStyle w:val="TOC2"/>
        <w:rPr>
          <w:del w:id="540" w:author="Jayakrishnan Thundathil" w:date="2017-02-02T16:14:00Z"/>
          <w:rFonts w:asciiTheme="minorHAnsi" w:eastAsiaTheme="minorEastAsia" w:hAnsiTheme="minorHAnsi"/>
          <w:color w:val="auto"/>
          <w:kern w:val="0"/>
          <w:szCs w:val="22"/>
        </w:rPr>
      </w:pPr>
      <w:del w:id="541" w:author="Jayakrishnan Thundathil" w:date="2017-02-02T16:14:00Z">
        <w:r w:rsidRPr="006F1CE5" w:rsidDel="006F1CE5">
          <w:rPr>
            <w:rFonts w:cs="Calibri"/>
            <w:rPrChange w:id="542" w:author="Jayakrishnan Thundathil" w:date="2017-02-02T16:14:00Z">
              <w:rPr>
                <w:rStyle w:val="Hyperlink"/>
                <w:rFonts w:cs="Calibri"/>
              </w:rPr>
            </w:rPrChange>
          </w:rPr>
          <w:delText>4.4.17</w:delText>
        </w:r>
        <w:r w:rsidDel="006F1CE5">
          <w:rPr>
            <w:rFonts w:asciiTheme="minorHAnsi" w:eastAsiaTheme="minorEastAsia" w:hAnsiTheme="minorHAnsi"/>
            <w:color w:val="auto"/>
            <w:kern w:val="0"/>
            <w:szCs w:val="22"/>
          </w:rPr>
          <w:tab/>
        </w:r>
        <w:r w:rsidRPr="006F1CE5" w:rsidDel="006F1CE5">
          <w:rPr>
            <w:rFonts w:cs="Calibri"/>
            <w:rPrChange w:id="543" w:author="Jayakrishnan Thundathil" w:date="2017-02-02T16:14:00Z">
              <w:rPr>
                <w:rStyle w:val="Hyperlink"/>
                <w:rFonts w:cs="Calibri"/>
              </w:rPr>
            </w:rPrChange>
          </w:rPr>
          <w:delText>Local Function #17</w:delText>
        </w:r>
        <w:r w:rsidDel="006F1CE5">
          <w:rPr>
            <w:webHidden/>
          </w:rPr>
          <w:tab/>
          <w:delText>18</w:delText>
        </w:r>
      </w:del>
    </w:p>
    <w:p w:rsidR="001E09B9" w:rsidDel="006F1CE5" w:rsidRDefault="001E09B9">
      <w:pPr>
        <w:pStyle w:val="TOC2"/>
        <w:tabs>
          <w:tab w:val="left" w:pos="1200"/>
        </w:tabs>
        <w:rPr>
          <w:del w:id="544" w:author="Jayakrishnan Thundathil" w:date="2017-02-02T16:14:00Z"/>
          <w:rFonts w:asciiTheme="minorHAnsi" w:eastAsiaTheme="minorEastAsia" w:hAnsiTheme="minorHAnsi"/>
          <w:color w:val="auto"/>
          <w:kern w:val="0"/>
          <w:szCs w:val="22"/>
        </w:rPr>
      </w:pPr>
      <w:del w:id="545" w:author="Jayakrishnan Thundathil" w:date="2017-02-02T16:14:00Z">
        <w:r w:rsidRPr="006F1CE5" w:rsidDel="006F1CE5">
          <w:rPr>
            <w:rFonts w:cs="Calibri"/>
            <w:rPrChange w:id="546" w:author="Jayakrishnan Thundathil" w:date="2017-02-02T16:14:00Z">
              <w:rPr>
                <w:rStyle w:val="Hyperlink"/>
                <w:rFonts w:cs="Calibri"/>
              </w:rPr>
            </w:rPrChange>
          </w:rPr>
          <w:delText>4.4.17.1</w:delText>
        </w:r>
        <w:r w:rsidDel="006F1CE5">
          <w:rPr>
            <w:rFonts w:asciiTheme="minorHAnsi" w:eastAsiaTheme="minorEastAsia" w:hAnsiTheme="minorHAnsi"/>
            <w:color w:val="auto"/>
            <w:kern w:val="0"/>
            <w:szCs w:val="22"/>
          </w:rPr>
          <w:tab/>
        </w:r>
        <w:r w:rsidRPr="006F1CE5" w:rsidDel="006F1CE5">
          <w:rPr>
            <w:rFonts w:cs="Calibri"/>
            <w:rPrChange w:id="547" w:author="Jayakrishnan Thundathil" w:date="2017-02-02T16:14:00Z">
              <w:rPr>
                <w:rStyle w:val="Hyperlink"/>
                <w:rFonts w:cs="Calibri"/>
              </w:rPr>
            </w:rPrChange>
          </w:rPr>
          <w:delText>Description</w:delText>
        </w:r>
        <w:r w:rsidDel="006F1CE5">
          <w:rPr>
            <w:webHidden/>
          </w:rPr>
          <w:tab/>
          <w:delText>18</w:delText>
        </w:r>
      </w:del>
    </w:p>
    <w:p w:rsidR="001E09B9" w:rsidDel="006F1CE5" w:rsidRDefault="001E09B9">
      <w:pPr>
        <w:pStyle w:val="TOC2"/>
        <w:rPr>
          <w:del w:id="548" w:author="Jayakrishnan Thundathil" w:date="2017-02-02T16:14:00Z"/>
          <w:rFonts w:asciiTheme="minorHAnsi" w:eastAsiaTheme="minorEastAsia" w:hAnsiTheme="minorHAnsi"/>
          <w:color w:val="auto"/>
          <w:kern w:val="0"/>
          <w:szCs w:val="22"/>
        </w:rPr>
      </w:pPr>
      <w:del w:id="549" w:author="Jayakrishnan Thundathil" w:date="2017-02-02T16:14:00Z">
        <w:r w:rsidRPr="006F1CE5" w:rsidDel="006F1CE5">
          <w:rPr>
            <w:rFonts w:cs="Calibri"/>
            <w:rPrChange w:id="550" w:author="Jayakrishnan Thundathil" w:date="2017-02-02T16:14:00Z">
              <w:rPr>
                <w:rStyle w:val="Hyperlink"/>
                <w:rFonts w:cs="Calibri"/>
              </w:rPr>
            </w:rPrChange>
          </w:rPr>
          <w:delText>4.4.18</w:delText>
        </w:r>
        <w:r w:rsidDel="006F1CE5">
          <w:rPr>
            <w:rFonts w:asciiTheme="minorHAnsi" w:eastAsiaTheme="minorEastAsia" w:hAnsiTheme="minorHAnsi"/>
            <w:color w:val="auto"/>
            <w:kern w:val="0"/>
            <w:szCs w:val="22"/>
          </w:rPr>
          <w:tab/>
        </w:r>
        <w:r w:rsidRPr="006F1CE5" w:rsidDel="006F1CE5">
          <w:rPr>
            <w:rFonts w:cs="Calibri"/>
            <w:rPrChange w:id="551" w:author="Jayakrishnan Thundathil" w:date="2017-02-02T16:14:00Z">
              <w:rPr>
                <w:rStyle w:val="Hyperlink"/>
                <w:rFonts w:cs="Calibri"/>
              </w:rPr>
            </w:rPrChange>
          </w:rPr>
          <w:delText>Local Function #18</w:delText>
        </w:r>
        <w:r w:rsidDel="006F1CE5">
          <w:rPr>
            <w:webHidden/>
          </w:rPr>
          <w:tab/>
          <w:delText>18</w:delText>
        </w:r>
      </w:del>
    </w:p>
    <w:p w:rsidR="001E09B9" w:rsidDel="006F1CE5" w:rsidRDefault="001E09B9">
      <w:pPr>
        <w:pStyle w:val="TOC2"/>
        <w:tabs>
          <w:tab w:val="left" w:pos="1200"/>
        </w:tabs>
        <w:rPr>
          <w:del w:id="552" w:author="Jayakrishnan Thundathil" w:date="2017-02-02T16:14:00Z"/>
          <w:rFonts w:asciiTheme="minorHAnsi" w:eastAsiaTheme="minorEastAsia" w:hAnsiTheme="minorHAnsi"/>
          <w:color w:val="auto"/>
          <w:kern w:val="0"/>
          <w:szCs w:val="22"/>
        </w:rPr>
      </w:pPr>
      <w:del w:id="553" w:author="Jayakrishnan Thundathil" w:date="2017-02-02T16:14:00Z">
        <w:r w:rsidRPr="006F1CE5" w:rsidDel="006F1CE5">
          <w:rPr>
            <w:rFonts w:cs="Calibri"/>
            <w:rPrChange w:id="554" w:author="Jayakrishnan Thundathil" w:date="2017-02-02T16:14:00Z">
              <w:rPr>
                <w:rStyle w:val="Hyperlink"/>
                <w:rFonts w:cs="Calibri"/>
              </w:rPr>
            </w:rPrChange>
          </w:rPr>
          <w:delText>4.4.18.1</w:delText>
        </w:r>
        <w:r w:rsidDel="006F1CE5">
          <w:rPr>
            <w:rFonts w:asciiTheme="minorHAnsi" w:eastAsiaTheme="minorEastAsia" w:hAnsiTheme="minorHAnsi"/>
            <w:color w:val="auto"/>
            <w:kern w:val="0"/>
            <w:szCs w:val="22"/>
          </w:rPr>
          <w:tab/>
        </w:r>
        <w:r w:rsidRPr="006F1CE5" w:rsidDel="006F1CE5">
          <w:rPr>
            <w:rFonts w:cs="Calibri"/>
            <w:rPrChange w:id="555" w:author="Jayakrishnan Thundathil" w:date="2017-02-02T16:14:00Z">
              <w:rPr>
                <w:rStyle w:val="Hyperlink"/>
                <w:rFonts w:cs="Calibri"/>
              </w:rPr>
            </w:rPrChange>
          </w:rPr>
          <w:delText>Description</w:delText>
        </w:r>
        <w:r w:rsidDel="006F1CE5">
          <w:rPr>
            <w:webHidden/>
          </w:rPr>
          <w:tab/>
          <w:delText>18</w:delText>
        </w:r>
      </w:del>
    </w:p>
    <w:p w:rsidR="001E09B9" w:rsidDel="006F1CE5" w:rsidRDefault="001E09B9">
      <w:pPr>
        <w:pStyle w:val="TOC2"/>
        <w:rPr>
          <w:del w:id="556" w:author="Jayakrishnan Thundathil" w:date="2017-02-02T16:14:00Z"/>
          <w:rFonts w:asciiTheme="minorHAnsi" w:eastAsiaTheme="minorEastAsia" w:hAnsiTheme="minorHAnsi"/>
          <w:color w:val="auto"/>
          <w:kern w:val="0"/>
          <w:szCs w:val="22"/>
        </w:rPr>
      </w:pPr>
      <w:del w:id="557" w:author="Jayakrishnan Thundathil" w:date="2017-02-02T16:14:00Z">
        <w:r w:rsidRPr="006F1CE5" w:rsidDel="006F1CE5">
          <w:rPr>
            <w:rFonts w:cs="Calibri"/>
            <w:rPrChange w:id="558" w:author="Jayakrishnan Thundathil" w:date="2017-02-02T16:14:00Z">
              <w:rPr>
                <w:rStyle w:val="Hyperlink"/>
                <w:rFonts w:cs="Calibri"/>
              </w:rPr>
            </w:rPrChange>
          </w:rPr>
          <w:delText>4.4.19</w:delText>
        </w:r>
        <w:r w:rsidDel="006F1CE5">
          <w:rPr>
            <w:rFonts w:asciiTheme="minorHAnsi" w:eastAsiaTheme="minorEastAsia" w:hAnsiTheme="minorHAnsi"/>
            <w:color w:val="auto"/>
            <w:kern w:val="0"/>
            <w:szCs w:val="22"/>
          </w:rPr>
          <w:tab/>
        </w:r>
        <w:r w:rsidRPr="006F1CE5" w:rsidDel="006F1CE5">
          <w:rPr>
            <w:rFonts w:cs="Calibri"/>
            <w:rPrChange w:id="559" w:author="Jayakrishnan Thundathil" w:date="2017-02-02T16:14:00Z">
              <w:rPr>
                <w:rStyle w:val="Hyperlink"/>
                <w:rFonts w:cs="Calibri"/>
              </w:rPr>
            </w:rPrChange>
          </w:rPr>
          <w:delText>Local Function #19</w:delText>
        </w:r>
        <w:r w:rsidDel="006F1CE5">
          <w:rPr>
            <w:webHidden/>
          </w:rPr>
          <w:tab/>
          <w:delText>18</w:delText>
        </w:r>
      </w:del>
    </w:p>
    <w:p w:rsidR="001E09B9" w:rsidDel="006F1CE5" w:rsidRDefault="001E09B9">
      <w:pPr>
        <w:pStyle w:val="TOC2"/>
        <w:tabs>
          <w:tab w:val="left" w:pos="1200"/>
        </w:tabs>
        <w:rPr>
          <w:del w:id="560" w:author="Jayakrishnan Thundathil" w:date="2017-02-02T16:14:00Z"/>
          <w:rFonts w:asciiTheme="minorHAnsi" w:eastAsiaTheme="minorEastAsia" w:hAnsiTheme="minorHAnsi"/>
          <w:color w:val="auto"/>
          <w:kern w:val="0"/>
          <w:szCs w:val="22"/>
        </w:rPr>
      </w:pPr>
      <w:del w:id="561" w:author="Jayakrishnan Thundathil" w:date="2017-02-02T16:14:00Z">
        <w:r w:rsidRPr="006F1CE5" w:rsidDel="006F1CE5">
          <w:rPr>
            <w:rFonts w:cs="Calibri"/>
            <w:rPrChange w:id="562" w:author="Jayakrishnan Thundathil" w:date="2017-02-02T16:14:00Z">
              <w:rPr>
                <w:rStyle w:val="Hyperlink"/>
                <w:rFonts w:cs="Calibri"/>
              </w:rPr>
            </w:rPrChange>
          </w:rPr>
          <w:delText>4.4.19.1</w:delText>
        </w:r>
        <w:r w:rsidDel="006F1CE5">
          <w:rPr>
            <w:rFonts w:asciiTheme="minorHAnsi" w:eastAsiaTheme="minorEastAsia" w:hAnsiTheme="minorHAnsi"/>
            <w:color w:val="auto"/>
            <w:kern w:val="0"/>
            <w:szCs w:val="22"/>
          </w:rPr>
          <w:tab/>
        </w:r>
        <w:r w:rsidRPr="006F1CE5" w:rsidDel="006F1CE5">
          <w:rPr>
            <w:rFonts w:cs="Calibri"/>
            <w:rPrChange w:id="563" w:author="Jayakrishnan Thundathil" w:date="2017-02-02T16:14:00Z">
              <w:rPr>
                <w:rStyle w:val="Hyperlink"/>
                <w:rFonts w:cs="Calibri"/>
              </w:rPr>
            </w:rPrChange>
          </w:rPr>
          <w:delText>Description</w:delText>
        </w:r>
        <w:r w:rsidDel="006F1CE5">
          <w:rPr>
            <w:webHidden/>
          </w:rPr>
          <w:tab/>
          <w:delText>18</w:delText>
        </w:r>
      </w:del>
    </w:p>
    <w:p w:rsidR="001E09B9" w:rsidDel="006F1CE5" w:rsidRDefault="001E09B9">
      <w:pPr>
        <w:pStyle w:val="TOC2"/>
        <w:rPr>
          <w:del w:id="564" w:author="Jayakrishnan Thundathil" w:date="2017-02-02T16:14:00Z"/>
          <w:rFonts w:asciiTheme="minorHAnsi" w:eastAsiaTheme="minorEastAsia" w:hAnsiTheme="minorHAnsi"/>
          <w:color w:val="auto"/>
          <w:kern w:val="0"/>
          <w:szCs w:val="22"/>
        </w:rPr>
      </w:pPr>
      <w:del w:id="565" w:author="Jayakrishnan Thundathil" w:date="2017-02-02T16:14:00Z">
        <w:r w:rsidRPr="006F1CE5" w:rsidDel="006F1CE5">
          <w:rPr>
            <w:rFonts w:cs="Calibri"/>
            <w:rPrChange w:id="566" w:author="Jayakrishnan Thundathil" w:date="2017-02-02T16:14:00Z">
              <w:rPr>
                <w:rStyle w:val="Hyperlink"/>
                <w:rFonts w:cs="Calibri"/>
              </w:rPr>
            </w:rPrChange>
          </w:rPr>
          <w:delText>4.4.20</w:delText>
        </w:r>
        <w:r w:rsidDel="006F1CE5">
          <w:rPr>
            <w:rFonts w:asciiTheme="minorHAnsi" w:eastAsiaTheme="minorEastAsia" w:hAnsiTheme="minorHAnsi"/>
            <w:color w:val="auto"/>
            <w:kern w:val="0"/>
            <w:szCs w:val="22"/>
          </w:rPr>
          <w:tab/>
        </w:r>
        <w:r w:rsidRPr="006F1CE5" w:rsidDel="006F1CE5">
          <w:rPr>
            <w:rFonts w:cs="Calibri"/>
            <w:rPrChange w:id="567" w:author="Jayakrishnan Thundathil" w:date="2017-02-02T16:14:00Z">
              <w:rPr>
                <w:rStyle w:val="Hyperlink"/>
                <w:rFonts w:cs="Calibri"/>
              </w:rPr>
            </w:rPrChange>
          </w:rPr>
          <w:delText>Local Function #20</w:delText>
        </w:r>
        <w:r w:rsidDel="006F1CE5">
          <w:rPr>
            <w:webHidden/>
          </w:rPr>
          <w:tab/>
          <w:delText>18</w:delText>
        </w:r>
      </w:del>
    </w:p>
    <w:p w:rsidR="001E09B9" w:rsidDel="006F1CE5" w:rsidRDefault="001E09B9">
      <w:pPr>
        <w:pStyle w:val="TOC2"/>
        <w:tabs>
          <w:tab w:val="left" w:pos="1200"/>
        </w:tabs>
        <w:rPr>
          <w:del w:id="568" w:author="Jayakrishnan Thundathil" w:date="2017-02-02T16:14:00Z"/>
          <w:rFonts w:asciiTheme="minorHAnsi" w:eastAsiaTheme="minorEastAsia" w:hAnsiTheme="minorHAnsi"/>
          <w:color w:val="auto"/>
          <w:kern w:val="0"/>
          <w:szCs w:val="22"/>
        </w:rPr>
      </w:pPr>
      <w:del w:id="569" w:author="Jayakrishnan Thundathil" w:date="2017-02-02T16:14:00Z">
        <w:r w:rsidRPr="006F1CE5" w:rsidDel="006F1CE5">
          <w:rPr>
            <w:rFonts w:cs="Calibri"/>
            <w:rPrChange w:id="570" w:author="Jayakrishnan Thundathil" w:date="2017-02-02T16:14:00Z">
              <w:rPr>
                <w:rStyle w:val="Hyperlink"/>
                <w:rFonts w:cs="Calibri"/>
              </w:rPr>
            </w:rPrChange>
          </w:rPr>
          <w:delText>4.4.20.1</w:delText>
        </w:r>
        <w:r w:rsidDel="006F1CE5">
          <w:rPr>
            <w:rFonts w:asciiTheme="minorHAnsi" w:eastAsiaTheme="minorEastAsia" w:hAnsiTheme="minorHAnsi"/>
            <w:color w:val="auto"/>
            <w:kern w:val="0"/>
            <w:szCs w:val="22"/>
          </w:rPr>
          <w:tab/>
        </w:r>
        <w:r w:rsidRPr="006F1CE5" w:rsidDel="006F1CE5">
          <w:rPr>
            <w:rFonts w:cs="Calibri"/>
            <w:rPrChange w:id="571" w:author="Jayakrishnan Thundathil" w:date="2017-02-02T16:14:00Z">
              <w:rPr>
                <w:rStyle w:val="Hyperlink"/>
                <w:rFonts w:cs="Calibri"/>
              </w:rPr>
            </w:rPrChange>
          </w:rPr>
          <w:delText>Description</w:delText>
        </w:r>
        <w:r w:rsidDel="006F1CE5">
          <w:rPr>
            <w:webHidden/>
          </w:rPr>
          <w:tab/>
          <w:delText>19</w:delText>
        </w:r>
      </w:del>
    </w:p>
    <w:p w:rsidR="001E09B9" w:rsidDel="006F1CE5" w:rsidRDefault="001E09B9">
      <w:pPr>
        <w:pStyle w:val="TOC2"/>
        <w:rPr>
          <w:del w:id="572" w:author="Jayakrishnan Thundathil" w:date="2017-02-02T16:14:00Z"/>
          <w:rFonts w:asciiTheme="minorHAnsi" w:eastAsiaTheme="minorEastAsia" w:hAnsiTheme="minorHAnsi"/>
          <w:color w:val="auto"/>
          <w:kern w:val="0"/>
          <w:szCs w:val="22"/>
        </w:rPr>
      </w:pPr>
      <w:del w:id="573" w:author="Jayakrishnan Thundathil" w:date="2017-02-02T16:14:00Z">
        <w:r w:rsidRPr="006F1CE5" w:rsidDel="006F1CE5">
          <w:rPr>
            <w:rFonts w:cs="Calibri"/>
            <w:rPrChange w:id="574" w:author="Jayakrishnan Thundathil" w:date="2017-02-02T16:14:00Z">
              <w:rPr>
                <w:rStyle w:val="Hyperlink"/>
                <w:rFonts w:cs="Calibri"/>
              </w:rPr>
            </w:rPrChange>
          </w:rPr>
          <w:delText>4.4.21</w:delText>
        </w:r>
        <w:r w:rsidDel="006F1CE5">
          <w:rPr>
            <w:rFonts w:asciiTheme="minorHAnsi" w:eastAsiaTheme="minorEastAsia" w:hAnsiTheme="minorHAnsi"/>
            <w:color w:val="auto"/>
            <w:kern w:val="0"/>
            <w:szCs w:val="22"/>
          </w:rPr>
          <w:tab/>
        </w:r>
        <w:r w:rsidRPr="006F1CE5" w:rsidDel="006F1CE5">
          <w:rPr>
            <w:rFonts w:cs="Calibri"/>
            <w:rPrChange w:id="575" w:author="Jayakrishnan Thundathil" w:date="2017-02-02T16:14:00Z">
              <w:rPr>
                <w:rStyle w:val="Hyperlink"/>
                <w:rFonts w:cs="Calibri"/>
              </w:rPr>
            </w:rPrChange>
          </w:rPr>
          <w:delText>Local Function #21</w:delText>
        </w:r>
        <w:r w:rsidDel="006F1CE5">
          <w:rPr>
            <w:webHidden/>
          </w:rPr>
          <w:tab/>
          <w:delText>19</w:delText>
        </w:r>
      </w:del>
    </w:p>
    <w:p w:rsidR="001E09B9" w:rsidDel="006F1CE5" w:rsidRDefault="001E09B9">
      <w:pPr>
        <w:pStyle w:val="TOC2"/>
        <w:tabs>
          <w:tab w:val="left" w:pos="1200"/>
        </w:tabs>
        <w:rPr>
          <w:del w:id="576" w:author="Jayakrishnan Thundathil" w:date="2017-02-02T16:14:00Z"/>
          <w:rFonts w:asciiTheme="minorHAnsi" w:eastAsiaTheme="minorEastAsia" w:hAnsiTheme="minorHAnsi"/>
          <w:color w:val="auto"/>
          <w:kern w:val="0"/>
          <w:szCs w:val="22"/>
        </w:rPr>
      </w:pPr>
      <w:del w:id="577" w:author="Jayakrishnan Thundathil" w:date="2017-02-02T16:14:00Z">
        <w:r w:rsidRPr="006F1CE5" w:rsidDel="006F1CE5">
          <w:rPr>
            <w:rFonts w:cs="Calibri"/>
            <w:rPrChange w:id="578" w:author="Jayakrishnan Thundathil" w:date="2017-02-02T16:14:00Z">
              <w:rPr>
                <w:rStyle w:val="Hyperlink"/>
                <w:rFonts w:cs="Calibri"/>
              </w:rPr>
            </w:rPrChange>
          </w:rPr>
          <w:delText>4.4.21.1</w:delText>
        </w:r>
        <w:r w:rsidDel="006F1CE5">
          <w:rPr>
            <w:rFonts w:asciiTheme="minorHAnsi" w:eastAsiaTheme="minorEastAsia" w:hAnsiTheme="minorHAnsi"/>
            <w:color w:val="auto"/>
            <w:kern w:val="0"/>
            <w:szCs w:val="22"/>
          </w:rPr>
          <w:tab/>
        </w:r>
        <w:r w:rsidRPr="006F1CE5" w:rsidDel="006F1CE5">
          <w:rPr>
            <w:rFonts w:cs="Calibri"/>
            <w:rPrChange w:id="579" w:author="Jayakrishnan Thundathil" w:date="2017-02-02T16:14:00Z">
              <w:rPr>
                <w:rStyle w:val="Hyperlink"/>
                <w:rFonts w:cs="Calibri"/>
              </w:rPr>
            </w:rPrChange>
          </w:rPr>
          <w:delText>Description</w:delText>
        </w:r>
        <w:r w:rsidDel="006F1CE5">
          <w:rPr>
            <w:webHidden/>
          </w:rPr>
          <w:tab/>
          <w:delText>19</w:delText>
        </w:r>
      </w:del>
    </w:p>
    <w:p w:rsidR="001E09B9" w:rsidDel="006F1CE5" w:rsidRDefault="001E09B9">
      <w:pPr>
        <w:pStyle w:val="TOC2"/>
        <w:rPr>
          <w:del w:id="580" w:author="Jayakrishnan Thundathil" w:date="2017-02-02T16:14:00Z"/>
          <w:rFonts w:asciiTheme="minorHAnsi" w:eastAsiaTheme="minorEastAsia" w:hAnsiTheme="minorHAnsi"/>
          <w:color w:val="auto"/>
          <w:kern w:val="0"/>
          <w:szCs w:val="22"/>
        </w:rPr>
      </w:pPr>
      <w:del w:id="581" w:author="Jayakrishnan Thundathil" w:date="2017-02-02T16:14:00Z">
        <w:r w:rsidRPr="006F1CE5" w:rsidDel="006F1CE5">
          <w:rPr>
            <w:rFonts w:cs="Calibri"/>
            <w:rPrChange w:id="582" w:author="Jayakrishnan Thundathil" w:date="2017-02-02T16:14:00Z">
              <w:rPr>
                <w:rStyle w:val="Hyperlink"/>
                <w:rFonts w:cs="Calibri"/>
              </w:rPr>
            </w:rPrChange>
          </w:rPr>
          <w:delText>4.4.22</w:delText>
        </w:r>
        <w:r w:rsidDel="006F1CE5">
          <w:rPr>
            <w:rFonts w:asciiTheme="minorHAnsi" w:eastAsiaTheme="minorEastAsia" w:hAnsiTheme="minorHAnsi"/>
            <w:color w:val="auto"/>
            <w:kern w:val="0"/>
            <w:szCs w:val="22"/>
          </w:rPr>
          <w:tab/>
        </w:r>
        <w:r w:rsidRPr="006F1CE5" w:rsidDel="006F1CE5">
          <w:rPr>
            <w:rFonts w:cs="Calibri"/>
            <w:rPrChange w:id="583" w:author="Jayakrishnan Thundathil" w:date="2017-02-02T16:14:00Z">
              <w:rPr>
                <w:rStyle w:val="Hyperlink"/>
                <w:rFonts w:cs="Calibri"/>
              </w:rPr>
            </w:rPrChange>
          </w:rPr>
          <w:delText>Local Function #22</w:delText>
        </w:r>
        <w:r w:rsidDel="006F1CE5">
          <w:rPr>
            <w:webHidden/>
          </w:rPr>
          <w:tab/>
          <w:delText>19</w:delText>
        </w:r>
      </w:del>
    </w:p>
    <w:p w:rsidR="001E09B9" w:rsidDel="006F1CE5" w:rsidRDefault="001E09B9">
      <w:pPr>
        <w:pStyle w:val="TOC2"/>
        <w:tabs>
          <w:tab w:val="left" w:pos="1200"/>
        </w:tabs>
        <w:rPr>
          <w:del w:id="584" w:author="Jayakrishnan Thundathil" w:date="2017-02-02T16:14:00Z"/>
          <w:rFonts w:asciiTheme="minorHAnsi" w:eastAsiaTheme="minorEastAsia" w:hAnsiTheme="minorHAnsi"/>
          <w:color w:val="auto"/>
          <w:kern w:val="0"/>
          <w:szCs w:val="22"/>
        </w:rPr>
      </w:pPr>
      <w:del w:id="585" w:author="Jayakrishnan Thundathil" w:date="2017-02-02T16:14:00Z">
        <w:r w:rsidRPr="006F1CE5" w:rsidDel="006F1CE5">
          <w:rPr>
            <w:rFonts w:cs="Calibri"/>
            <w:rPrChange w:id="586" w:author="Jayakrishnan Thundathil" w:date="2017-02-02T16:14:00Z">
              <w:rPr>
                <w:rStyle w:val="Hyperlink"/>
                <w:rFonts w:cs="Calibri"/>
              </w:rPr>
            </w:rPrChange>
          </w:rPr>
          <w:delText>4.4.22.1</w:delText>
        </w:r>
        <w:r w:rsidDel="006F1CE5">
          <w:rPr>
            <w:rFonts w:asciiTheme="minorHAnsi" w:eastAsiaTheme="minorEastAsia" w:hAnsiTheme="minorHAnsi"/>
            <w:color w:val="auto"/>
            <w:kern w:val="0"/>
            <w:szCs w:val="22"/>
          </w:rPr>
          <w:tab/>
        </w:r>
        <w:r w:rsidRPr="006F1CE5" w:rsidDel="006F1CE5">
          <w:rPr>
            <w:rFonts w:cs="Calibri"/>
            <w:rPrChange w:id="587" w:author="Jayakrishnan Thundathil" w:date="2017-02-02T16:14:00Z">
              <w:rPr>
                <w:rStyle w:val="Hyperlink"/>
                <w:rFonts w:cs="Calibri"/>
              </w:rPr>
            </w:rPrChange>
          </w:rPr>
          <w:delText>Description</w:delText>
        </w:r>
        <w:r w:rsidDel="006F1CE5">
          <w:rPr>
            <w:webHidden/>
          </w:rPr>
          <w:tab/>
          <w:delText>19</w:delText>
        </w:r>
      </w:del>
    </w:p>
    <w:p w:rsidR="001E09B9" w:rsidDel="006F1CE5" w:rsidRDefault="001E09B9">
      <w:pPr>
        <w:pStyle w:val="TOC2"/>
        <w:rPr>
          <w:del w:id="588" w:author="Jayakrishnan Thundathil" w:date="2017-02-02T16:14:00Z"/>
          <w:rFonts w:asciiTheme="minorHAnsi" w:eastAsiaTheme="minorEastAsia" w:hAnsiTheme="minorHAnsi"/>
          <w:color w:val="auto"/>
          <w:kern w:val="0"/>
          <w:szCs w:val="22"/>
        </w:rPr>
      </w:pPr>
      <w:del w:id="589" w:author="Jayakrishnan Thundathil" w:date="2017-02-02T16:14:00Z">
        <w:r w:rsidRPr="006F1CE5" w:rsidDel="006F1CE5">
          <w:rPr>
            <w:rFonts w:cs="Calibri"/>
            <w:rPrChange w:id="590" w:author="Jayakrishnan Thundathil" w:date="2017-02-02T16:14:00Z">
              <w:rPr>
                <w:rStyle w:val="Hyperlink"/>
                <w:rFonts w:cs="Calibri"/>
              </w:rPr>
            </w:rPrChange>
          </w:rPr>
          <w:delText>4.4.23</w:delText>
        </w:r>
        <w:r w:rsidDel="006F1CE5">
          <w:rPr>
            <w:rFonts w:asciiTheme="minorHAnsi" w:eastAsiaTheme="minorEastAsia" w:hAnsiTheme="minorHAnsi"/>
            <w:color w:val="auto"/>
            <w:kern w:val="0"/>
            <w:szCs w:val="22"/>
          </w:rPr>
          <w:tab/>
        </w:r>
        <w:r w:rsidRPr="006F1CE5" w:rsidDel="006F1CE5">
          <w:rPr>
            <w:rFonts w:cs="Calibri"/>
            <w:rPrChange w:id="591" w:author="Jayakrishnan Thundathil" w:date="2017-02-02T16:14:00Z">
              <w:rPr>
                <w:rStyle w:val="Hyperlink"/>
                <w:rFonts w:cs="Calibri"/>
              </w:rPr>
            </w:rPrChange>
          </w:rPr>
          <w:delText>Local Function #23</w:delText>
        </w:r>
        <w:r w:rsidDel="006F1CE5">
          <w:rPr>
            <w:webHidden/>
          </w:rPr>
          <w:tab/>
          <w:delText>19</w:delText>
        </w:r>
      </w:del>
    </w:p>
    <w:p w:rsidR="001E09B9" w:rsidDel="006F1CE5" w:rsidRDefault="001E09B9">
      <w:pPr>
        <w:pStyle w:val="TOC2"/>
        <w:tabs>
          <w:tab w:val="left" w:pos="1200"/>
        </w:tabs>
        <w:rPr>
          <w:del w:id="592" w:author="Jayakrishnan Thundathil" w:date="2017-02-02T16:14:00Z"/>
          <w:rFonts w:asciiTheme="minorHAnsi" w:eastAsiaTheme="minorEastAsia" w:hAnsiTheme="minorHAnsi"/>
          <w:color w:val="auto"/>
          <w:kern w:val="0"/>
          <w:szCs w:val="22"/>
        </w:rPr>
      </w:pPr>
      <w:del w:id="593" w:author="Jayakrishnan Thundathil" w:date="2017-02-02T16:14:00Z">
        <w:r w:rsidRPr="006F1CE5" w:rsidDel="006F1CE5">
          <w:rPr>
            <w:rFonts w:cs="Calibri"/>
            <w:rPrChange w:id="594" w:author="Jayakrishnan Thundathil" w:date="2017-02-02T16:14:00Z">
              <w:rPr>
                <w:rStyle w:val="Hyperlink"/>
                <w:rFonts w:cs="Calibri"/>
              </w:rPr>
            </w:rPrChange>
          </w:rPr>
          <w:delText>4.4.23.1</w:delText>
        </w:r>
        <w:r w:rsidDel="006F1CE5">
          <w:rPr>
            <w:rFonts w:asciiTheme="minorHAnsi" w:eastAsiaTheme="minorEastAsia" w:hAnsiTheme="minorHAnsi"/>
            <w:color w:val="auto"/>
            <w:kern w:val="0"/>
            <w:szCs w:val="22"/>
          </w:rPr>
          <w:tab/>
        </w:r>
        <w:r w:rsidRPr="006F1CE5" w:rsidDel="006F1CE5">
          <w:rPr>
            <w:rFonts w:cs="Calibri"/>
            <w:rPrChange w:id="595" w:author="Jayakrishnan Thundathil" w:date="2017-02-02T16:14:00Z">
              <w:rPr>
                <w:rStyle w:val="Hyperlink"/>
                <w:rFonts w:cs="Calibri"/>
              </w:rPr>
            </w:rPrChange>
          </w:rPr>
          <w:delText>Description</w:delText>
        </w:r>
        <w:r w:rsidDel="006F1CE5">
          <w:rPr>
            <w:webHidden/>
          </w:rPr>
          <w:tab/>
          <w:delText>20</w:delText>
        </w:r>
      </w:del>
    </w:p>
    <w:p w:rsidR="001E09B9" w:rsidDel="006F1CE5" w:rsidRDefault="001E09B9">
      <w:pPr>
        <w:pStyle w:val="TOC2"/>
        <w:rPr>
          <w:del w:id="596" w:author="Jayakrishnan Thundathil" w:date="2017-02-02T16:14:00Z"/>
          <w:rFonts w:asciiTheme="minorHAnsi" w:eastAsiaTheme="minorEastAsia" w:hAnsiTheme="minorHAnsi"/>
          <w:color w:val="auto"/>
          <w:kern w:val="0"/>
          <w:szCs w:val="22"/>
        </w:rPr>
      </w:pPr>
      <w:del w:id="597" w:author="Jayakrishnan Thundathil" w:date="2017-02-02T16:14:00Z">
        <w:r w:rsidRPr="006F1CE5" w:rsidDel="006F1CE5">
          <w:rPr>
            <w:rFonts w:cs="Calibri"/>
            <w:rPrChange w:id="598" w:author="Jayakrishnan Thundathil" w:date="2017-02-02T16:14:00Z">
              <w:rPr>
                <w:rStyle w:val="Hyperlink"/>
                <w:rFonts w:cs="Calibri"/>
              </w:rPr>
            </w:rPrChange>
          </w:rPr>
          <w:delText>4.4.24</w:delText>
        </w:r>
        <w:r w:rsidDel="006F1CE5">
          <w:rPr>
            <w:rFonts w:asciiTheme="minorHAnsi" w:eastAsiaTheme="minorEastAsia" w:hAnsiTheme="minorHAnsi"/>
            <w:color w:val="auto"/>
            <w:kern w:val="0"/>
            <w:szCs w:val="22"/>
          </w:rPr>
          <w:tab/>
        </w:r>
        <w:r w:rsidRPr="006F1CE5" w:rsidDel="006F1CE5">
          <w:rPr>
            <w:rFonts w:cs="Calibri"/>
            <w:rPrChange w:id="599" w:author="Jayakrishnan Thundathil" w:date="2017-02-02T16:14:00Z">
              <w:rPr>
                <w:rStyle w:val="Hyperlink"/>
                <w:rFonts w:cs="Calibri"/>
              </w:rPr>
            </w:rPrChange>
          </w:rPr>
          <w:delText>Local Function #24</w:delText>
        </w:r>
        <w:r w:rsidDel="006F1CE5">
          <w:rPr>
            <w:webHidden/>
          </w:rPr>
          <w:tab/>
          <w:delText>20</w:delText>
        </w:r>
      </w:del>
    </w:p>
    <w:p w:rsidR="001E09B9" w:rsidDel="006F1CE5" w:rsidRDefault="001E09B9">
      <w:pPr>
        <w:pStyle w:val="TOC2"/>
        <w:tabs>
          <w:tab w:val="left" w:pos="1200"/>
        </w:tabs>
        <w:rPr>
          <w:del w:id="600" w:author="Jayakrishnan Thundathil" w:date="2017-02-02T16:14:00Z"/>
          <w:rFonts w:asciiTheme="minorHAnsi" w:eastAsiaTheme="minorEastAsia" w:hAnsiTheme="minorHAnsi"/>
          <w:color w:val="auto"/>
          <w:kern w:val="0"/>
          <w:szCs w:val="22"/>
        </w:rPr>
      </w:pPr>
      <w:del w:id="601" w:author="Jayakrishnan Thundathil" w:date="2017-02-02T16:14:00Z">
        <w:r w:rsidRPr="006F1CE5" w:rsidDel="006F1CE5">
          <w:rPr>
            <w:rFonts w:cs="Calibri"/>
            <w:rPrChange w:id="602" w:author="Jayakrishnan Thundathil" w:date="2017-02-02T16:14:00Z">
              <w:rPr>
                <w:rStyle w:val="Hyperlink"/>
                <w:rFonts w:cs="Calibri"/>
              </w:rPr>
            </w:rPrChange>
          </w:rPr>
          <w:delText>4.4.24.1</w:delText>
        </w:r>
        <w:r w:rsidDel="006F1CE5">
          <w:rPr>
            <w:rFonts w:asciiTheme="minorHAnsi" w:eastAsiaTheme="minorEastAsia" w:hAnsiTheme="minorHAnsi"/>
            <w:color w:val="auto"/>
            <w:kern w:val="0"/>
            <w:szCs w:val="22"/>
          </w:rPr>
          <w:tab/>
        </w:r>
        <w:r w:rsidRPr="006F1CE5" w:rsidDel="006F1CE5">
          <w:rPr>
            <w:rFonts w:cs="Calibri"/>
            <w:rPrChange w:id="603" w:author="Jayakrishnan Thundathil" w:date="2017-02-02T16:14:00Z">
              <w:rPr>
                <w:rStyle w:val="Hyperlink"/>
                <w:rFonts w:cs="Calibri"/>
              </w:rPr>
            </w:rPrChange>
          </w:rPr>
          <w:delText>Description</w:delText>
        </w:r>
        <w:r w:rsidDel="006F1CE5">
          <w:rPr>
            <w:webHidden/>
          </w:rPr>
          <w:tab/>
          <w:delText>20</w:delText>
        </w:r>
      </w:del>
    </w:p>
    <w:p w:rsidR="001E09B9" w:rsidDel="006F1CE5" w:rsidRDefault="001E09B9">
      <w:pPr>
        <w:pStyle w:val="TOC2"/>
        <w:rPr>
          <w:del w:id="604" w:author="Jayakrishnan Thundathil" w:date="2017-02-02T16:14:00Z"/>
          <w:rFonts w:asciiTheme="minorHAnsi" w:eastAsiaTheme="minorEastAsia" w:hAnsiTheme="minorHAnsi"/>
          <w:color w:val="auto"/>
          <w:kern w:val="0"/>
          <w:szCs w:val="22"/>
        </w:rPr>
      </w:pPr>
      <w:del w:id="605" w:author="Jayakrishnan Thundathil" w:date="2017-02-02T16:14:00Z">
        <w:r w:rsidRPr="006F1CE5" w:rsidDel="006F1CE5">
          <w:rPr>
            <w:rFonts w:cs="Calibri"/>
            <w:rPrChange w:id="606" w:author="Jayakrishnan Thundathil" w:date="2017-02-02T16:14:00Z">
              <w:rPr>
                <w:rStyle w:val="Hyperlink"/>
                <w:rFonts w:cs="Calibri"/>
              </w:rPr>
            </w:rPrChange>
          </w:rPr>
          <w:delText>4.5</w:delText>
        </w:r>
        <w:r w:rsidDel="006F1CE5">
          <w:rPr>
            <w:rFonts w:asciiTheme="minorHAnsi" w:eastAsiaTheme="minorEastAsia" w:hAnsiTheme="minorHAnsi"/>
            <w:color w:val="auto"/>
            <w:kern w:val="0"/>
            <w:szCs w:val="22"/>
          </w:rPr>
          <w:tab/>
        </w:r>
        <w:r w:rsidRPr="006F1CE5" w:rsidDel="006F1CE5">
          <w:rPr>
            <w:rFonts w:cs="Calibri"/>
            <w:rPrChange w:id="607" w:author="Jayakrishnan Thundathil" w:date="2017-02-02T16:14:00Z">
              <w:rPr>
                <w:rStyle w:val="Hyperlink"/>
                <w:rFonts w:cs="Calibri"/>
              </w:rPr>
            </w:rPrChange>
          </w:rPr>
          <w:delText>GLOBAL Function/Macro Definitions</w:delText>
        </w:r>
        <w:r w:rsidDel="006F1CE5">
          <w:rPr>
            <w:webHidden/>
          </w:rPr>
          <w:tab/>
          <w:delText>20</w:delText>
        </w:r>
      </w:del>
    </w:p>
    <w:p w:rsidR="001E09B9" w:rsidDel="006F1CE5" w:rsidRDefault="001E09B9">
      <w:pPr>
        <w:pStyle w:val="TOC1"/>
        <w:rPr>
          <w:del w:id="608" w:author="Jayakrishnan Thundathil" w:date="2017-02-02T16:14:00Z"/>
          <w:rFonts w:eastAsiaTheme="minorEastAsia"/>
          <w:b w:val="0"/>
          <w:color w:val="auto"/>
          <w:kern w:val="0"/>
          <w:sz w:val="22"/>
          <w:szCs w:val="22"/>
          <w:lang w:val="en-US"/>
        </w:rPr>
      </w:pPr>
      <w:del w:id="609" w:author="Jayakrishnan Thundathil" w:date="2017-02-02T16:14:00Z">
        <w:r w:rsidRPr="006F1CE5" w:rsidDel="006F1CE5">
          <w:rPr>
            <w:rFonts w:ascii="Calibri" w:hAnsi="Calibri" w:cs="Calibri"/>
            <w:rPrChange w:id="610" w:author="Jayakrishnan Thundathil" w:date="2017-02-02T16:14:00Z">
              <w:rPr>
                <w:rStyle w:val="Hyperlink"/>
                <w:rFonts w:ascii="Calibri" w:hAnsi="Calibri" w:cs="Calibri"/>
              </w:rPr>
            </w:rPrChange>
          </w:rPr>
          <w:delText>5</w:delText>
        </w:r>
        <w:r w:rsidDel="006F1CE5">
          <w:rPr>
            <w:rFonts w:eastAsiaTheme="minorEastAsia"/>
            <w:b w:val="0"/>
            <w:color w:val="auto"/>
            <w:kern w:val="0"/>
            <w:sz w:val="22"/>
            <w:szCs w:val="22"/>
            <w:lang w:val="en-US"/>
          </w:rPr>
          <w:tab/>
        </w:r>
        <w:r w:rsidRPr="006F1CE5" w:rsidDel="006F1CE5">
          <w:rPr>
            <w:rFonts w:ascii="Calibri" w:hAnsi="Calibri"/>
            <w:rPrChange w:id="611" w:author="Jayakrishnan Thundathil" w:date="2017-02-02T16:14:00Z">
              <w:rPr>
                <w:rStyle w:val="Hyperlink"/>
                <w:rFonts w:ascii="Calibri" w:hAnsi="Calibri"/>
              </w:rPr>
            </w:rPrChange>
          </w:rPr>
          <w:delText>Known</w:delText>
        </w:r>
        <w:r w:rsidRPr="006F1CE5" w:rsidDel="006F1CE5">
          <w:rPr>
            <w:rFonts w:ascii="Calibri" w:hAnsi="Calibri" w:cs="Calibri"/>
            <w:rPrChange w:id="612" w:author="Jayakrishnan Thundathil" w:date="2017-02-02T16:14:00Z">
              <w:rPr>
                <w:rStyle w:val="Hyperlink"/>
                <w:rFonts w:ascii="Calibri" w:hAnsi="Calibri" w:cs="Calibri"/>
              </w:rPr>
            </w:rPrChange>
          </w:rPr>
          <w:delText xml:space="preserve"> Limitations with Design</w:delText>
        </w:r>
        <w:r w:rsidDel="006F1CE5">
          <w:rPr>
            <w:webHidden/>
          </w:rPr>
          <w:tab/>
          <w:delText>21</w:delText>
        </w:r>
      </w:del>
    </w:p>
    <w:p w:rsidR="001E09B9" w:rsidDel="006F1CE5" w:rsidRDefault="001E09B9">
      <w:pPr>
        <w:pStyle w:val="TOC1"/>
        <w:rPr>
          <w:del w:id="613" w:author="Jayakrishnan Thundathil" w:date="2017-02-02T16:14:00Z"/>
          <w:rFonts w:eastAsiaTheme="minorEastAsia"/>
          <w:b w:val="0"/>
          <w:color w:val="auto"/>
          <w:kern w:val="0"/>
          <w:sz w:val="22"/>
          <w:szCs w:val="22"/>
          <w:lang w:val="en-US"/>
        </w:rPr>
      </w:pPr>
      <w:del w:id="614" w:author="Jayakrishnan Thundathil" w:date="2017-02-02T16:14:00Z">
        <w:r w:rsidRPr="006F1CE5" w:rsidDel="006F1CE5">
          <w:rPr>
            <w:rFonts w:ascii="Calibri" w:hAnsi="Calibri" w:cs="Calibri"/>
            <w:rPrChange w:id="615" w:author="Jayakrishnan Thundathil" w:date="2017-02-02T16:14:00Z">
              <w:rPr>
                <w:rStyle w:val="Hyperlink"/>
                <w:rFonts w:ascii="Calibri" w:hAnsi="Calibri" w:cs="Calibri"/>
              </w:rPr>
            </w:rPrChange>
          </w:rPr>
          <w:delText>6</w:delText>
        </w:r>
        <w:r w:rsidDel="006F1CE5">
          <w:rPr>
            <w:rFonts w:eastAsiaTheme="minorEastAsia"/>
            <w:b w:val="0"/>
            <w:color w:val="auto"/>
            <w:kern w:val="0"/>
            <w:sz w:val="22"/>
            <w:szCs w:val="22"/>
            <w:lang w:val="en-US"/>
          </w:rPr>
          <w:tab/>
        </w:r>
        <w:r w:rsidRPr="006F1CE5" w:rsidDel="006F1CE5">
          <w:rPr>
            <w:rFonts w:ascii="Calibri" w:hAnsi="Calibri" w:cs="Calibri"/>
            <w:rPrChange w:id="616" w:author="Jayakrishnan Thundathil" w:date="2017-02-02T16:14:00Z">
              <w:rPr>
                <w:rStyle w:val="Hyperlink"/>
                <w:rFonts w:ascii="Calibri" w:hAnsi="Calibri" w:cs="Calibri"/>
              </w:rPr>
            </w:rPrChange>
          </w:rPr>
          <w:delText>UNIT TEST CONSIDERATION</w:delText>
        </w:r>
        <w:r w:rsidDel="006F1CE5">
          <w:rPr>
            <w:webHidden/>
          </w:rPr>
          <w:tab/>
          <w:delText>22</w:delText>
        </w:r>
      </w:del>
    </w:p>
    <w:p w:rsidR="001E09B9" w:rsidDel="006F1CE5" w:rsidRDefault="001E09B9">
      <w:pPr>
        <w:pStyle w:val="TOC1"/>
        <w:tabs>
          <w:tab w:val="left" w:pos="1400"/>
        </w:tabs>
        <w:rPr>
          <w:del w:id="617" w:author="Jayakrishnan Thundathil" w:date="2017-02-02T16:14:00Z"/>
          <w:rFonts w:eastAsiaTheme="minorEastAsia"/>
          <w:b w:val="0"/>
          <w:color w:val="auto"/>
          <w:kern w:val="0"/>
          <w:sz w:val="22"/>
          <w:szCs w:val="22"/>
          <w:lang w:val="en-US"/>
        </w:rPr>
      </w:pPr>
      <w:del w:id="618" w:author="Jayakrishnan Thundathil" w:date="2017-02-02T16:14:00Z">
        <w:r w:rsidRPr="006F1CE5" w:rsidDel="006F1CE5">
          <w:rPr>
            <w:rPrChange w:id="619" w:author="Jayakrishnan Thundathil" w:date="2017-02-02T16:14:00Z">
              <w:rPr>
                <w:rStyle w:val="Hyperlink"/>
              </w:rPr>
            </w:rPrChange>
          </w:rPr>
          <w:delText>Appendix A</w:delText>
        </w:r>
        <w:r w:rsidDel="006F1CE5">
          <w:rPr>
            <w:rFonts w:eastAsiaTheme="minorEastAsia"/>
            <w:b w:val="0"/>
            <w:color w:val="auto"/>
            <w:kern w:val="0"/>
            <w:sz w:val="22"/>
            <w:szCs w:val="22"/>
            <w:lang w:val="en-US"/>
          </w:rPr>
          <w:tab/>
        </w:r>
        <w:r w:rsidRPr="006F1CE5" w:rsidDel="006F1CE5">
          <w:rPr>
            <w:rPrChange w:id="620" w:author="Jayakrishnan Thundathil" w:date="2017-02-02T16:14:00Z">
              <w:rPr>
                <w:rStyle w:val="Hyperlink"/>
              </w:rPr>
            </w:rPrChange>
          </w:rPr>
          <w:delText>Abbreviations and Acronyms</w:delText>
        </w:r>
        <w:r w:rsidDel="006F1CE5">
          <w:rPr>
            <w:webHidden/>
          </w:rPr>
          <w:tab/>
          <w:delText>23</w:delText>
        </w:r>
      </w:del>
    </w:p>
    <w:p w:rsidR="001E09B9" w:rsidDel="006F1CE5" w:rsidRDefault="001E09B9">
      <w:pPr>
        <w:pStyle w:val="TOC1"/>
        <w:tabs>
          <w:tab w:val="left" w:pos="1400"/>
        </w:tabs>
        <w:rPr>
          <w:del w:id="621" w:author="Jayakrishnan Thundathil" w:date="2017-02-02T16:14:00Z"/>
          <w:rFonts w:eastAsiaTheme="minorEastAsia"/>
          <w:b w:val="0"/>
          <w:color w:val="auto"/>
          <w:kern w:val="0"/>
          <w:sz w:val="22"/>
          <w:szCs w:val="22"/>
          <w:lang w:val="en-US"/>
        </w:rPr>
      </w:pPr>
      <w:del w:id="622" w:author="Jayakrishnan Thundathil" w:date="2017-02-02T16:14:00Z">
        <w:r w:rsidRPr="006F1CE5" w:rsidDel="006F1CE5">
          <w:rPr>
            <w:rPrChange w:id="623" w:author="Jayakrishnan Thundathil" w:date="2017-02-02T16:14:00Z">
              <w:rPr>
                <w:rStyle w:val="Hyperlink"/>
              </w:rPr>
            </w:rPrChange>
          </w:rPr>
          <w:delText>Appendix B</w:delText>
        </w:r>
        <w:r w:rsidDel="006F1CE5">
          <w:rPr>
            <w:rFonts w:eastAsiaTheme="minorEastAsia"/>
            <w:b w:val="0"/>
            <w:color w:val="auto"/>
            <w:kern w:val="0"/>
            <w:sz w:val="22"/>
            <w:szCs w:val="22"/>
            <w:lang w:val="en-US"/>
          </w:rPr>
          <w:tab/>
        </w:r>
        <w:r w:rsidRPr="006F1CE5" w:rsidDel="006F1CE5">
          <w:rPr>
            <w:rPrChange w:id="624" w:author="Jayakrishnan Thundathil" w:date="2017-02-02T16:14:00Z">
              <w:rPr>
                <w:rStyle w:val="Hyperlink"/>
              </w:rPr>
            </w:rPrChange>
          </w:rPr>
          <w:delText>Glossary</w:delText>
        </w:r>
        <w:r w:rsidDel="006F1CE5">
          <w:rPr>
            <w:webHidden/>
          </w:rPr>
          <w:tab/>
          <w:delText>24</w:delText>
        </w:r>
      </w:del>
    </w:p>
    <w:p w:rsidR="001E09B9" w:rsidDel="006F1CE5" w:rsidRDefault="001E09B9">
      <w:pPr>
        <w:pStyle w:val="TOC1"/>
        <w:tabs>
          <w:tab w:val="left" w:pos="1400"/>
        </w:tabs>
        <w:rPr>
          <w:del w:id="625" w:author="Jayakrishnan Thundathil" w:date="2017-02-02T16:14:00Z"/>
          <w:rFonts w:eastAsiaTheme="minorEastAsia"/>
          <w:b w:val="0"/>
          <w:color w:val="auto"/>
          <w:kern w:val="0"/>
          <w:sz w:val="22"/>
          <w:szCs w:val="22"/>
          <w:lang w:val="en-US"/>
        </w:rPr>
      </w:pPr>
      <w:del w:id="626" w:author="Jayakrishnan Thundathil" w:date="2017-02-02T16:14:00Z">
        <w:r w:rsidRPr="006F1CE5" w:rsidDel="006F1CE5">
          <w:rPr>
            <w:rPrChange w:id="627" w:author="Jayakrishnan Thundathil" w:date="2017-02-02T16:14:00Z">
              <w:rPr>
                <w:rStyle w:val="Hyperlink"/>
              </w:rPr>
            </w:rPrChange>
          </w:rPr>
          <w:delText>Appendix C</w:delText>
        </w:r>
        <w:r w:rsidDel="006F1CE5">
          <w:rPr>
            <w:rFonts w:eastAsiaTheme="minorEastAsia"/>
            <w:b w:val="0"/>
            <w:color w:val="auto"/>
            <w:kern w:val="0"/>
            <w:sz w:val="22"/>
            <w:szCs w:val="22"/>
            <w:lang w:val="en-US"/>
          </w:rPr>
          <w:tab/>
        </w:r>
        <w:r w:rsidRPr="006F1CE5" w:rsidDel="006F1CE5">
          <w:rPr>
            <w:rPrChange w:id="628" w:author="Jayakrishnan Thundathil" w:date="2017-02-02T16:14:00Z">
              <w:rPr>
                <w:rStyle w:val="Hyperlink"/>
              </w:rPr>
            </w:rPrChange>
          </w:rPr>
          <w:delText>References</w:delText>
        </w:r>
        <w:r w:rsidDel="006F1CE5">
          <w:rPr>
            <w:webHidden/>
          </w:rPr>
          <w:tab/>
          <w:delText>25</w:delText>
        </w:r>
      </w:del>
    </w:p>
    <w:p w:rsidR="00707BA6" w:rsidRPr="00A158C7" w:rsidRDefault="00E16D14" w:rsidP="00E16D14">
      <w:pPr>
        <w:jc w:val="center"/>
      </w:pPr>
      <w:r>
        <w:rPr>
          <w:caps/>
        </w:rPr>
        <w:fldChar w:fldCharType="end"/>
      </w:r>
      <w:bookmarkStart w:id="629" w:name="_GoBack"/>
      <w:bookmarkEnd w:id="629"/>
    </w:p>
    <w:p w:rsidR="00F95E33" w:rsidRPr="00A158C7" w:rsidRDefault="00F95E33" w:rsidP="00E16D14"/>
    <w:p w:rsidR="00312179" w:rsidRDefault="00714679" w:rsidP="00714679">
      <w:pPr>
        <w:pStyle w:val="Heading1"/>
      </w:pPr>
      <w:bookmarkStart w:id="630" w:name="_Toc406065228"/>
      <w:bookmarkStart w:id="631" w:name="_Toc473815368"/>
      <w:bookmarkEnd w:id="10"/>
      <w:bookmarkEnd w:id="11"/>
      <w:bookmarkEnd w:id="12"/>
      <w:bookmarkEnd w:id="13"/>
      <w:bookmarkEnd w:id="14"/>
      <w:r w:rsidRPr="00714679">
        <w:lastRenderedPageBreak/>
        <w:t>GmOvrlStMgr</w:t>
      </w:r>
      <w:r w:rsidR="00D229A6">
        <w:t xml:space="preserve"> </w:t>
      </w:r>
      <w:r w:rsidR="00D229A6" w:rsidRPr="00AA38E8">
        <w:t>High-Level Description</w:t>
      </w:r>
      <w:bookmarkEnd w:id="630"/>
      <w:bookmarkEnd w:id="631"/>
    </w:p>
    <w:p w:rsidR="00E379A5" w:rsidRPr="00E379A5" w:rsidRDefault="00E379A5" w:rsidP="00E379A5">
      <w:pPr>
        <w:rPr>
          <w:lang w:bidi="ar-SA"/>
        </w:rPr>
      </w:pPr>
      <w:r>
        <w:rPr>
          <w:lang w:bidi="ar-SA"/>
        </w:rPr>
        <w:t>Refer to FDD</w:t>
      </w:r>
    </w:p>
    <w:p w:rsidR="00D229A6" w:rsidRPr="002D6391" w:rsidRDefault="00D229A6" w:rsidP="00D229A6">
      <w:pPr>
        <w:rPr>
          <w:rFonts w:cs="Calibri"/>
          <w:i/>
        </w:rPr>
      </w:pP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632" w:name="_Toc406065229"/>
      <w:bookmarkStart w:id="633" w:name="_Toc473815369"/>
      <w:r w:rsidRPr="00AA38E8">
        <w:rPr>
          <w:rFonts w:ascii="Calibri" w:hAnsi="Calibri" w:cs="Calibri"/>
        </w:rPr>
        <w:lastRenderedPageBreak/>
        <w:t>Design details of software module</w:t>
      </w:r>
      <w:bookmarkEnd w:id="632"/>
      <w:bookmarkEnd w:id="633"/>
    </w:p>
    <w:p w:rsidR="00D229A6" w:rsidRPr="00AA38E8" w:rsidRDefault="00D229A6" w:rsidP="00714679">
      <w:pPr>
        <w:pStyle w:val="Heading2"/>
      </w:pPr>
      <w:bookmarkStart w:id="634" w:name="_Toc406065230"/>
      <w:bookmarkStart w:id="635" w:name="_Toc473815370"/>
      <w:r w:rsidRPr="00D229A6">
        <w:t>Graphical</w:t>
      </w:r>
      <w:r>
        <w:t xml:space="preserve"> representation of </w:t>
      </w:r>
      <w:bookmarkEnd w:id="634"/>
      <w:r w:rsidR="00714679" w:rsidRPr="00714679">
        <w:rPr>
          <w:rFonts w:ascii="Calibri" w:hAnsi="Calibri" w:cs="Calibri"/>
        </w:rPr>
        <w:t>GmOvrlStMgr</w:t>
      </w:r>
      <w:bookmarkEnd w:id="635"/>
    </w:p>
    <w:p w:rsidR="00CA74CE" w:rsidRDefault="00D229A6" w:rsidP="00D229A6">
      <w:pPr>
        <w:rPr>
          <w:rFonts w:cs="Calibri"/>
          <w:i/>
        </w:rPr>
      </w:pPr>
      <w:r>
        <w:rPr>
          <w:rFonts w:cs="Calibri"/>
          <w:i/>
        </w:rPr>
        <w:t xml:space="preserve"> </w:t>
      </w:r>
      <w:r w:rsidR="00C3515D" w:rsidRPr="00C3515D">
        <w:rPr>
          <w:rFonts w:cs="Calibri"/>
          <w:i/>
          <w:noProof/>
          <w:lang w:bidi="ar-SA"/>
        </w:rPr>
        <w:drawing>
          <wp:inline distT="0" distB="0" distL="0" distR="0">
            <wp:extent cx="2884394" cy="6810375"/>
            <wp:effectExtent l="0" t="0" r="0" b="0"/>
            <wp:docPr id="2" name="Picture 2" descr="C:\Component\CF009A_GmOvrlStMgr_Impl_4.1.0\M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mponent\CF009A_GmOvrlStMgr_Impl_4.1.0\MD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0466" cy="6824713"/>
                    </a:xfrm>
                    <a:prstGeom prst="rect">
                      <a:avLst/>
                    </a:prstGeom>
                    <a:noFill/>
                    <a:ln>
                      <a:noFill/>
                    </a:ln>
                  </pic:spPr>
                </pic:pic>
              </a:graphicData>
            </a:graphic>
          </wp:inline>
        </w:drawing>
      </w:r>
    </w:p>
    <w:p w:rsidR="00CA74CE" w:rsidRDefault="00CA74CE" w:rsidP="00D229A6">
      <w:pPr>
        <w:rPr>
          <w:rFonts w:cs="Calibri"/>
          <w:i/>
        </w:rPr>
      </w:pPr>
    </w:p>
    <w:p w:rsidR="00CA74CE" w:rsidRDefault="00CA74CE" w:rsidP="00D229A6">
      <w:pPr>
        <w:rPr>
          <w:rFonts w:cs="Calibri"/>
          <w:i/>
        </w:rPr>
      </w:pPr>
    </w:p>
    <w:p w:rsidR="00CA74CE" w:rsidRDefault="00CA74CE" w:rsidP="00D229A6">
      <w:pPr>
        <w:rPr>
          <w:rFonts w:cs="Calibri"/>
          <w:i/>
        </w:rPr>
      </w:pPr>
    </w:p>
    <w:p w:rsidR="00CA74CE" w:rsidRDefault="00CA74CE" w:rsidP="00D229A6">
      <w:pPr>
        <w:rPr>
          <w:rFonts w:cs="Calibri"/>
          <w:i/>
        </w:rPr>
      </w:pPr>
    </w:p>
    <w:p w:rsidR="00CA74CE" w:rsidRDefault="00CA74CE" w:rsidP="00D229A6">
      <w:pPr>
        <w:rPr>
          <w:rFonts w:cs="Calibri"/>
          <w:i/>
        </w:rPr>
      </w:pPr>
    </w:p>
    <w:p w:rsidR="00CA74CE" w:rsidRDefault="00CA74CE" w:rsidP="00D229A6">
      <w:pPr>
        <w:rPr>
          <w:rFonts w:cs="Calibri"/>
          <w:i/>
        </w:rPr>
      </w:pPr>
    </w:p>
    <w:p w:rsidR="00CA74CE" w:rsidRDefault="00CA74CE" w:rsidP="00D229A6">
      <w:pPr>
        <w:rPr>
          <w:rFonts w:cs="Calibri"/>
          <w:i/>
        </w:rPr>
      </w:pPr>
    </w:p>
    <w:p w:rsidR="00D229A6" w:rsidRPr="002D6391" w:rsidRDefault="00D229A6" w:rsidP="00D229A6">
      <w:pPr>
        <w:pStyle w:val="Heading2"/>
        <w:rPr>
          <w:rFonts w:ascii="Calibri" w:hAnsi="Calibri" w:cs="Calibri"/>
        </w:rPr>
      </w:pPr>
      <w:bookmarkStart w:id="636" w:name="_Toc406065231"/>
      <w:bookmarkStart w:id="637" w:name="_Toc473815371"/>
      <w:r w:rsidRPr="002D6391">
        <w:rPr>
          <w:rFonts w:ascii="Calibri" w:hAnsi="Calibri" w:cs="Calibri"/>
        </w:rPr>
        <w:t>Data Flow Diagram</w:t>
      </w:r>
      <w:bookmarkEnd w:id="636"/>
      <w:bookmarkEnd w:id="637"/>
    </w:p>
    <w:p w:rsidR="00D229A6" w:rsidRPr="002B094F" w:rsidRDefault="00C3002A" w:rsidP="00D229A6">
      <w:pPr>
        <w:rPr>
          <w:rFonts w:cs="Calibri"/>
        </w:rPr>
      </w:pPr>
      <w:r>
        <w:rPr>
          <w:rFonts w:cs="Calibri"/>
        </w:rPr>
        <w:t>Refer FDD</w:t>
      </w:r>
    </w:p>
    <w:p w:rsidR="00D229A6" w:rsidRPr="002D6391" w:rsidRDefault="00AC4CD8" w:rsidP="003B609D">
      <w:pPr>
        <w:pStyle w:val="Heading3"/>
        <w:rPr>
          <w:rFonts w:cs="Calibri"/>
        </w:rPr>
      </w:pPr>
      <w:bookmarkStart w:id="638" w:name="_Toc375924736"/>
      <w:bookmarkStart w:id="639" w:name="_Toc406065232"/>
      <w:bookmarkStart w:id="640" w:name="_Toc473815372"/>
      <w:r w:rsidRPr="00305C34">
        <w:t xml:space="preserve">Component </w:t>
      </w:r>
      <w:r w:rsidR="00D229A6" w:rsidRPr="002B094F">
        <w:rPr>
          <w:rFonts w:cs="Calibri"/>
        </w:rPr>
        <w:t>level</w:t>
      </w:r>
      <w:r w:rsidR="00D229A6" w:rsidRPr="002D6391">
        <w:rPr>
          <w:rFonts w:cs="Calibri"/>
        </w:rPr>
        <w:t xml:space="preserve"> DFD</w:t>
      </w:r>
      <w:bookmarkEnd w:id="638"/>
      <w:bookmarkEnd w:id="639"/>
      <w:bookmarkEnd w:id="640"/>
    </w:p>
    <w:p w:rsidR="00D229A6" w:rsidRPr="002B094F" w:rsidRDefault="00D229A6" w:rsidP="00D229A6">
      <w:pPr>
        <w:rPr>
          <w:lang w:bidi="ar-SA"/>
        </w:rPr>
      </w:pPr>
    </w:p>
    <w:p w:rsidR="00D229A6" w:rsidRPr="00A32585" w:rsidRDefault="00AC4CD8" w:rsidP="003B609D">
      <w:pPr>
        <w:pStyle w:val="Heading3"/>
      </w:pPr>
      <w:bookmarkStart w:id="641" w:name="_Toc375924737"/>
      <w:bookmarkStart w:id="642" w:name="_Toc406065233"/>
      <w:bookmarkStart w:id="643" w:name="_Toc473815373"/>
      <w:r>
        <w:t>Function</w:t>
      </w:r>
      <w:r w:rsidRPr="00231F0B">
        <w:t xml:space="preserve"> </w:t>
      </w:r>
      <w:r w:rsidR="00D229A6" w:rsidRPr="00A32585">
        <w:t>level DFD</w:t>
      </w:r>
      <w:bookmarkEnd w:id="641"/>
      <w:bookmarkEnd w:id="642"/>
      <w:bookmarkEnd w:id="643"/>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644" w:name="_Toc338170479"/>
      <w:bookmarkStart w:id="645" w:name="_Toc375678228"/>
      <w:bookmarkStart w:id="646" w:name="_Toc418080062"/>
      <w:bookmarkStart w:id="647" w:name="_Toc421709912"/>
      <w:bookmarkStart w:id="648" w:name="_Toc473815374"/>
      <w:r w:rsidRPr="00AC4CD8">
        <w:rPr>
          <w:rFonts w:ascii="Calibri" w:hAnsi="Calibri" w:cs="Calibri"/>
        </w:rPr>
        <w:lastRenderedPageBreak/>
        <w:t>Constant Data Dictionary</w:t>
      </w:r>
      <w:bookmarkEnd w:id="644"/>
      <w:bookmarkEnd w:id="645"/>
      <w:bookmarkEnd w:id="646"/>
      <w:bookmarkEnd w:id="647"/>
      <w:bookmarkEnd w:id="648"/>
    </w:p>
    <w:p w:rsidR="00AC4CD8" w:rsidRPr="00DA5500" w:rsidRDefault="00AC4CD8" w:rsidP="00AC4CD8">
      <w:pPr>
        <w:pStyle w:val="Heading2"/>
        <w:spacing w:after="60"/>
        <w:rPr>
          <w:rFonts w:ascii="Calibri" w:hAnsi="Calibri"/>
        </w:rPr>
      </w:pPr>
      <w:bookmarkStart w:id="649" w:name="_Toc421011506"/>
      <w:bookmarkStart w:id="650" w:name="_Toc421786527"/>
      <w:bookmarkStart w:id="651" w:name="_Toc418080064"/>
      <w:bookmarkStart w:id="652" w:name="_Toc473815375"/>
      <w:r w:rsidRPr="00DA5500">
        <w:rPr>
          <w:rFonts w:ascii="Calibri" w:hAnsi="Calibri"/>
        </w:rPr>
        <w:t>Program (fixed) Constants</w:t>
      </w:r>
      <w:bookmarkEnd w:id="649"/>
      <w:bookmarkEnd w:id="650"/>
      <w:bookmarkEnd w:id="652"/>
    </w:p>
    <w:p w:rsidR="00AC4CD8" w:rsidRDefault="00AC4CD8" w:rsidP="003B609D">
      <w:pPr>
        <w:pStyle w:val="Heading3"/>
      </w:pPr>
      <w:bookmarkStart w:id="653" w:name="_Toc473815376"/>
      <w:bookmarkEnd w:id="651"/>
      <w:r w:rsidRPr="00DA5500">
        <w:t>Embedded Constants</w:t>
      </w:r>
      <w:bookmarkEnd w:id="653"/>
    </w:p>
    <w:p w:rsidR="000A5AA5" w:rsidRPr="000A5AA5" w:rsidRDefault="000A5AA5" w:rsidP="000A5AA5">
      <w:pPr>
        <w:rPr>
          <w:lang w:bidi="ar-SA"/>
        </w:rPr>
      </w:pPr>
      <w:r>
        <w:rPr>
          <w:lang w:bidi="ar-SA"/>
        </w:rPr>
        <w:t>Refer .m file</w:t>
      </w:r>
    </w:p>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654" w:name="_Ref87065593"/>
      <w:bookmarkStart w:id="655" w:name="_Toc338170483"/>
      <w:bookmarkStart w:id="656" w:name="_Toc375678229"/>
      <w:bookmarkStart w:id="657" w:name="_Toc418080067"/>
      <w:bookmarkStart w:id="658" w:name="_Toc421786702"/>
      <w:bookmarkStart w:id="659" w:name="_Toc473815377"/>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654"/>
      <w:bookmarkEnd w:id="655"/>
      <w:bookmarkEnd w:id="656"/>
      <w:bookmarkEnd w:id="657"/>
      <w:bookmarkEnd w:id="658"/>
      <w:bookmarkEnd w:id="659"/>
    </w:p>
    <w:p w:rsidR="002B094F" w:rsidRPr="00987B4A" w:rsidRDefault="002B094F" w:rsidP="00007584">
      <w:pPr>
        <w:pStyle w:val="Heading2"/>
        <w:spacing w:after="60"/>
        <w:rPr>
          <w:rFonts w:ascii="Calibri" w:hAnsi="Calibri"/>
        </w:rPr>
      </w:pPr>
      <w:bookmarkStart w:id="660" w:name="_Toc338170484"/>
      <w:bookmarkStart w:id="661" w:name="_Toc418080068"/>
      <w:bookmarkStart w:id="662" w:name="_Toc421709916"/>
      <w:bookmarkStart w:id="663" w:name="_Toc473815378"/>
      <w:r w:rsidRPr="00007584">
        <w:rPr>
          <w:rFonts w:ascii="Calibri" w:hAnsi="Calibri"/>
        </w:rPr>
        <w:t>Sub</w:t>
      </w:r>
      <w:r w:rsidRPr="00987B4A">
        <w:rPr>
          <w:rFonts w:ascii="Calibri" w:hAnsi="Calibri"/>
        </w:rPr>
        <w:t>-Module Functions</w:t>
      </w:r>
      <w:bookmarkEnd w:id="660"/>
      <w:bookmarkEnd w:id="661"/>
      <w:bookmarkEnd w:id="662"/>
      <w:bookmarkEnd w:id="663"/>
    </w:p>
    <w:p w:rsidR="00007584" w:rsidRDefault="00007584" w:rsidP="00714679">
      <w:pPr>
        <w:pStyle w:val="Heading2"/>
        <w:numPr>
          <w:ilvl w:val="2"/>
          <w:numId w:val="11"/>
        </w:numPr>
        <w:tabs>
          <w:tab w:val="clear" w:pos="1017"/>
          <w:tab w:val="num" w:pos="567"/>
        </w:tabs>
        <w:spacing w:after="60"/>
        <w:ind w:left="567"/>
        <w:rPr>
          <w:rFonts w:ascii="Calibri" w:hAnsi="Calibri" w:cs="Calibri"/>
        </w:rPr>
      </w:pPr>
      <w:bookmarkStart w:id="664" w:name="_Toc421011514"/>
      <w:bookmarkStart w:id="665" w:name="_Toc473815379"/>
      <w:r w:rsidRPr="00AA38E8">
        <w:rPr>
          <w:rFonts w:ascii="Calibri" w:hAnsi="Calibri" w:cs="Calibri"/>
        </w:rPr>
        <w:t xml:space="preserve">Init: </w:t>
      </w:r>
      <w:bookmarkEnd w:id="664"/>
      <w:r w:rsidR="00714679" w:rsidRPr="00714679">
        <w:rPr>
          <w:rFonts w:ascii="Calibri" w:hAnsi="Calibri" w:cs="Calibri"/>
        </w:rPr>
        <w:t>GmOvrlStMgrInit1</w:t>
      </w:r>
      <w:bookmarkEnd w:id="665"/>
    </w:p>
    <w:p w:rsidR="00714679" w:rsidRPr="00AA38E8" w:rsidRDefault="00714679" w:rsidP="00714679">
      <w:pPr>
        <w:pStyle w:val="Heading2"/>
        <w:numPr>
          <w:ilvl w:val="3"/>
          <w:numId w:val="11"/>
        </w:numPr>
        <w:spacing w:after="60"/>
        <w:rPr>
          <w:rFonts w:ascii="Calibri" w:hAnsi="Calibri" w:cs="Calibri"/>
        </w:rPr>
      </w:pPr>
      <w:bookmarkStart w:id="666" w:name="_Toc421011515"/>
      <w:bookmarkStart w:id="667" w:name="_Toc430945175"/>
      <w:bookmarkStart w:id="668" w:name="_Toc431482454"/>
      <w:bookmarkStart w:id="669" w:name="_Toc473815380"/>
      <w:r w:rsidRPr="00AA38E8">
        <w:rPr>
          <w:rFonts w:ascii="Calibri" w:hAnsi="Calibri" w:cs="Calibri"/>
        </w:rPr>
        <w:t>Design Rationale</w:t>
      </w:r>
      <w:bookmarkEnd w:id="666"/>
      <w:bookmarkEnd w:id="667"/>
      <w:bookmarkEnd w:id="668"/>
      <w:bookmarkEnd w:id="669"/>
    </w:p>
    <w:p w:rsidR="00714679" w:rsidRDefault="00714679" w:rsidP="00714679">
      <w:pPr>
        <w:rPr>
          <w:rFonts w:cs="Calibri"/>
          <w:i/>
        </w:rPr>
      </w:pPr>
      <w:r>
        <w:rPr>
          <w:rFonts w:cs="Calibri"/>
          <w:i/>
        </w:rPr>
        <w:t xml:space="preserve">Refer FDD </w:t>
      </w:r>
    </w:p>
    <w:p w:rsidR="00714679" w:rsidRPr="00AA38E8" w:rsidRDefault="00714679" w:rsidP="00714679">
      <w:pPr>
        <w:pStyle w:val="Heading2"/>
        <w:numPr>
          <w:ilvl w:val="3"/>
          <w:numId w:val="11"/>
        </w:numPr>
        <w:spacing w:after="60"/>
        <w:rPr>
          <w:rFonts w:ascii="Calibri" w:hAnsi="Calibri" w:cs="Calibri"/>
        </w:rPr>
      </w:pPr>
      <w:bookmarkStart w:id="670" w:name="_Toc421011516"/>
      <w:bookmarkStart w:id="671" w:name="_Toc430945176"/>
      <w:bookmarkStart w:id="672" w:name="_Toc431482455"/>
      <w:bookmarkStart w:id="673" w:name="_Toc473815381"/>
      <w:r w:rsidRPr="00AA38E8">
        <w:rPr>
          <w:rFonts w:ascii="Calibri" w:hAnsi="Calibri" w:cs="Calibri"/>
        </w:rPr>
        <w:t>Module Outputs</w:t>
      </w:r>
      <w:bookmarkEnd w:id="670"/>
      <w:bookmarkEnd w:id="671"/>
      <w:bookmarkEnd w:id="672"/>
      <w:bookmarkEnd w:id="673"/>
    </w:p>
    <w:p w:rsidR="00714679" w:rsidRPr="005B27DA" w:rsidRDefault="00714679" w:rsidP="00714679">
      <w:pPr>
        <w:rPr>
          <w:rFonts w:cs="Calibri"/>
          <w:i/>
        </w:rPr>
      </w:pPr>
      <w:r>
        <w:rPr>
          <w:rFonts w:cs="Calibri"/>
          <w:i/>
        </w:rPr>
        <w:t>Refer FDD</w:t>
      </w:r>
    </w:p>
    <w:p w:rsidR="00DB3C1D" w:rsidRPr="00AA38E8" w:rsidRDefault="00DB3C1D" w:rsidP="00714679">
      <w:pPr>
        <w:pStyle w:val="Heading2"/>
        <w:numPr>
          <w:ilvl w:val="2"/>
          <w:numId w:val="11"/>
        </w:numPr>
        <w:tabs>
          <w:tab w:val="clear" w:pos="1017"/>
          <w:tab w:val="num" w:pos="567"/>
        </w:tabs>
        <w:spacing w:after="60"/>
        <w:ind w:left="567"/>
        <w:rPr>
          <w:rFonts w:ascii="Calibri" w:hAnsi="Calibri" w:cs="Calibri"/>
        </w:rPr>
      </w:pPr>
      <w:bookmarkStart w:id="674" w:name="_Toc421011518"/>
      <w:bookmarkStart w:id="675" w:name="_Toc473815382"/>
      <w:r w:rsidRPr="00AA38E8">
        <w:rPr>
          <w:rFonts w:ascii="Calibri" w:hAnsi="Calibri" w:cs="Calibri"/>
        </w:rPr>
        <w:t xml:space="preserve">Per: </w:t>
      </w:r>
      <w:bookmarkEnd w:id="674"/>
      <w:r w:rsidR="00714679" w:rsidRPr="00714679">
        <w:rPr>
          <w:rFonts w:ascii="Calibri" w:hAnsi="Calibri" w:cs="Calibri"/>
        </w:rPr>
        <w:t>GmOvrlStMgrPer1</w:t>
      </w:r>
      <w:bookmarkEnd w:id="675"/>
    </w:p>
    <w:p w:rsidR="00DB3C1D" w:rsidRPr="00E84FCD" w:rsidRDefault="00DB3C1D" w:rsidP="00DB3C1D">
      <w:pPr>
        <w:pStyle w:val="Heading2"/>
        <w:numPr>
          <w:ilvl w:val="3"/>
          <w:numId w:val="11"/>
        </w:numPr>
        <w:spacing w:after="60"/>
        <w:rPr>
          <w:rFonts w:ascii="Calibri" w:hAnsi="Calibri" w:cs="Calibri"/>
        </w:rPr>
      </w:pPr>
      <w:bookmarkStart w:id="676" w:name="_Toc421011519"/>
      <w:bookmarkStart w:id="677" w:name="_Toc473815383"/>
      <w:r w:rsidRPr="00E84FCD">
        <w:rPr>
          <w:rFonts w:ascii="Calibri" w:hAnsi="Calibri" w:cs="Calibri"/>
        </w:rPr>
        <w:t>Design Rationale</w:t>
      </w:r>
      <w:bookmarkEnd w:id="676"/>
      <w:bookmarkEnd w:id="677"/>
    </w:p>
    <w:p w:rsidR="00363FC9" w:rsidRDefault="009904FD" w:rsidP="001F01F0">
      <w:r>
        <w:t>Refer FDD</w:t>
      </w:r>
      <w:r w:rsidR="00DD4CCF">
        <w:t xml:space="preserve"> for the overall functionality. </w:t>
      </w:r>
    </w:p>
    <w:p w:rsidR="00DB3C1D" w:rsidRPr="00AA38E8" w:rsidRDefault="00DB3C1D" w:rsidP="00DB3C1D">
      <w:pPr>
        <w:pStyle w:val="Heading2"/>
        <w:numPr>
          <w:ilvl w:val="3"/>
          <w:numId w:val="11"/>
        </w:numPr>
        <w:spacing w:after="60"/>
        <w:rPr>
          <w:rFonts w:ascii="Calibri" w:hAnsi="Calibri" w:cs="Calibri"/>
        </w:rPr>
      </w:pPr>
      <w:bookmarkStart w:id="678" w:name="_Toc421011520"/>
      <w:bookmarkStart w:id="679" w:name="_Toc473815384"/>
      <w:r w:rsidRPr="00AA38E8">
        <w:rPr>
          <w:rFonts w:ascii="Calibri" w:hAnsi="Calibri" w:cs="Calibri"/>
        </w:rPr>
        <w:t>Store Module Inputs to Local copies</w:t>
      </w:r>
      <w:bookmarkEnd w:id="678"/>
      <w:bookmarkEnd w:id="679"/>
    </w:p>
    <w:p w:rsidR="00DB3C1D" w:rsidRPr="0033680E" w:rsidRDefault="00D13AA4" w:rsidP="00DB3C1D">
      <w:pPr>
        <w:rPr>
          <w:rFonts w:cs="Calibri"/>
          <w:i/>
        </w:rPr>
      </w:pPr>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680" w:name="_Toc421011521"/>
      <w:bookmarkStart w:id="681" w:name="_Toc473815385"/>
      <w:r w:rsidRPr="00AA38E8">
        <w:rPr>
          <w:rFonts w:ascii="Calibri" w:hAnsi="Calibri" w:cs="Calibri"/>
        </w:rPr>
        <w:t>(Processing of function)………</w:t>
      </w:r>
      <w:bookmarkEnd w:id="680"/>
      <w:bookmarkEnd w:id="681"/>
    </w:p>
    <w:p w:rsidR="00DB3C1D" w:rsidRPr="0033680E" w:rsidRDefault="00D13AA4" w:rsidP="00DB3C1D">
      <w:pPr>
        <w:rPr>
          <w:rFonts w:cs="Calibri"/>
          <w:i/>
        </w:rPr>
      </w:pPr>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682" w:name="_Toc421011522"/>
      <w:bookmarkStart w:id="683" w:name="_Toc473815386"/>
      <w:r w:rsidRPr="00AA38E8">
        <w:rPr>
          <w:rFonts w:ascii="Calibri" w:hAnsi="Calibri" w:cs="Calibri"/>
        </w:rPr>
        <w:t>Store Local copy of outputs into Module Outputs</w:t>
      </w:r>
      <w:bookmarkEnd w:id="682"/>
      <w:bookmarkEnd w:id="683"/>
    </w:p>
    <w:p w:rsidR="00DB3C1D" w:rsidRPr="0033680E" w:rsidRDefault="00D13AA4" w:rsidP="00DB3C1D">
      <w:pPr>
        <w:rPr>
          <w:rFonts w:cs="Calibri"/>
          <w:i/>
        </w:rPr>
      </w:pPr>
      <w:r>
        <w:rPr>
          <w:rFonts w:cs="Calibri"/>
          <w:i/>
        </w:rPr>
        <w:t>Refer FDD</w:t>
      </w:r>
    </w:p>
    <w:p w:rsidR="007969D1" w:rsidRPr="007969D1" w:rsidRDefault="008C6874" w:rsidP="007969D1">
      <w:pPr>
        <w:pStyle w:val="Heading2"/>
        <w:spacing w:after="60"/>
        <w:rPr>
          <w:rFonts w:ascii="Calibri" w:hAnsi="Calibri"/>
        </w:rPr>
      </w:pPr>
      <w:bookmarkStart w:id="684" w:name="_Toc473815387"/>
      <w:r>
        <w:rPr>
          <w:rFonts w:ascii="Calibri" w:hAnsi="Calibri"/>
        </w:rPr>
        <w:t>Server R</w:t>
      </w:r>
      <w:r w:rsidRPr="008C6874">
        <w:rPr>
          <w:rFonts w:ascii="Calibri" w:hAnsi="Calibri"/>
        </w:rPr>
        <w:t>unables</w:t>
      </w:r>
      <w:bookmarkEnd w:id="684"/>
      <w:r w:rsidR="002B094F" w:rsidRPr="008C6874">
        <w:rPr>
          <w:rFonts w:ascii="Calibri" w:hAnsi="Calibri"/>
        </w:rPr>
        <w:t xml:space="preserve"> </w:t>
      </w:r>
      <w:bookmarkStart w:id="685" w:name="_Toc382301471"/>
      <w:bookmarkStart w:id="686" w:name="_Toc383698997"/>
      <w:bookmarkEnd w:id="685"/>
      <w:bookmarkEnd w:id="686"/>
    </w:p>
    <w:p w:rsidR="00D248C3" w:rsidRDefault="00D248C3" w:rsidP="006474E0">
      <w:pPr>
        <w:pStyle w:val="Heading3"/>
      </w:pPr>
      <w:r>
        <w:t xml:space="preserve"> </w:t>
      </w:r>
      <w:bookmarkStart w:id="687" w:name="_Toc473815388"/>
      <w:r w:rsidRPr="00D248C3">
        <w:t>GetGmLoaIgnCntr_Oper</w:t>
      </w:r>
      <w:bookmarkEnd w:id="687"/>
    </w:p>
    <w:p w:rsidR="002C5039" w:rsidRPr="00E84FCD" w:rsidRDefault="002C5039" w:rsidP="002C5039">
      <w:pPr>
        <w:pStyle w:val="Heading2"/>
        <w:numPr>
          <w:ilvl w:val="3"/>
          <w:numId w:val="11"/>
        </w:numPr>
        <w:spacing w:after="60"/>
        <w:rPr>
          <w:rFonts w:ascii="Calibri" w:hAnsi="Calibri" w:cs="Calibri"/>
        </w:rPr>
      </w:pPr>
      <w:bookmarkStart w:id="688" w:name="_Toc473815389"/>
      <w:r w:rsidRPr="00E84FCD">
        <w:rPr>
          <w:rFonts w:ascii="Calibri" w:hAnsi="Calibri" w:cs="Calibri"/>
        </w:rPr>
        <w:t>Design Rationale</w:t>
      </w:r>
      <w:bookmarkEnd w:id="688"/>
    </w:p>
    <w:p w:rsidR="002C5039" w:rsidRDefault="002C5039" w:rsidP="002C5039">
      <w:r>
        <w:t xml:space="preserve">Refer FDD for the overall functionality. </w:t>
      </w:r>
    </w:p>
    <w:p w:rsidR="002C5039" w:rsidRPr="00AA38E8" w:rsidRDefault="002C5039" w:rsidP="002C5039">
      <w:pPr>
        <w:pStyle w:val="Heading2"/>
        <w:numPr>
          <w:ilvl w:val="3"/>
          <w:numId w:val="11"/>
        </w:numPr>
        <w:spacing w:after="60"/>
        <w:rPr>
          <w:rFonts w:ascii="Calibri" w:hAnsi="Calibri" w:cs="Calibri"/>
        </w:rPr>
      </w:pPr>
      <w:bookmarkStart w:id="689" w:name="_Toc473815390"/>
      <w:r w:rsidRPr="00AA38E8">
        <w:rPr>
          <w:rFonts w:ascii="Calibri" w:hAnsi="Calibri" w:cs="Calibri"/>
        </w:rPr>
        <w:t>Store Module Inputs to Local copies</w:t>
      </w:r>
      <w:bookmarkEnd w:id="689"/>
    </w:p>
    <w:p w:rsidR="002C5039" w:rsidRPr="0033680E" w:rsidRDefault="002C5039" w:rsidP="002C5039">
      <w:pPr>
        <w:rPr>
          <w:rFonts w:cs="Calibri"/>
          <w:i/>
        </w:rPr>
      </w:pPr>
      <w:r>
        <w:rPr>
          <w:rFonts w:cs="Calibri"/>
          <w:i/>
        </w:rPr>
        <w:t>Refer FDD</w:t>
      </w:r>
    </w:p>
    <w:p w:rsidR="002C5039" w:rsidRPr="00AA38E8" w:rsidRDefault="002C5039" w:rsidP="002C5039">
      <w:pPr>
        <w:pStyle w:val="Heading2"/>
        <w:numPr>
          <w:ilvl w:val="3"/>
          <w:numId w:val="11"/>
        </w:numPr>
        <w:spacing w:after="60"/>
        <w:rPr>
          <w:rFonts w:ascii="Calibri" w:hAnsi="Calibri" w:cs="Calibri"/>
        </w:rPr>
      </w:pPr>
      <w:bookmarkStart w:id="690" w:name="_Toc473815391"/>
      <w:r w:rsidRPr="00AA38E8">
        <w:rPr>
          <w:rFonts w:ascii="Calibri" w:hAnsi="Calibri" w:cs="Calibri"/>
        </w:rPr>
        <w:t>(Processing of function)………</w:t>
      </w:r>
      <w:bookmarkEnd w:id="690"/>
    </w:p>
    <w:p w:rsidR="002C5039" w:rsidRPr="0033680E" w:rsidRDefault="002C5039" w:rsidP="002C5039">
      <w:pPr>
        <w:rPr>
          <w:rFonts w:cs="Calibri"/>
          <w:i/>
        </w:rPr>
      </w:pPr>
      <w:r>
        <w:rPr>
          <w:rFonts w:cs="Calibri"/>
          <w:i/>
        </w:rPr>
        <w:t>Refer FDD</w:t>
      </w:r>
    </w:p>
    <w:p w:rsidR="002C5039" w:rsidRPr="00AA38E8" w:rsidRDefault="002C5039" w:rsidP="002C5039">
      <w:pPr>
        <w:pStyle w:val="Heading2"/>
        <w:numPr>
          <w:ilvl w:val="3"/>
          <w:numId w:val="11"/>
        </w:numPr>
        <w:spacing w:after="60"/>
        <w:rPr>
          <w:rFonts w:ascii="Calibri" w:hAnsi="Calibri" w:cs="Calibri"/>
        </w:rPr>
      </w:pPr>
      <w:bookmarkStart w:id="691" w:name="_Toc473815392"/>
      <w:r w:rsidRPr="00AA38E8">
        <w:rPr>
          <w:rFonts w:ascii="Calibri" w:hAnsi="Calibri" w:cs="Calibri"/>
        </w:rPr>
        <w:t>Store Local copy of outputs into Module Outputs</w:t>
      </w:r>
      <w:bookmarkEnd w:id="691"/>
    </w:p>
    <w:p w:rsidR="002C5039" w:rsidRPr="0033680E" w:rsidRDefault="002C5039" w:rsidP="002C5039">
      <w:pPr>
        <w:rPr>
          <w:rFonts w:cs="Calibri"/>
          <w:i/>
        </w:rPr>
      </w:pPr>
      <w:r>
        <w:rPr>
          <w:rFonts w:cs="Calibri"/>
          <w:i/>
        </w:rPr>
        <w:t>Refer FDD</w:t>
      </w:r>
    </w:p>
    <w:p w:rsidR="002C5039" w:rsidRPr="002C5039" w:rsidRDefault="002C5039" w:rsidP="003B609D"/>
    <w:p w:rsidR="00D248C3" w:rsidRDefault="00D248C3">
      <w:pPr>
        <w:pStyle w:val="Heading3"/>
      </w:pPr>
      <w:bookmarkStart w:id="692" w:name="_Toc473815393"/>
      <w:r>
        <w:lastRenderedPageBreak/>
        <w:t>Set</w:t>
      </w:r>
      <w:r w:rsidRPr="00D248C3">
        <w:t>GmLoaIgnCntr_Oper</w:t>
      </w:r>
      <w:bookmarkEnd w:id="692"/>
    </w:p>
    <w:p w:rsidR="002C5039" w:rsidRPr="00E84FCD" w:rsidRDefault="002C5039" w:rsidP="002C5039">
      <w:pPr>
        <w:pStyle w:val="Heading2"/>
        <w:numPr>
          <w:ilvl w:val="3"/>
          <w:numId w:val="11"/>
        </w:numPr>
        <w:spacing w:after="60"/>
        <w:rPr>
          <w:rFonts w:ascii="Calibri" w:hAnsi="Calibri" w:cs="Calibri"/>
        </w:rPr>
      </w:pPr>
      <w:bookmarkStart w:id="693" w:name="_Toc473815394"/>
      <w:r w:rsidRPr="00E84FCD">
        <w:rPr>
          <w:rFonts w:ascii="Calibri" w:hAnsi="Calibri" w:cs="Calibri"/>
        </w:rPr>
        <w:t>Design Rationale</w:t>
      </w:r>
      <w:bookmarkEnd w:id="693"/>
    </w:p>
    <w:p w:rsidR="002C5039" w:rsidRDefault="002C5039" w:rsidP="002C5039">
      <w:r>
        <w:t xml:space="preserve">Refer FDD for the overall functionality. </w:t>
      </w:r>
    </w:p>
    <w:p w:rsidR="002C5039" w:rsidRPr="00AA38E8" w:rsidRDefault="002C5039" w:rsidP="002C5039">
      <w:pPr>
        <w:pStyle w:val="Heading2"/>
        <w:numPr>
          <w:ilvl w:val="3"/>
          <w:numId w:val="11"/>
        </w:numPr>
        <w:spacing w:after="60"/>
        <w:rPr>
          <w:rFonts w:ascii="Calibri" w:hAnsi="Calibri" w:cs="Calibri"/>
        </w:rPr>
      </w:pPr>
      <w:bookmarkStart w:id="694" w:name="_Toc473815395"/>
      <w:r w:rsidRPr="00AA38E8">
        <w:rPr>
          <w:rFonts w:ascii="Calibri" w:hAnsi="Calibri" w:cs="Calibri"/>
        </w:rPr>
        <w:t>Store Module Inputs to Local copies</w:t>
      </w:r>
      <w:bookmarkEnd w:id="694"/>
    </w:p>
    <w:p w:rsidR="002C5039" w:rsidRPr="0033680E" w:rsidRDefault="002C5039" w:rsidP="002C5039">
      <w:pPr>
        <w:rPr>
          <w:rFonts w:cs="Calibri"/>
          <w:i/>
        </w:rPr>
      </w:pPr>
      <w:r>
        <w:rPr>
          <w:rFonts w:cs="Calibri"/>
          <w:i/>
        </w:rPr>
        <w:t>Refer FDD</w:t>
      </w:r>
    </w:p>
    <w:p w:rsidR="002C5039" w:rsidRPr="00AA38E8" w:rsidRDefault="002C5039" w:rsidP="002C5039">
      <w:pPr>
        <w:pStyle w:val="Heading2"/>
        <w:numPr>
          <w:ilvl w:val="3"/>
          <w:numId w:val="11"/>
        </w:numPr>
        <w:spacing w:after="60"/>
        <w:rPr>
          <w:rFonts w:ascii="Calibri" w:hAnsi="Calibri" w:cs="Calibri"/>
        </w:rPr>
      </w:pPr>
      <w:bookmarkStart w:id="695" w:name="_Toc473815396"/>
      <w:r w:rsidRPr="00AA38E8">
        <w:rPr>
          <w:rFonts w:ascii="Calibri" w:hAnsi="Calibri" w:cs="Calibri"/>
        </w:rPr>
        <w:t>(Processing of function)………</w:t>
      </w:r>
      <w:bookmarkEnd w:id="695"/>
    </w:p>
    <w:p w:rsidR="002C5039" w:rsidRPr="0033680E" w:rsidRDefault="002C5039" w:rsidP="002C5039">
      <w:pPr>
        <w:rPr>
          <w:rFonts w:cs="Calibri"/>
          <w:i/>
        </w:rPr>
      </w:pPr>
      <w:r>
        <w:rPr>
          <w:rFonts w:cs="Calibri"/>
          <w:i/>
        </w:rPr>
        <w:t>Refer FDD</w:t>
      </w:r>
    </w:p>
    <w:p w:rsidR="002C5039" w:rsidRPr="00AA38E8" w:rsidRDefault="002C5039" w:rsidP="002C5039">
      <w:pPr>
        <w:pStyle w:val="Heading2"/>
        <w:numPr>
          <w:ilvl w:val="3"/>
          <w:numId w:val="11"/>
        </w:numPr>
        <w:spacing w:after="60"/>
        <w:rPr>
          <w:rFonts w:ascii="Calibri" w:hAnsi="Calibri" w:cs="Calibri"/>
        </w:rPr>
      </w:pPr>
      <w:bookmarkStart w:id="696" w:name="_Toc473815397"/>
      <w:r w:rsidRPr="00AA38E8">
        <w:rPr>
          <w:rFonts w:ascii="Calibri" w:hAnsi="Calibri" w:cs="Calibri"/>
        </w:rPr>
        <w:t>Store Local copy of outputs into Module Outputs</w:t>
      </w:r>
      <w:bookmarkEnd w:id="696"/>
    </w:p>
    <w:p w:rsidR="002C5039" w:rsidRPr="0033680E" w:rsidRDefault="002C5039" w:rsidP="002C5039">
      <w:pPr>
        <w:rPr>
          <w:rFonts w:cs="Calibri"/>
          <w:i/>
        </w:rPr>
      </w:pPr>
      <w:r>
        <w:rPr>
          <w:rFonts w:cs="Calibri"/>
          <w:i/>
        </w:rPr>
        <w:t>Refer FDD</w:t>
      </w:r>
    </w:p>
    <w:p w:rsidR="002C5039" w:rsidRPr="002C5039" w:rsidRDefault="002C5039" w:rsidP="003B609D"/>
    <w:p w:rsidR="00D248C3" w:rsidRDefault="00D248C3" w:rsidP="007969D1">
      <w:pPr>
        <w:rPr>
          <w:rFonts w:cs="Calibri"/>
          <w:i/>
        </w:rPr>
      </w:pPr>
    </w:p>
    <w:p w:rsidR="008C6874" w:rsidRPr="00AA38E8" w:rsidRDefault="008C6874" w:rsidP="008C6874">
      <w:pPr>
        <w:pStyle w:val="Heading2"/>
        <w:spacing w:after="60"/>
        <w:rPr>
          <w:rFonts w:ascii="Calibri" w:hAnsi="Calibri" w:cs="Calibri"/>
        </w:rPr>
      </w:pPr>
      <w:bookmarkStart w:id="697" w:name="_Ref382299966"/>
      <w:bookmarkStart w:id="698" w:name="_Toc421011529"/>
      <w:bookmarkStart w:id="699" w:name="_Toc473815398"/>
      <w:r w:rsidRPr="00AA38E8">
        <w:rPr>
          <w:rFonts w:ascii="Calibri" w:hAnsi="Calibri" w:cs="Calibri"/>
        </w:rPr>
        <w:t>Interrupt Functions</w:t>
      </w:r>
      <w:bookmarkEnd w:id="697"/>
      <w:bookmarkEnd w:id="698"/>
      <w:bookmarkEnd w:id="699"/>
    </w:p>
    <w:p w:rsidR="008C6874" w:rsidRPr="0033680E" w:rsidRDefault="00D13AA4" w:rsidP="008C6874">
      <w:pPr>
        <w:rPr>
          <w:rFonts w:cs="Calibri"/>
          <w:i/>
        </w:rPr>
      </w:pPr>
      <w:r>
        <w:rPr>
          <w:rFonts w:cs="Calibri"/>
          <w:i/>
        </w:rPr>
        <w:t>None</w:t>
      </w:r>
    </w:p>
    <w:p w:rsidR="002B094F" w:rsidRPr="008C6874" w:rsidRDefault="002B094F" w:rsidP="008C6874">
      <w:pPr>
        <w:pStyle w:val="Heading2"/>
        <w:spacing w:after="60"/>
        <w:rPr>
          <w:rFonts w:ascii="Calibri" w:hAnsi="Calibri" w:cs="Calibri"/>
        </w:rPr>
      </w:pPr>
      <w:bookmarkStart w:id="700" w:name="_Toc338170485"/>
      <w:bookmarkStart w:id="701" w:name="_Toc418080074"/>
      <w:bookmarkStart w:id="702" w:name="_Toc421709919"/>
      <w:bookmarkStart w:id="703" w:name="_Toc473815399"/>
      <w:r w:rsidRPr="008C6874">
        <w:rPr>
          <w:rFonts w:ascii="Calibri" w:hAnsi="Calibri" w:cs="Calibri"/>
        </w:rPr>
        <w:t>Module Internal (Local) Functions</w:t>
      </w:r>
      <w:bookmarkEnd w:id="700"/>
      <w:bookmarkEnd w:id="701"/>
      <w:bookmarkEnd w:id="702"/>
      <w:bookmarkEnd w:id="703"/>
    </w:p>
    <w:p w:rsidR="002F5138" w:rsidRPr="002F5138" w:rsidRDefault="002F5138" w:rsidP="002F5138">
      <w:pPr>
        <w:pStyle w:val="Heading2"/>
        <w:numPr>
          <w:ilvl w:val="2"/>
          <w:numId w:val="11"/>
        </w:numPr>
        <w:tabs>
          <w:tab w:val="clear" w:pos="1017"/>
          <w:tab w:val="num" w:pos="567"/>
        </w:tabs>
        <w:spacing w:after="60"/>
        <w:ind w:left="567"/>
        <w:rPr>
          <w:rFonts w:ascii="Calibri" w:hAnsi="Calibri" w:cs="Calibri"/>
        </w:rPr>
      </w:pPr>
      <w:bookmarkStart w:id="704" w:name="_Toc414443275"/>
      <w:bookmarkStart w:id="705" w:name="_Toc420488402"/>
      <w:bookmarkStart w:id="706" w:name="_Toc473815400"/>
      <w:r w:rsidRPr="002F5138">
        <w:rPr>
          <w:rFonts w:ascii="Calibri" w:hAnsi="Calibri" w:cs="Calibri"/>
        </w:rPr>
        <w:t>Local Function #1</w:t>
      </w:r>
      <w:bookmarkEnd w:id="704"/>
      <w:bookmarkEnd w:id="705"/>
      <w:bookmarkEnd w:id="706"/>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9"/>
        <w:gridCol w:w="2747"/>
        <w:gridCol w:w="1657"/>
        <w:gridCol w:w="1429"/>
        <w:gridCol w:w="43"/>
        <w:gridCol w:w="1343"/>
      </w:tblGrid>
      <w:tr w:rsidR="002F5138" w:rsidRPr="00AA38E8" w:rsidTr="003F765F">
        <w:tc>
          <w:tcPr>
            <w:tcW w:w="1709" w:type="dxa"/>
          </w:tcPr>
          <w:p w:rsidR="002F5138" w:rsidRPr="003877CA" w:rsidRDefault="002F5138" w:rsidP="003F765F">
            <w:pPr>
              <w:spacing w:before="60"/>
              <w:rPr>
                <w:rFonts w:cs="Calibri"/>
                <w:b/>
                <w:bCs/>
                <w:sz w:val="18"/>
                <w:szCs w:val="18"/>
              </w:rPr>
            </w:pPr>
            <w:r w:rsidRPr="003877CA">
              <w:rPr>
                <w:rFonts w:cs="Calibri"/>
                <w:b/>
                <w:bCs/>
                <w:sz w:val="18"/>
                <w:szCs w:val="18"/>
              </w:rPr>
              <w:t>Function Name</w:t>
            </w:r>
          </w:p>
        </w:tc>
        <w:tc>
          <w:tcPr>
            <w:tcW w:w="2747" w:type="dxa"/>
          </w:tcPr>
          <w:p w:rsidR="002F5138" w:rsidRPr="003877CA" w:rsidRDefault="003F765F" w:rsidP="003F765F">
            <w:pPr>
              <w:spacing w:before="60"/>
              <w:rPr>
                <w:rFonts w:cs="Calibri"/>
                <w:sz w:val="18"/>
                <w:szCs w:val="18"/>
              </w:rPr>
            </w:pPr>
            <w:r w:rsidRPr="003F765F">
              <w:rPr>
                <w:rFonts w:cs="Calibri"/>
                <w:sz w:val="18"/>
                <w:szCs w:val="18"/>
              </w:rPr>
              <w:t>VehStandStillTmrElpdChk</w:t>
            </w:r>
          </w:p>
        </w:tc>
        <w:tc>
          <w:tcPr>
            <w:tcW w:w="1657" w:type="dxa"/>
            <w:shd w:val="pct30" w:color="FFFF00" w:fill="auto"/>
          </w:tcPr>
          <w:p w:rsidR="002F5138" w:rsidRPr="003877CA" w:rsidRDefault="002F5138" w:rsidP="003F765F">
            <w:pPr>
              <w:spacing w:before="60"/>
              <w:jc w:val="center"/>
              <w:rPr>
                <w:rFonts w:cs="Calibri"/>
                <w:sz w:val="18"/>
                <w:szCs w:val="18"/>
              </w:rPr>
            </w:pPr>
            <w:r w:rsidRPr="003877CA">
              <w:rPr>
                <w:rFonts w:cs="Calibri"/>
                <w:sz w:val="18"/>
                <w:szCs w:val="18"/>
              </w:rPr>
              <w:t>Type</w:t>
            </w:r>
          </w:p>
        </w:tc>
        <w:tc>
          <w:tcPr>
            <w:tcW w:w="1472" w:type="dxa"/>
            <w:gridSpan w:val="2"/>
            <w:shd w:val="pct30" w:color="FFFF00" w:fill="auto"/>
          </w:tcPr>
          <w:p w:rsidR="002F5138" w:rsidRPr="003877CA" w:rsidRDefault="002F5138" w:rsidP="003F765F">
            <w:pPr>
              <w:spacing w:before="60"/>
              <w:jc w:val="center"/>
              <w:rPr>
                <w:rFonts w:cs="Calibri"/>
                <w:sz w:val="18"/>
                <w:szCs w:val="18"/>
              </w:rPr>
            </w:pPr>
            <w:r w:rsidRPr="003877CA">
              <w:rPr>
                <w:rFonts w:cs="Calibri"/>
                <w:sz w:val="18"/>
                <w:szCs w:val="18"/>
              </w:rPr>
              <w:t>Min</w:t>
            </w:r>
          </w:p>
        </w:tc>
        <w:tc>
          <w:tcPr>
            <w:tcW w:w="1343" w:type="dxa"/>
            <w:shd w:val="pct30" w:color="FFFF00" w:fill="auto"/>
          </w:tcPr>
          <w:p w:rsidR="002F5138" w:rsidRPr="003877CA" w:rsidRDefault="002F5138" w:rsidP="003F765F">
            <w:pPr>
              <w:spacing w:before="60"/>
              <w:jc w:val="center"/>
              <w:rPr>
                <w:rFonts w:cs="Calibri"/>
                <w:sz w:val="18"/>
                <w:szCs w:val="18"/>
              </w:rPr>
            </w:pPr>
            <w:r w:rsidRPr="003877CA">
              <w:rPr>
                <w:rFonts w:cs="Calibri"/>
                <w:sz w:val="18"/>
                <w:szCs w:val="18"/>
              </w:rPr>
              <w:t>Max</w:t>
            </w:r>
          </w:p>
        </w:tc>
      </w:tr>
      <w:tr w:rsidR="002F5138" w:rsidRPr="00AA38E8" w:rsidTr="003F765F">
        <w:tc>
          <w:tcPr>
            <w:tcW w:w="1709" w:type="dxa"/>
          </w:tcPr>
          <w:p w:rsidR="002F5138" w:rsidRPr="003877CA" w:rsidRDefault="002F5138" w:rsidP="003F765F">
            <w:pPr>
              <w:spacing w:before="60"/>
              <w:rPr>
                <w:rFonts w:cs="Calibri"/>
                <w:b/>
                <w:bCs/>
                <w:sz w:val="18"/>
                <w:szCs w:val="18"/>
              </w:rPr>
            </w:pPr>
            <w:r w:rsidRPr="003877CA">
              <w:rPr>
                <w:rFonts w:cs="Calibri"/>
                <w:b/>
                <w:bCs/>
                <w:sz w:val="18"/>
                <w:szCs w:val="18"/>
              </w:rPr>
              <w:t xml:space="preserve">Arguments Passed </w:t>
            </w:r>
          </w:p>
        </w:tc>
        <w:tc>
          <w:tcPr>
            <w:tcW w:w="2747" w:type="dxa"/>
          </w:tcPr>
          <w:p w:rsidR="002F5138" w:rsidRPr="003877CA" w:rsidRDefault="003F765F" w:rsidP="003F765F">
            <w:pPr>
              <w:spacing w:before="60"/>
              <w:rPr>
                <w:rFonts w:cs="Calibri"/>
                <w:sz w:val="18"/>
                <w:szCs w:val="18"/>
              </w:rPr>
            </w:pPr>
            <w:r w:rsidRPr="003F765F">
              <w:rPr>
                <w:rFonts w:cs="Calibri"/>
                <w:sz w:val="18"/>
                <w:szCs w:val="18"/>
              </w:rPr>
              <w:t>VehSpdSecurMax_Kph_T_f32</w:t>
            </w:r>
          </w:p>
        </w:tc>
        <w:tc>
          <w:tcPr>
            <w:tcW w:w="1657" w:type="dxa"/>
          </w:tcPr>
          <w:p w:rsidR="002F5138" w:rsidRPr="003877CA" w:rsidRDefault="003F765F" w:rsidP="003F765F">
            <w:pPr>
              <w:rPr>
                <w:rFonts w:cs="Calibri"/>
                <w:sz w:val="18"/>
                <w:szCs w:val="18"/>
              </w:rPr>
            </w:pPr>
            <w:r>
              <w:rPr>
                <w:rFonts w:cs="Calibri"/>
                <w:sz w:val="18"/>
                <w:szCs w:val="18"/>
              </w:rPr>
              <w:t>float32</w:t>
            </w:r>
          </w:p>
        </w:tc>
        <w:tc>
          <w:tcPr>
            <w:tcW w:w="1429" w:type="dxa"/>
          </w:tcPr>
          <w:p w:rsidR="002F5138" w:rsidRPr="003877CA" w:rsidRDefault="002F5138" w:rsidP="003F765F">
            <w:pPr>
              <w:spacing w:before="60"/>
              <w:rPr>
                <w:rFonts w:cs="Calibri"/>
                <w:sz w:val="18"/>
                <w:szCs w:val="18"/>
              </w:rPr>
            </w:pPr>
            <w:r>
              <w:rPr>
                <w:rFonts w:cs="Calibri"/>
                <w:sz w:val="18"/>
                <w:szCs w:val="18"/>
              </w:rPr>
              <w:t>0</w:t>
            </w:r>
          </w:p>
        </w:tc>
        <w:tc>
          <w:tcPr>
            <w:tcW w:w="1386" w:type="dxa"/>
            <w:gridSpan w:val="2"/>
          </w:tcPr>
          <w:p w:rsidR="002F5138" w:rsidRPr="003877CA" w:rsidRDefault="00537B43" w:rsidP="003F765F">
            <w:pPr>
              <w:spacing w:before="60"/>
              <w:rPr>
                <w:rFonts w:cs="Calibri"/>
                <w:sz w:val="18"/>
                <w:szCs w:val="18"/>
              </w:rPr>
            </w:pPr>
            <w:r>
              <w:rPr>
                <w:rFonts w:cs="Calibri"/>
                <w:sz w:val="18"/>
                <w:szCs w:val="18"/>
              </w:rPr>
              <w:t>5</w:t>
            </w:r>
            <w:r w:rsidR="003F765F">
              <w:rPr>
                <w:rFonts w:cs="Calibri"/>
                <w:sz w:val="18"/>
                <w:szCs w:val="18"/>
              </w:rPr>
              <w:t>11</w:t>
            </w:r>
          </w:p>
        </w:tc>
      </w:tr>
      <w:tr w:rsidR="002F5138" w:rsidRPr="00AA38E8" w:rsidTr="003F765F">
        <w:tc>
          <w:tcPr>
            <w:tcW w:w="1709" w:type="dxa"/>
          </w:tcPr>
          <w:p w:rsidR="002F5138" w:rsidRPr="003877CA" w:rsidRDefault="002F5138" w:rsidP="003F765F">
            <w:pPr>
              <w:spacing w:before="60"/>
              <w:rPr>
                <w:rFonts w:cs="Calibri"/>
                <w:b/>
                <w:bCs/>
                <w:sz w:val="18"/>
                <w:szCs w:val="18"/>
              </w:rPr>
            </w:pPr>
            <w:r w:rsidRPr="003877CA">
              <w:rPr>
                <w:rFonts w:cs="Calibri"/>
                <w:b/>
                <w:bCs/>
                <w:sz w:val="18"/>
                <w:szCs w:val="18"/>
              </w:rPr>
              <w:t>Return Value</w:t>
            </w:r>
          </w:p>
        </w:tc>
        <w:tc>
          <w:tcPr>
            <w:tcW w:w="2747" w:type="dxa"/>
          </w:tcPr>
          <w:p w:rsidR="002F5138" w:rsidRPr="003877CA" w:rsidRDefault="003F765F" w:rsidP="003F765F">
            <w:pPr>
              <w:spacing w:before="60"/>
              <w:rPr>
                <w:rFonts w:cs="Calibri"/>
                <w:sz w:val="18"/>
                <w:szCs w:val="18"/>
              </w:rPr>
            </w:pPr>
            <w:r w:rsidRPr="003F765F">
              <w:rPr>
                <w:rFonts w:cs="Calibri"/>
                <w:sz w:val="18"/>
                <w:szCs w:val="18"/>
              </w:rPr>
              <w:t>VehStandStillTiExcdd_Cnt_T_logl</w:t>
            </w:r>
          </w:p>
        </w:tc>
        <w:tc>
          <w:tcPr>
            <w:tcW w:w="1657" w:type="dxa"/>
          </w:tcPr>
          <w:p w:rsidR="002F5138" w:rsidRPr="00911C31" w:rsidRDefault="003F765F" w:rsidP="003F765F">
            <w:pPr>
              <w:rPr>
                <w:rFonts w:cs="Calibri"/>
                <w:sz w:val="18"/>
                <w:szCs w:val="18"/>
              </w:rPr>
            </w:pPr>
            <w:r>
              <w:rPr>
                <w:rFonts w:cs="Calibri"/>
                <w:sz w:val="18"/>
                <w:szCs w:val="18"/>
              </w:rPr>
              <w:t>boolean</w:t>
            </w:r>
          </w:p>
        </w:tc>
        <w:tc>
          <w:tcPr>
            <w:tcW w:w="1429" w:type="dxa"/>
          </w:tcPr>
          <w:p w:rsidR="002F5138" w:rsidRPr="003877CA" w:rsidRDefault="003F765F" w:rsidP="003F765F">
            <w:pPr>
              <w:spacing w:before="60"/>
              <w:rPr>
                <w:rFonts w:cs="Calibri"/>
                <w:sz w:val="18"/>
                <w:szCs w:val="18"/>
              </w:rPr>
            </w:pPr>
            <w:r>
              <w:rPr>
                <w:rFonts w:cs="Calibri"/>
                <w:sz w:val="18"/>
                <w:szCs w:val="18"/>
              </w:rPr>
              <w:t>FALSE</w:t>
            </w:r>
          </w:p>
        </w:tc>
        <w:tc>
          <w:tcPr>
            <w:tcW w:w="1386" w:type="dxa"/>
            <w:gridSpan w:val="2"/>
          </w:tcPr>
          <w:p w:rsidR="002F5138" w:rsidRPr="003877CA" w:rsidRDefault="003F765F" w:rsidP="003F765F">
            <w:pPr>
              <w:spacing w:before="60"/>
              <w:rPr>
                <w:rFonts w:cs="Calibri"/>
                <w:sz w:val="18"/>
                <w:szCs w:val="18"/>
              </w:rPr>
            </w:pPr>
            <w:r>
              <w:rPr>
                <w:rFonts w:cs="Calibri"/>
                <w:sz w:val="18"/>
                <w:szCs w:val="18"/>
              </w:rPr>
              <w:t>TRUE</w:t>
            </w:r>
          </w:p>
        </w:tc>
      </w:tr>
    </w:tbl>
    <w:p w:rsidR="002F5138" w:rsidRPr="002F5138" w:rsidRDefault="002F5138" w:rsidP="002F5138">
      <w:pPr>
        <w:pStyle w:val="Heading2"/>
        <w:numPr>
          <w:ilvl w:val="3"/>
          <w:numId w:val="11"/>
        </w:numPr>
        <w:spacing w:after="60"/>
        <w:rPr>
          <w:rFonts w:ascii="Calibri" w:hAnsi="Calibri" w:cs="Calibri"/>
        </w:rPr>
      </w:pPr>
      <w:bookmarkStart w:id="707" w:name="_Toc406065269"/>
      <w:bookmarkStart w:id="708" w:name="_Toc414443276"/>
      <w:bookmarkStart w:id="709" w:name="_Toc420488403"/>
      <w:bookmarkStart w:id="710" w:name="_Toc473815401"/>
      <w:r w:rsidRPr="002F5138">
        <w:rPr>
          <w:rFonts w:ascii="Calibri" w:hAnsi="Calibri" w:cs="Calibri"/>
        </w:rPr>
        <w:t>Description</w:t>
      </w:r>
      <w:bookmarkEnd w:id="707"/>
      <w:bookmarkEnd w:id="708"/>
      <w:bookmarkEnd w:id="709"/>
      <w:bookmarkEnd w:id="710"/>
    </w:p>
    <w:p w:rsidR="002F5138" w:rsidRDefault="002F5138" w:rsidP="002F5138">
      <w:pPr>
        <w:autoSpaceDE w:val="0"/>
        <w:autoSpaceDN w:val="0"/>
        <w:adjustRightInd w:val="0"/>
        <w:rPr>
          <w:sz w:val="18"/>
          <w:szCs w:val="18"/>
          <w:lang w:bidi="ar-SA"/>
        </w:rPr>
      </w:pPr>
      <w:r>
        <w:rPr>
          <w:sz w:val="18"/>
          <w:szCs w:val="18"/>
          <w:lang w:bidi="ar-SA"/>
        </w:rPr>
        <w:t xml:space="preserve"> </w:t>
      </w:r>
      <w:r w:rsidR="003F765F" w:rsidRPr="003F765F">
        <w:rPr>
          <w:sz w:val="18"/>
          <w:szCs w:val="18"/>
          <w:lang w:bidi="ar-SA"/>
        </w:rPr>
        <w:t>"Timer for VehStandStill" block implementation</w:t>
      </w:r>
      <w:r>
        <w:rPr>
          <w:sz w:val="18"/>
          <w:szCs w:val="18"/>
          <w:lang w:bidi="ar-SA"/>
        </w:rPr>
        <w:t>.</w:t>
      </w:r>
    </w:p>
    <w:p w:rsidR="003F765F" w:rsidRPr="002F5138" w:rsidRDefault="003F765F" w:rsidP="003F765F">
      <w:pPr>
        <w:pStyle w:val="Heading2"/>
        <w:numPr>
          <w:ilvl w:val="2"/>
          <w:numId w:val="11"/>
        </w:numPr>
        <w:tabs>
          <w:tab w:val="clear" w:pos="1017"/>
          <w:tab w:val="num" w:pos="567"/>
        </w:tabs>
        <w:spacing w:after="60"/>
        <w:ind w:left="567"/>
        <w:rPr>
          <w:rFonts w:ascii="Calibri" w:hAnsi="Calibri" w:cs="Calibri"/>
        </w:rPr>
      </w:pPr>
      <w:bookmarkStart w:id="711" w:name="_Toc473815402"/>
      <w:r w:rsidRPr="002F5138">
        <w:rPr>
          <w:rFonts w:ascii="Calibri" w:hAnsi="Calibri" w:cs="Calibri"/>
        </w:rPr>
        <w:t>Local Function #</w:t>
      </w:r>
      <w:r>
        <w:rPr>
          <w:rFonts w:ascii="Calibri" w:hAnsi="Calibri" w:cs="Calibri"/>
        </w:rPr>
        <w:t>2</w:t>
      </w:r>
      <w:bookmarkEnd w:id="711"/>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9"/>
        <w:gridCol w:w="2747"/>
        <w:gridCol w:w="1657"/>
        <w:gridCol w:w="1429"/>
        <w:gridCol w:w="43"/>
        <w:gridCol w:w="1343"/>
      </w:tblGrid>
      <w:tr w:rsidR="003F765F" w:rsidRPr="00AA38E8" w:rsidTr="003F765F">
        <w:tc>
          <w:tcPr>
            <w:tcW w:w="1709" w:type="dxa"/>
          </w:tcPr>
          <w:p w:rsidR="003F765F" w:rsidRPr="003877CA" w:rsidRDefault="003F765F" w:rsidP="003F765F">
            <w:pPr>
              <w:spacing w:before="60"/>
              <w:rPr>
                <w:rFonts w:cs="Calibri"/>
                <w:b/>
                <w:bCs/>
                <w:sz w:val="18"/>
                <w:szCs w:val="18"/>
              </w:rPr>
            </w:pPr>
            <w:r w:rsidRPr="003877CA">
              <w:rPr>
                <w:rFonts w:cs="Calibri"/>
                <w:b/>
                <w:bCs/>
                <w:sz w:val="18"/>
                <w:szCs w:val="18"/>
              </w:rPr>
              <w:t>Function Name</w:t>
            </w:r>
          </w:p>
        </w:tc>
        <w:tc>
          <w:tcPr>
            <w:tcW w:w="2747" w:type="dxa"/>
          </w:tcPr>
          <w:p w:rsidR="003F765F" w:rsidRPr="003877CA" w:rsidRDefault="003F765F" w:rsidP="003F765F">
            <w:pPr>
              <w:spacing w:before="60"/>
              <w:rPr>
                <w:rFonts w:cs="Calibri"/>
                <w:sz w:val="18"/>
                <w:szCs w:val="18"/>
              </w:rPr>
            </w:pPr>
            <w:r w:rsidRPr="003F765F">
              <w:rPr>
                <w:rFonts w:cs="Calibri"/>
                <w:sz w:val="18"/>
                <w:szCs w:val="18"/>
              </w:rPr>
              <w:t>ShiftLvrRvsTmrElpdChk</w:t>
            </w:r>
          </w:p>
        </w:tc>
        <w:tc>
          <w:tcPr>
            <w:tcW w:w="1657" w:type="dxa"/>
            <w:shd w:val="pct30" w:color="FFFF00" w:fill="auto"/>
          </w:tcPr>
          <w:p w:rsidR="003F765F" w:rsidRPr="003877CA" w:rsidRDefault="003F765F" w:rsidP="003F765F">
            <w:pPr>
              <w:spacing w:before="60"/>
              <w:jc w:val="center"/>
              <w:rPr>
                <w:rFonts w:cs="Calibri"/>
                <w:sz w:val="18"/>
                <w:szCs w:val="18"/>
              </w:rPr>
            </w:pPr>
            <w:r w:rsidRPr="003877CA">
              <w:rPr>
                <w:rFonts w:cs="Calibri"/>
                <w:sz w:val="18"/>
                <w:szCs w:val="18"/>
              </w:rPr>
              <w:t>Type</w:t>
            </w:r>
          </w:p>
        </w:tc>
        <w:tc>
          <w:tcPr>
            <w:tcW w:w="1472" w:type="dxa"/>
            <w:gridSpan w:val="2"/>
            <w:shd w:val="pct30" w:color="FFFF00" w:fill="auto"/>
          </w:tcPr>
          <w:p w:rsidR="003F765F" w:rsidRPr="003877CA" w:rsidRDefault="003F765F" w:rsidP="003F765F">
            <w:pPr>
              <w:spacing w:before="60"/>
              <w:jc w:val="center"/>
              <w:rPr>
                <w:rFonts w:cs="Calibri"/>
                <w:sz w:val="18"/>
                <w:szCs w:val="18"/>
              </w:rPr>
            </w:pPr>
            <w:r w:rsidRPr="003877CA">
              <w:rPr>
                <w:rFonts w:cs="Calibri"/>
                <w:sz w:val="18"/>
                <w:szCs w:val="18"/>
              </w:rPr>
              <w:t>Min</w:t>
            </w:r>
          </w:p>
        </w:tc>
        <w:tc>
          <w:tcPr>
            <w:tcW w:w="1343" w:type="dxa"/>
            <w:shd w:val="pct30" w:color="FFFF00" w:fill="auto"/>
          </w:tcPr>
          <w:p w:rsidR="003F765F" w:rsidRPr="003877CA" w:rsidRDefault="003F765F" w:rsidP="003F765F">
            <w:pPr>
              <w:spacing w:before="60"/>
              <w:jc w:val="center"/>
              <w:rPr>
                <w:rFonts w:cs="Calibri"/>
                <w:sz w:val="18"/>
                <w:szCs w:val="18"/>
              </w:rPr>
            </w:pPr>
            <w:r w:rsidRPr="003877CA">
              <w:rPr>
                <w:rFonts w:cs="Calibri"/>
                <w:sz w:val="18"/>
                <w:szCs w:val="18"/>
              </w:rPr>
              <w:t>Max</w:t>
            </w:r>
          </w:p>
        </w:tc>
      </w:tr>
      <w:tr w:rsidR="003F765F" w:rsidRPr="00AA38E8" w:rsidTr="003F765F">
        <w:tc>
          <w:tcPr>
            <w:tcW w:w="1709" w:type="dxa"/>
          </w:tcPr>
          <w:p w:rsidR="003F765F" w:rsidRPr="003877CA" w:rsidRDefault="003F765F" w:rsidP="003F765F">
            <w:pPr>
              <w:spacing w:before="60"/>
              <w:rPr>
                <w:rFonts w:cs="Calibri"/>
                <w:b/>
                <w:bCs/>
                <w:sz w:val="18"/>
                <w:szCs w:val="18"/>
              </w:rPr>
            </w:pPr>
            <w:r w:rsidRPr="003877CA">
              <w:rPr>
                <w:rFonts w:cs="Calibri"/>
                <w:b/>
                <w:bCs/>
                <w:sz w:val="18"/>
                <w:szCs w:val="18"/>
              </w:rPr>
              <w:t xml:space="preserve">Arguments Passed </w:t>
            </w:r>
          </w:p>
        </w:tc>
        <w:tc>
          <w:tcPr>
            <w:tcW w:w="2747" w:type="dxa"/>
          </w:tcPr>
          <w:p w:rsidR="003F765F" w:rsidRPr="003877CA" w:rsidRDefault="003F765F" w:rsidP="003F765F">
            <w:pPr>
              <w:spacing w:before="60"/>
              <w:rPr>
                <w:rFonts w:cs="Calibri"/>
                <w:sz w:val="18"/>
                <w:szCs w:val="18"/>
              </w:rPr>
            </w:pPr>
            <w:r w:rsidRPr="003F765F">
              <w:rPr>
                <w:rFonts w:cs="Calibri"/>
                <w:sz w:val="18"/>
                <w:szCs w:val="18"/>
              </w:rPr>
              <w:t>ShiftLvrRvs_Cnt_T_logl</w:t>
            </w:r>
          </w:p>
        </w:tc>
        <w:tc>
          <w:tcPr>
            <w:tcW w:w="1657" w:type="dxa"/>
          </w:tcPr>
          <w:p w:rsidR="003F765F" w:rsidRPr="00911C31" w:rsidRDefault="003F765F" w:rsidP="003F765F">
            <w:pPr>
              <w:rPr>
                <w:rFonts w:cs="Calibri"/>
                <w:sz w:val="18"/>
                <w:szCs w:val="18"/>
              </w:rPr>
            </w:pPr>
            <w:r>
              <w:rPr>
                <w:rFonts w:cs="Calibri"/>
                <w:sz w:val="18"/>
                <w:szCs w:val="18"/>
              </w:rPr>
              <w:t>boolean</w:t>
            </w:r>
          </w:p>
        </w:tc>
        <w:tc>
          <w:tcPr>
            <w:tcW w:w="1429" w:type="dxa"/>
          </w:tcPr>
          <w:p w:rsidR="003F765F" w:rsidRPr="003877CA" w:rsidRDefault="003F765F" w:rsidP="003F765F">
            <w:pPr>
              <w:spacing w:before="60"/>
              <w:rPr>
                <w:rFonts w:cs="Calibri"/>
                <w:sz w:val="18"/>
                <w:szCs w:val="18"/>
              </w:rPr>
            </w:pPr>
            <w:r>
              <w:rPr>
                <w:rFonts w:cs="Calibri"/>
                <w:sz w:val="18"/>
                <w:szCs w:val="18"/>
              </w:rPr>
              <w:t>FALSE</w:t>
            </w:r>
          </w:p>
        </w:tc>
        <w:tc>
          <w:tcPr>
            <w:tcW w:w="1386" w:type="dxa"/>
            <w:gridSpan w:val="2"/>
          </w:tcPr>
          <w:p w:rsidR="003F765F" w:rsidRPr="003877CA" w:rsidRDefault="003F765F" w:rsidP="003F765F">
            <w:pPr>
              <w:spacing w:before="60"/>
              <w:rPr>
                <w:rFonts w:cs="Calibri"/>
                <w:sz w:val="18"/>
                <w:szCs w:val="18"/>
              </w:rPr>
            </w:pPr>
            <w:r>
              <w:rPr>
                <w:rFonts w:cs="Calibri"/>
                <w:sz w:val="18"/>
                <w:szCs w:val="18"/>
              </w:rPr>
              <w:t>TRUE</w:t>
            </w:r>
          </w:p>
        </w:tc>
      </w:tr>
      <w:tr w:rsidR="003F765F" w:rsidRPr="00AA38E8" w:rsidTr="003F765F">
        <w:tc>
          <w:tcPr>
            <w:tcW w:w="1709" w:type="dxa"/>
          </w:tcPr>
          <w:p w:rsidR="003F765F" w:rsidRPr="003877CA" w:rsidRDefault="003F765F" w:rsidP="003F765F">
            <w:pPr>
              <w:spacing w:before="60"/>
              <w:rPr>
                <w:rFonts w:cs="Calibri"/>
                <w:b/>
                <w:bCs/>
                <w:sz w:val="18"/>
                <w:szCs w:val="18"/>
              </w:rPr>
            </w:pPr>
            <w:r w:rsidRPr="003877CA">
              <w:rPr>
                <w:rFonts w:cs="Calibri"/>
                <w:b/>
                <w:bCs/>
                <w:sz w:val="18"/>
                <w:szCs w:val="18"/>
              </w:rPr>
              <w:t>Return Value</w:t>
            </w:r>
          </w:p>
        </w:tc>
        <w:tc>
          <w:tcPr>
            <w:tcW w:w="2747" w:type="dxa"/>
          </w:tcPr>
          <w:p w:rsidR="003F765F" w:rsidRPr="003877CA" w:rsidRDefault="003F765F" w:rsidP="003F765F">
            <w:pPr>
              <w:spacing w:before="60"/>
              <w:rPr>
                <w:rFonts w:cs="Calibri"/>
                <w:sz w:val="18"/>
                <w:szCs w:val="18"/>
              </w:rPr>
            </w:pPr>
            <w:r w:rsidRPr="003F765F">
              <w:rPr>
                <w:rFonts w:cs="Calibri"/>
                <w:sz w:val="18"/>
                <w:szCs w:val="18"/>
              </w:rPr>
              <w:t>ShiftLvrRvsTiExcdd_Cnt_T_logl</w:t>
            </w:r>
          </w:p>
        </w:tc>
        <w:tc>
          <w:tcPr>
            <w:tcW w:w="1657" w:type="dxa"/>
          </w:tcPr>
          <w:p w:rsidR="003F765F" w:rsidRPr="00911C31" w:rsidRDefault="003F765F" w:rsidP="003F765F">
            <w:pPr>
              <w:rPr>
                <w:rFonts w:cs="Calibri"/>
                <w:sz w:val="18"/>
                <w:szCs w:val="18"/>
              </w:rPr>
            </w:pPr>
            <w:r>
              <w:rPr>
                <w:rFonts w:cs="Calibri"/>
                <w:sz w:val="18"/>
                <w:szCs w:val="18"/>
              </w:rPr>
              <w:t>boolean</w:t>
            </w:r>
          </w:p>
        </w:tc>
        <w:tc>
          <w:tcPr>
            <w:tcW w:w="1429" w:type="dxa"/>
          </w:tcPr>
          <w:p w:rsidR="003F765F" w:rsidRPr="003877CA" w:rsidRDefault="003F765F" w:rsidP="003F765F">
            <w:pPr>
              <w:spacing w:before="60"/>
              <w:rPr>
                <w:rFonts w:cs="Calibri"/>
                <w:sz w:val="18"/>
                <w:szCs w:val="18"/>
              </w:rPr>
            </w:pPr>
            <w:r>
              <w:rPr>
                <w:rFonts w:cs="Calibri"/>
                <w:sz w:val="18"/>
                <w:szCs w:val="18"/>
              </w:rPr>
              <w:t>FALSE</w:t>
            </w:r>
          </w:p>
        </w:tc>
        <w:tc>
          <w:tcPr>
            <w:tcW w:w="1386" w:type="dxa"/>
            <w:gridSpan w:val="2"/>
          </w:tcPr>
          <w:p w:rsidR="003F765F" w:rsidRPr="003877CA" w:rsidRDefault="003F765F" w:rsidP="003F765F">
            <w:pPr>
              <w:spacing w:before="60"/>
              <w:rPr>
                <w:rFonts w:cs="Calibri"/>
                <w:sz w:val="18"/>
                <w:szCs w:val="18"/>
              </w:rPr>
            </w:pPr>
            <w:r>
              <w:rPr>
                <w:rFonts w:cs="Calibri"/>
                <w:sz w:val="18"/>
                <w:szCs w:val="18"/>
              </w:rPr>
              <w:t>TRUE</w:t>
            </w:r>
          </w:p>
        </w:tc>
      </w:tr>
    </w:tbl>
    <w:p w:rsidR="003F765F" w:rsidRPr="002F5138" w:rsidRDefault="003F765F" w:rsidP="003F765F">
      <w:pPr>
        <w:pStyle w:val="Heading2"/>
        <w:numPr>
          <w:ilvl w:val="3"/>
          <w:numId w:val="11"/>
        </w:numPr>
        <w:spacing w:after="60"/>
        <w:rPr>
          <w:rFonts w:ascii="Calibri" w:hAnsi="Calibri" w:cs="Calibri"/>
        </w:rPr>
      </w:pPr>
      <w:bookmarkStart w:id="712" w:name="_Toc473815403"/>
      <w:r w:rsidRPr="002F5138">
        <w:rPr>
          <w:rFonts w:ascii="Calibri" w:hAnsi="Calibri" w:cs="Calibri"/>
        </w:rPr>
        <w:t>Description</w:t>
      </w:r>
      <w:bookmarkEnd w:id="712"/>
    </w:p>
    <w:p w:rsidR="003F765F" w:rsidRDefault="003F765F" w:rsidP="003F765F">
      <w:pPr>
        <w:autoSpaceDE w:val="0"/>
        <w:autoSpaceDN w:val="0"/>
        <w:adjustRightInd w:val="0"/>
        <w:rPr>
          <w:sz w:val="18"/>
          <w:szCs w:val="18"/>
          <w:lang w:bidi="ar-SA"/>
        </w:rPr>
      </w:pPr>
      <w:r>
        <w:rPr>
          <w:sz w:val="18"/>
          <w:szCs w:val="18"/>
          <w:lang w:bidi="ar-SA"/>
        </w:rPr>
        <w:t xml:space="preserve"> </w:t>
      </w:r>
      <w:r w:rsidRPr="003F765F">
        <w:rPr>
          <w:sz w:val="18"/>
          <w:szCs w:val="18"/>
          <w:lang w:bidi="ar-SA"/>
        </w:rPr>
        <w:t>"Timer for ShiftLvrRvs" block implementation</w:t>
      </w:r>
      <w:r>
        <w:rPr>
          <w:sz w:val="18"/>
          <w:szCs w:val="18"/>
          <w:lang w:bidi="ar-SA"/>
        </w:rPr>
        <w:t>.</w:t>
      </w:r>
    </w:p>
    <w:p w:rsidR="003F765F" w:rsidRPr="002F5138" w:rsidRDefault="003F765F" w:rsidP="003F765F">
      <w:pPr>
        <w:pStyle w:val="Heading2"/>
        <w:numPr>
          <w:ilvl w:val="2"/>
          <w:numId w:val="11"/>
        </w:numPr>
        <w:tabs>
          <w:tab w:val="clear" w:pos="1017"/>
          <w:tab w:val="num" w:pos="567"/>
        </w:tabs>
        <w:spacing w:after="60"/>
        <w:ind w:left="567"/>
        <w:rPr>
          <w:rFonts w:ascii="Calibri" w:hAnsi="Calibri" w:cs="Calibri"/>
        </w:rPr>
      </w:pPr>
      <w:bookmarkStart w:id="713" w:name="_Toc473815404"/>
      <w:r w:rsidRPr="002F5138">
        <w:rPr>
          <w:rFonts w:ascii="Calibri" w:hAnsi="Calibri" w:cs="Calibri"/>
        </w:rPr>
        <w:t>Local Function #</w:t>
      </w:r>
      <w:r>
        <w:rPr>
          <w:rFonts w:ascii="Calibri" w:hAnsi="Calibri" w:cs="Calibri"/>
        </w:rPr>
        <w:t>3</w:t>
      </w:r>
      <w:bookmarkEnd w:id="71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9"/>
        <w:gridCol w:w="2747"/>
        <w:gridCol w:w="1657"/>
        <w:gridCol w:w="1429"/>
        <w:gridCol w:w="43"/>
        <w:gridCol w:w="1343"/>
      </w:tblGrid>
      <w:tr w:rsidR="003F765F" w:rsidRPr="00AA38E8" w:rsidTr="003F765F">
        <w:tc>
          <w:tcPr>
            <w:tcW w:w="1709" w:type="dxa"/>
          </w:tcPr>
          <w:p w:rsidR="003F765F" w:rsidRPr="003877CA" w:rsidRDefault="003F765F" w:rsidP="003F765F">
            <w:pPr>
              <w:spacing w:before="60"/>
              <w:rPr>
                <w:rFonts w:cs="Calibri"/>
                <w:b/>
                <w:bCs/>
                <w:sz w:val="18"/>
                <w:szCs w:val="18"/>
              </w:rPr>
            </w:pPr>
            <w:r w:rsidRPr="003877CA">
              <w:rPr>
                <w:rFonts w:cs="Calibri"/>
                <w:b/>
                <w:bCs/>
                <w:sz w:val="18"/>
                <w:szCs w:val="18"/>
              </w:rPr>
              <w:t>Function Name</w:t>
            </w:r>
          </w:p>
        </w:tc>
        <w:tc>
          <w:tcPr>
            <w:tcW w:w="2747" w:type="dxa"/>
          </w:tcPr>
          <w:p w:rsidR="003F765F" w:rsidRPr="003877CA" w:rsidRDefault="003F765F" w:rsidP="003F765F">
            <w:pPr>
              <w:spacing w:before="60"/>
              <w:rPr>
                <w:rFonts w:cs="Calibri"/>
                <w:sz w:val="18"/>
                <w:szCs w:val="18"/>
              </w:rPr>
            </w:pPr>
            <w:r w:rsidRPr="003F765F">
              <w:rPr>
                <w:rFonts w:cs="Calibri"/>
                <w:sz w:val="18"/>
                <w:szCs w:val="18"/>
              </w:rPr>
              <w:t>ApaIntv</w:t>
            </w:r>
          </w:p>
        </w:tc>
        <w:tc>
          <w:tcPr>
            <w:tcW w:w="1657" w:type="dxa"/>
            <w:shd w:val="pct30" w:color="FFFF00" w:fill="auto"/>
          </w:tcPr>
          <w:p w:rsidR="003F765F" w:rsidRPr="003877CA" w:rsidRDefault="003F765F" w:rsidP="003F765F">
            <w:pPr>
              <w:spacing w:before="60"/>
              <w:jc w:val="center"/>
              <w:rPr>
                <w:rFonts w:cs="Calibri"/>
                <w:sz w:val="18"/>
                <w:szCs w:val="18"/>
              </w:rPr>
            </w:pPr>
            <w:r w:rsidRPr="003877CA">
              <w:rPr>
                <w:rFonts w:cs="Calibri"/>
                <w:sz w:val="18"/>
                <w:szCs w:val="18"/>
              </w:rPr>
              <w:t>Type</w:t>
            </w:r>
          </w:p>
        </w:tc>
        <w:tc>
          <w:tcPr>
            <w:tcW w:w="1472" w:type="dxa"/>
            <w:gridSpan w:val="2"/>
            <w:shd w:val="pct30" w:color="FFFF00" w:fill="auto"/>
          </w:tcPr>
          <w:p w:rsidR="003F765F" w:rsidRPr="003877CA" w:rsidRDefault="003F765F" w:rsidP="003F765F">
            <w:pPr>
              <w:spacing w:before="60"/>
              <w:jc w:val="center"/>
              <w:rPr>
                <w:rFonts w:cs="Calibri"/>
                <w:sz w:val="18"/>
                <w:szCs w:val="18"/>
              </w:rPr>
            </w:pPr>
            <w:r w:rsidRPr="003877CA">
              <w:rPr>
                <w:rFonts w:cs="Calibri"/>
                <w:sz w:val="18"/>
                <w:szCs w:val="18"/>
              </w:rPr>
              <w:t>Min</w:t>
            </w:r>
          </w:p>
        </w:tc>
        <w:tc>
          <w:tcPr>
            <w:tcW w:w="1343" w:type="dxa"/>
            <w:shd w:val="pct30" w:color="FFFF00" w:fill="auto"/>
          </w:tcPr>
          <w:p w:rsidR="003F765F" w:rsidRPr="003877CA" w:rsidRDefault="003F765F" w:rsidP="003F765F">
            <w:pPr>
              <w:spacing w:before="60"/>
              <w:jc w:val="center"/>
              <w:rPr>
                <w:rFonts w:cs="Calibri"/>
                <w:sz w:val="18"/>
                <w:szCs w:val="18"/>
              </w:rPr>
            </w:pPr>
            <w:r w:rsidRPr="003877CA">
              <w:rPr>
                <w:rFonts w:cs="Calibri"/>
                <w:sz w:val="18"/>
                <w:szCs w:val="18"/>
              </w:rPr>
              <w:t>Max</w:t>
            </w:r>
          </w:p>
        </w:tc>
      </w:tr>
      <w:tr w:rsidR="003F765F" w:rsidRPr="00AA38E8" w:rsidTr="003F765F">
        <w:tc>
          <w:tcPr>
            <w:tcW w:w="1709" w:type="dxa"/>
          </w:tcPr>
          <w:p w:rsidR="003F765F" w:rsidRPr="003877CA" w:rsidRDefault="003F765F" w:rsidP="003F765F">
            <w:pPr>
              <w:spacing w:before="60"/>
              <w:rPr>
                <w:rFonts w:cs="Calibri"/>
                <w:b/>
                <w:bCs/>
                <w:sz w:val="18"/>
                <w:szCs w:val="18"/>
              </w:rPr>
            </w:pPr>
            <w:r w:rsidRPr="003877CA">
              <w:rPr>
                <w:rFonts w:cs="Calibri"/>
                <w:b/>
                <w:bCs/>
                <w:sz w:val="18"/>
                <w:szCs w:val="18"/>
              </w:rPr>
              <w:t xml:space="preserve">Arguments Passed </w:t>
            </w:r>
          </w:p>
        </w:tc>
        <w:tc>
          <w:tcPr>
            <w:tcW w:w="2747" w:type="dxa"/>
          </w:tcPr>
          <w:p w:rsidR="003F765F" w:rsidRPr="003877CA" w:rsidRDefault="003F765F" w:rsidP="003F765F">
            <w:pPr>
              <w:spacing w:before="60"/>
              <w:rPr>
                <w:rFonts w:cs="Calibri"/>
                <w:sz w:val="18"/>
                <w:szCs w:val="18"/>
              </w:rPr>
            </w:pPr>
            <w:r w:rsidRPr="003F765F">
              <w:rPr>
                <w:rFonts w:cs="Calibri"/>
                <w:sz w:val="18"/>
                <w:szCs w:val="18"/>
              </w:rPr>
              <w:t>HwTq_HwNwtMtr_T_f32</w:t>
            </w:r>
          </w:p>
        </w:tc>
        <w:tc>
          <w:tcPr>
            <w:tcW w:w="1657" w:type="dxa"/>
          </w:tcPr>
          <w:p w:rsidR="003F765F" w:rsidRPr="00911C31" w:rsidRDefault="003F765F" w:rsidP="003F765F">
            <w:pPr>
              <w:rPr>
                <w:rFonts w:cs="Calibri"/>
                <w:sz w:val="18"/>
                <w:szCs w:val="18"/>
              </w:rPr>
            </w:pPr>
            <w:r>
              <w:rPr>
                <w:rFonts w:cs="Calibri"/>
                <w:sz w:val="18"/>
                <w:szCs w:val="18"/>
              </w:rPr>
              <w:t>float32</w:t>
            </w:r>
          </w:p>
        </w:tc>
        <w:tc>
          <w:tcPr>
            <w:tcW w:w="1429" w:type="dxa"/>
          </w:tcPr>
          <w:p w:rsidR="003F765F" w:rsidRPr="003877CA" w:rsidRDefault="003F765F" w:rsidP="003F765F">
            <w:pPr>
              <w:spacing w:before="60"/>
              <w:rPr>
                <w:rFonts w:cs="Calibri"/>
                <w:sz w:val="18"/>
                <w:szCs w:val="18"/>
              </w:rPr>
            </w:pPr>
            <w:r>
              <w:rPr>
                <w:rFonts w:cs="Calibri"/>
                <w:sz w:val="18"/>
                <w:szCs w:val="18"/>
              </w:rPr>
              <w:t>-10</w:t>
            </w:r>
          </w:p>
        </w:tc>
        <w:tc>
          <w:tcPr>
            <w:tcW w:w="1386" w:type="dxa"/>
            <w:gridSpan w:val="2"/>
          </w:tcPr>
          <w:p w:rsidR="003F765F" w:rsidRPr="003877CA" w:rsidRDefault="003F765F" w:rsidP="003F765F">
            <w:pPr>
              <w:spacing w:before="60"/>
              <w:rPr>
                <w:rFonts w:cs="Calibri"/>
                <w:sz w:val="18"/>
                <w:szCs w:val="18"/>
              </w:rPr>
            </w:pPr>
            <w:r>
              <w:rPr>
                <w:rFonts w:cs="Calibri"/>
                <w:sz w:val="18"/>
                <w:szCs w:val="18"/>
              </w:rPr>
              <w:t>10</w:t>
            </w:r>
          </w:p>
        </w:tc>
      </w:tr>
      <w:tr w:rsidR="003F765F" w:rsidRPr="00AA38E8" w:rsidTr="003F765F">
        <w:tc>
          <w:tcPr>
            <w:tcW w:w="1709" w:type="dxa"/>
          </w:tcPr>
          <w:p w:rsidR="003F765F" w:rsidRPr="003877CA" w:rsidRDefault="003F765F" w:rsidP="003F765F">
            <w:pPr>
              <w:spacing w:before="60"/>
              <w:rPr>
                <w:rFonts w:cs="Calibri"/>
                <w:b/>
                <w:bCs/>
                <w:sz w:val="18"/>
                <w:szCs w:val="18"/>
              </w:rPr>
            </w:pPr>
            <w:r w:rsidRPr="003877CA">
              <w:rPr>
                <w:rFonts w:cs="Calibri"/>
                <w:b/>
                <w:bCs/>
                <w:sz w:val="18"/>
                <w:szCs w:val="18"/>
              </w:rPr>
              <w:t>Return Value</w:t>
            </w:r>
          </w:p>
        </w:tc>
        <w:tc>
          <w:tcPr>
            <w:tcW w:w="2747" w:type="dxa"/>
          </w:tcPr>
          <w:p w:rsidR="003F765F" w:rsidRPr="003877CA" w:rsidRDefault="003F765F" w:rsidP="003F765F">
            <w:pPr>
              <w:spacing w:before="60"/>
              <w:rPr>
                <w:rFonts w:cs="Calibri"/>
                <w:sz w:val="18"/>
                <w:szCs w:val="18"/>
              </w:rPr>
            </w:pPr>
            <w:r w:rsidRPr="003F765F">
              <w:rPr>
                <w:rFonts w:cs="Calibri"/>
                <w:sz w:val="18"/>
                <w:szCs w:val="18"/>
              </w:rPr>
              <w:t>ApaIntv_Cnt_T_logl</w:t>
            </w:r>
          </w:p>
        </w:tc>
        <w:tc>
          <w:tcPr>
            <w:tcW w:w="1657" w:type="dxa"/>
          </w:tcPr>
          <w:p w:rsidR="003F765F" w:rsidRPr="00911C31" w:rsidRDefault="003F765F" w:rsidP="003F765F">
            <w:pPr>
              <w:rPr>
                <w:rFonts w:cs="Calibri"/>
                <w:sz w:val="18"/>
                <w:szCs w:val="18"/>
              </w:rPr>
            </w:pPr>
            <w:r>
              <w:rPr>
                <w:rFonts w:cs="Calibri"/>
                <w:sz w:val="18"/>
                <w:szCs w:val="18"/>
              </w:rPr>
              <w:t>boolean</w:t>
            </w:r>
          </w:p>
        </w:tc>
        <w:tc>
          <w:tcPr>
            <w:tcW w:w="1429" w:type="dxa"/>
          </w:tcPr>
          <w:p w:rsidR="003F765F" w:rsidRPr="003877CA" w:rsidRDefault="003F765F" w:rsidP="003F765F">
            <w:pPr>
              <w:spacing w:before="60"/>
              <w:rPr>
                <w:rFonts w:cs="Calibri"/>
                <w:sz w:val="18"/>
                <w:szCs w:val="18"/>
              </w:rPr>
            </w:pPr>
            <w:r>
              <w:rPr>
                <w:rFonts w:cs="Calibri"/>
                <w:sz w:val="18"/>
                <w:szCs w:val="18"/>
              </w:rPr>
              <w:t>FALSE</w:t>
            </w:r>
          </w:p>
        </w:tc>
        <w:tc>
          <w:tcPr>
            <w:tcW w:w="1386" w:type="dxa"/>
            <w:gridSpan w:val="2"/>
          </w:tcPr>
          <w:p w:rsidR="003F765F" w:rsidRPr="003877CA" w:rsidRDefault="003F765F" w:rsidP="003F765F">
            <w:pPr>
              <w:spacing w:before="60"/>
              <w:rPr>
                <w:rFonts w:cs="Calibri"/>
                <w:sz w:val="18"/>
                <w:szCs w:val="18"/>
              </w:rPr>
            </w:pPr>
            <w:r>
              <w:rPr>
                <w:rFonts w:cs="Calibri"/>
                <w:sz w:val="18"/>
                <w:szCs w:val="18"/>
              </w:rPr>
              <w:t>TRUE</w:t>
            </w:r>
          </w:p>
        </w:tc>
      </w:tr>
    </w:tbl>
    <w:p w:rsidR="003F765F" w:rsidRPr="002F5138" w:rsidRDefault="003F765F" w:rsidP="003F765F">
      <w:pPr>
        <w:pStyle w:val="Heading2"/>
        <w:numPr>
          <w:ilvl w:val="3"/>
          <w:numId w:val="11"/>
        </w:numPr>
        <w:spacing w:after="60"/>
        <w:rPr>
          <w:rFonts w:ascii="Calibri" w:hAnsi="Calibri" w:cs="Calibri"/>
        </w:rPr>
      </w:pPr>
      <w:bookmarkStart w:id="714" w:name="_Toc473815405"/>
      <w:r w:rsidRPr="002F5138">
        <w:rPr>
          <w:rFonts w:ascii="Calibri" w:hAnsi="Calibri" w:cs="Calibri"/>
        </w:rPr>
        <w:lastRenderedPageBreak/>
        <w:t>Description</w:t>
      </w:r>
      <w:bookmarkEnd w:id="714"/>
    </w:p>
    <w:p w:rsidR="003F765F" w:rsidRPr="003F765F" w:rsidRDefault="003F765F" w:rsidP="003F765F">
      <w:pPr>
        <w:autoSpaceDE w:val="0"/>
        <w:autoSpaceDN w:val="0"/>
        <w:adjustRightInd w:val="0"/>
        <w:rPr>
          <w:sz w:val="18"/>
          <w:szCs w:val="18"/>
          <w:lang w:bidi="ar-SA"/>
        </w:rPr>
      </w:pPr>
      <w:r>
        <w:rPr>
          <w:sz w:val="18"/>
          <w:szCs w:val="18"/>
          <w:lang w:bidi="ar-SA"/>
        </w:rPr>
        <w:t xml:space="preserve"> </w:t>
      </w:r>
      <w:r w:rsidRPr="003F765F">
        <w:rPr>
          <w:sz w:val="18"/>
          <w:szCs w:val="18"/>
          <w:lang w:bidi="ar-SA"/>
        </w:rPr>
        <w:t>"ApaIntv" block implementation</w:t>
      </w:r>
      <w:r>
        <w:rPr>
          <w:sz w:val="18"/>
          <w:szCs w:val="18"/>
          <w:lang w:bidi="ar-SA"/>
        </w:rPr>
        <w:t>.</w:t>
      </w:r>
    </w:p>
    <w:p w:rsidR="003F765F" w:rsidRPr="002F5138" w:rsidRDefault="003F765F" w:rsidP="003F765F">
      <w:pPr>
        <w:pStyle w:val="Heading2"/>
        <w:numPr>
          <w:ilvl w:val="2"/>
          <w:numId w:val="11"/>
        </w:numPr>
        <w:tabs>
          <w:tab w:val="clear" w:pos="1017"/>
          <w:tab w:val="num" w:pos="567"/>
        </w:tabs>
        <w:spacing w:after="60"/>
        <w:ind w:left="567"/>
        <w:rPr>
          <w:rFonts w:ascii="Calibri" w:hAnsi="Calibri" w:cs="Calibri"/>
        </w:rPr>
      </w:pPr>
      <w:bookmarkStart w:id="715" w:name="_Toc473815406"/>
      <w:r w:rsidRPr="002F5138">
        <w:rPr>
          <w:rFonts w:ascii="Calibri" w:hAnsi="Calibri" w:cs="Calibri"/>
        </w:rPr>
        <w:t>Local Function #</w:t>
      </w:r>
      <w:r w:rsidR="00F35C42">
        <w:rPr>
          <w:rFonts w:ascii="Calibri" w:hAnsi="Calibri" w:cs="Calibri"/>
        </w:rPr>
        <w:t>4</w:t>
      </w:r>
      <w:bookmarkEnd w:id="715"/>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3"/>
        <w:gridCol w:w="2819"/>
        <w:gridCol w:w="1637"/>
        <w:gridCol w:w="1411"/>
        <w:gridCol w:w="42"/>
        <w:gridCol w:w="1326"/>
      </w:tblGrid>
      <w:tr w:rsidR="003F765F" w:rsidRPr="00AA38E8" w:rsidTr="00F35C42">
        <w:tc>
          <w:tcPr>
            <w:tcW w:w="1693" w:type="dxa"/>
          </w:tcPr>
          <w:p w:rsidR="003F765F" w:rsidRPr="003877CA" w:rsidRDefault="003F765F" w:rsidP="003F765F">
            <w:pPr>
              <w:spacing w:before="60"/>
              <w:rPr>
                <w:rFonts w:cs="Calibri"/>
                <w:b/>
                <w:bCs/>
                <w:sz w:val="18"/>
                <w:szCs w:val="18"/>
              </w:rPr>
            </w:pPr>
            <w:r w:rsidRPr="003877CA">
              <w:rPr>
                <w:rFonts w:cs="Calibri"/>
                <w:b/>
                <w:bCs/>
                <w:sz w:val="18"/>
                <w:szCs w:val="18"/>
              </w:rPr>
              <w:t>Function Name</w:t>
            </w:r>
          </w:p>
        </w:tc>
        <w:tc>
          <w:tcPr>
            <w:tcW w:w="2819" w:type="dxa"/>
          </w:tcPr>
          <w:p w:rsidR="003F765F" w:rsidRPr="003877CA" w:rsidRDefault="00F35C42" w:rsidP="003F765F">
            <w:pPr>
              <w:spacing w:before="60"/>
              <w:rPr>
                <w:rFonts w:cs="Calibri"/>
                <w:sz w:val="18"/>
                <w:szCs w:val="18"/>
              </w:rPr>
            </w:pPr>
            <w:r w:rsidRPr="00F35C42">
              <w:rPr>
                <w:rFonts w:cs="Calibri"/>
                <w:sz w:val="18"/>
                <w:szCs w:val="18"/>
              </w:rPr>
              <w:t>HaptcEnaDurnElpdChk</w:t>
            </w:r>
          </w:p>
        </w:tc>
        <w:tc>
          <w:tcPr>
            <w:tcW w:w="1637" w:type="dxa"/>
            <w:shd w:val="pct30" w:color="FFFF00" w:fill="auto"/>
          </w:tcPr>
          <w:p w:rsidR="003F765F" w:rsidRPr="003877CA" w:rsidRDefault="003F765F" w:rsidP="003F765F">
            <w:pPr>
              <w:spacing w:before="60"/>
              <w:jc w:val="center"/>
              <w:rPr>
                <w:rFonts w:cs="Calibri"/>
                <w:sz w:val="18"/>
                <w:szCs w:val="18"/>
              </w:rPr>
            </w:pPr>
            <w:r w:rsidRPr="003877CA">
              <w:rPr>
                <w:rFonts w:cs="Calibri"/>
                <w:sz w:val="18"/>
                <w:szCs w:val="18"/>
              </w:rPr>
              <w:t>Type</w:t>
            </w:r>
          </w:p>
        </w:tc>
        <w:tc>
          <w:tcPr>
            <w:tcW w:w="1453" w:type="dxa"/>
            <w:gridSpan w:val="2"/>
            <w:shd w:val="pct30" w:color="FFFF00" w:fill="auto"/>
          </w:tcPr>
          <w:p w:rsidR="003F765F" w:rsidRPr="003877CA" w:rsidRDefault="003F765F" w:rsidP="003F765F">
            <w:pPr>
              <w:spacing w:before="60"/>
              <w:jc w:val="center"/>
              <w:rPr>
                <w:rFonts w:cs="Calibri"/>
                <w:sz w:val="18"/>
                <w:szCs w:val="18"/>
              </w:rPr>
            </w:pPr>
            <w:r w:rsidRPr="003877CA">
              <w:rPr>
                <w:rFonts w:cs="Calibri"/>
                <w:sz w:val="18"/>
                <w:szCs w:val="18"/>
              </w:rPr>
              <w:t>Min</w:t>
            </w:r>
          </w:p>
        </w:tc>
        <w:tc>
          <w:tcPr>
            <w:tcW w:w="1326" w:type="dxa"/>
            <w:shd w:val="pct30" w:color="FFFF00" w:fill="auto"/>
          </w:tcPr>
          <w:p w:rsidR="003F765F" w:rsidRPr="003877CA" w:rsidRDefault="003F765F" w:rsidP="003F765F">
            <w:pPr>
              <w:spacing w:before="60"/>
              <w:jc w:val="center"/>
              <w:rPr>
                <w:rFonts w:cs="Calibri"/>
                <w:sz w:val="18"/>
                <w:szCs w:val="18"/>
              </w:rPr>
            </w:pPr>
            <w:r w:rsidRPr="003877CA">
              <w:rPr>
                <w:rFonts w:cs="Calibri"/>
                <w:sz w:val="18"/>
                <w:szCs w:val="18"/>
              </w:rPr>
              <w:t>Max</w:t>
            </w:r>
          </w:p>
        </w:tc>
      </w:tr>
      <w:tr w:rsidR="00F35C42" w:rsidRPr="00AA38E8" w:rsidTr="00F35C42">
        <w:tc>
          <w:tcPr>
            <w:tcW w:w="1693" w:type="dxa"/>
          </w:tcPr>
          <w:p w:rsidR="00F35C42" w:rsidRPr="003877CA" w:rsidRDefault="00F35C42" w:rsidP="003F765F">
            <w:pPr>
              <w:spacing w:before="60"/>
              <w:rPr>
                <w:rFonts w:cs="Calibri"/>
                <w:b/>
                <w:bCs/>
                <w:sz w:val="18"/>
                <w:szCs w:val="18"/>
              </w:rPr>
            </w:pPr>
            <w:r w:rsidRPr="003877CA">
              <w:rPr>
                <w:rFonts w:cs="Calibri"/>
                <w:b/>
                <w:bCs/>
                <w:sz w:val="18"/>
                <w:szCs w:val="18"/>
              </w:rPr>
              <w:t xml:space="preserve">Arguments Passed </w:t>
            </w:r>
          </w:p>
        </w:tc>
        <w:tc>
          <w:tcPr>
            <w:tcW w:w="2819" w:type="dxa"/>
          </w:tcPr>
          <w:p w:rsidR="00F35C42" w:rsidRPr="003877CA" w:rsidRDefault="00F35C42" w:rsidP="003F765F">
            <w:pPr>
              <w:spacing w:before="60"/>
              <w:rPr>
                <w:rFonts w:cs="Calibri"/>
                <w:sz w:val="18"/>
                <w:szCs w:val="18"/>
              </w:rPr>
            </w:pPr>
            <w:r w:rsidRPr="00F35C42">
              <w:rPr>
                <w:rFonts w:cs="Calibri"/>
                <w:sz w:val="18"/>
                <w:szCs w:val="18"/>
              </w:rPr>
              <w:t>HwHaptcEna_Cnt_T_logl</w:t>
            </w:r>
          </w:p>
        </w:tc>
        <w:tc>
          <w:tcPr>
            <w:tcW w:w="1637" w:type="dxa"/>
          </w:tcPr>
          <w:p w:rsidR="00F35C42" w:rsidRPr="00911C31" w:rsidRDefault="00F35C42" w:rsidP="005B72BC">
            <w:pPr>
              <w:rPr>
                <w:rFonts w:cs="Calibri"/>
                <w:sz w:val="18"/>
                <w:szCs w:val="18"/>
              </w:rPr>
            </w:pPr>
            <w:r>
              <w:rPr>
                <w:rFonts w:cs="Calibri"/>
                <w:sz w:val="18"/>
                <w:szCs w:val="18"/>
              </w:rPr>
              <w:t>boolean</w:t>
            </w:r>
          </w:p>
        </w:tc>
        <w:tc>
          <w:tcPr>
            <w:tcW w:w="1411" w:type="dxa"/>
          </w:tcPr>
          <w:p w:rsidR="00F35C42" w:rsidRPr="003877CA" w:rsidRDefault="00F35C42" w:rsidP="005B72BC">
            <w:pPr>
              <w:spacing w:before="60"/>
              <w:rPr>
                <w:rFonts w:cs="Calibri"/>
                <w:sz w:val="18"/>
                <w:szCs w:val="18"/>
              </w:rPr>
            </w:pPr>
            <w:r>
              <w:rPr>
                <w:rFonts w:cs="Calibri"/>
                <w:sz w:val="18"/>
                <w:szCs w:val="18"/>
              </w:rPr>
              <w:t>FALSE</w:t>
            </w:r>
          </w:p>
        </w:tc>
        <w:tc>
          <w:tcPr>
            <w:tcW w:w="1368" w:type="dxa"/>
            <w:gridSpan w:val="2"/>
          </w:tcPr>
          <w:p w:rsidR="00F35C42" w:rsidRPr="003877CA" w:rsidRDefault="00F35C42" w:rsidP="005B72BC">
            <w:pPr>
              <w:spacing w:before="60"/>
              <w:rPr>
                <w:rFonts w:cs="Calibri"/>
                <w:sz w:val="18"/>
                <w:szCs w:val="18"/>
              </w:rPr>
            </w:pPr>
            <w:r>
              <w:rPr>
                <w:rFonts w:cs="Calibri"/>
                <w:sz w:val="18"/>
                <w:szCs w:val="18"/>
              </w:rPr>
              <w:t>TRUE</w:t>
            </w:r>
          </w:p>
        </w:tc>
      </w:tr>
      <w:tr w:rsidR="003F765F" w:rsidRPr="00AA38E8" w:rsidTr="00F35C42">
        <w:tc>
          <w:tcPr>
            <w:tcW w:w="1693" w:type="dxa"/>
          </w:tcPr>
          <w:p w:rsidR="003F765F" w:rsidRPr="003877CA" w:rsidRDefault="003F765F" w:rsidP="003F765F">
            <w:pPr>
              <w:spacing w:before="60"/>
              <w:rPr>
                <w:rFonts w:cs="Calibri"/>
                <w:b/>
                <w:bCs/>
                <w:sz w:val="18"/>
                <w:szCs w:val="18"/>
              </w:rPr>
            </w:pPr>
            <w:r w:rsidRPr="003877CA">
              <w:rPr>
                <w:rFonts w:cs="Calibri"/>
                <w:b/>
                <w:bCs/>
                <w:sz w:val="18"/>
                <w:szCs w:val="18"/>
              </w:rPr>
              <w:t>Return Value</w:t>
            </w:r>
          </w:p>
        </w:tc>
        <w:tc>
          <w:tcPr>
            <w:tcW w:w="2819" w:type="dxa"/>
          </w:tcPr>
          <w:p w:rsidR="003F765F" w:rsidRPr="003877CA" w:rsidRDefault="00F35C42" w:rsidP="003F765F">
            <w:pPr>
              <w:spacing w:before="60"/>
              <w:rPr>
                <w:rFonts w:cs="Calibri"/>
                <w:sz w:val="18"/>
                <w:szCs w:val="18"/>
              </w:rPr>
            </w:pPr>
            <w:r w:rsidRPr="00F35C42">
              <w:rPr>
                <w:rFonts w:cs="Calibri"/>
                <w:sz w:val="18"/>
                <w:szCs w:val="18"/>
              </w:rPr>
              <w:t>HwHaptcEnaDurnExcdd_Cnt_T_logl</w:t>
            </w:r>
          </w:p>
        </w:tc>
        <w:tc>
          <w:tcPr>
            <w:tcW w:w="1637" w:type="dxa"/>
          </w:tcPr>
          <w:p w:rsidR="003F765F" w:rsidRPr="00911C31" w:rsidRDefault="003F765F" w:rsidP="003F765F">
            <w:pPr>
              <w:rPr>
                <w:rFonts w:cs="Calibri"/>
                <w:sz w:val="18"/>
                <w:szCs w:val="18"/>
              </w:rPr>
            </w:pPr>
            <w:r>
              <w:rPr>
                <w:rFonts w:cs="Calibri"/>
                <w:sz w:val="18"/>
                <w:szCs w:val="18"/>
              </w:rPr>
              <w:t>boolean</w:t>
            </w:r>
          </w:p>
        </w:tc>
        <w:tc>
          <w:tcPr>
            <w:tcW w:w="1411" w:type="dxa"/>
          </w:tcPr>
          <w:p w:rsidR="003F765F" w:rsidRPr="003877CA" w:rsidRDefault="003F765F" w:rsidP="003F765F">
            <w:pPr>
              <w:spacing w:before="60"/>
              <w:rPr>
                <w:rFonts w:cs="Calibri"/>
                <w:sz w:val="18"/>
                <w:szCs w:val="18"/>
              </w:rPr>
            </w:pPr>
            <w:r>
              <w:rPr>
                <w:rFonts w:cs="Calibri"/>
                <w:sz w:val="18"/>
                <w:szCs w:val="18"/>
              </w:rPr>
              <w:t>FALSE</w:t>
            </w:r>
          </w:p>
        </w:tc>
        <w:tc>
          <w:tcPr>
            <w:tcW w:w="1368" w:type="dxa"/>
            <w:gridSpan w:val="2"/>
          </w:tcPr>
          <w:p w:rsidR="003F765F" w:rsidRPr="003877CA" w:rsidRDefault="003F765F" w:rsidP="003F765F">
            <w:pPr>
              <w:spacing w:before="60"/>
              <w:rPr>
                <w:rFonts w:cs="Calibri"/>
                <w:sz w:val="18"/>
                <w:szCs w:val="18"/>
              </w:rPr>
            </w:pPr>
            <w:r>
              <w:rPr>
                <w:rFonts w:cs="Calibri"/>
                <w:sz w:val="18"/>
                <w:szCs w:val="18"/>
              </w:rPr>
              <w:t>TRUE</w:t>
            </w:r>
          </w:p>
        </w:tc>
      </w:tr>
    </w:tbl>
    <w:p w:rsidR="003F765F" w:rsidRPr="002F5138" w:rsidRDefault="003F765F" w:rsidP="003F765F">
      <w:pPr>
        <w:pStyle w:val="Heading2"/>
        <w:numPr>
          <w:ilvl w:val="3"/>
          <w:numId w:val="11"/>
        </w:numPr>
        <w:spacing w:after="60"/>
        <w:rPr>
          <w:rFonts w:ascii="Calibri" w:hAnsi="Calibri" w:cs="Calibri"/>
        </w:rPr>
      </w:pPr>
      <w:bookmarkStart w:id="716" w:name="_Toc473815407"/>
      <w:r w:rsidRPr="002F5138">
        <w:rPr>
          <w:rFonts w:ascii="Calibri" w:hAnsi="Calibri" w:cs="Calibri"/>
        </w:rPr>
        <w:t>Description</w:t>
      </w:r>
      <w:bookmarkEnd w:id="716"/>
    </w:p>
    <w:p w:rsidR="003F765F" w:rsidRPr="003F765F" w:rsidRDefault="003F765F" w:rsidP="003F765F">
      <w:pPr>
        <w:autoSpaceDE w:val="0"/>
        <w:autoSpaceDN w:val="0"/>
        <w:adjustRightInd w:val="0"/>
        <w:rPr>
          <w:sz w:val="18"/>
          <w:szCs w:val="18"/>
          <w:lang w:bidi="ar-SA"/>
        </w:rPr>
      </w:pPr>
      <w:r>
        <w:rPr>
          <w:sz w:val="18"/>
          <w:szCs w:val="18"/>
          <w:lang w:bidi="ar-SA"/>
        </w:rPr>
        <w:t xml:space="preserve"> </w:t>
      </w:r>
      <w:r w:rsidR="00F35C42" w:rsidRPr="00F35C42">
        <w:rPr>
          <w:sz w:val="18"/>
          <w:szCs w:val="18"/>
          <w:lang w:bidi="ar-SA"/>
        </w:rPr>
        <w:t>"Timer for HwHaptcEna" block implementation</w:t>
      </w:r>
      <w:r>
        <w:rPr>
          <w:sz w:val="18"/>
          <w:szCs w:val="18"/>
          <w:lang w:bidi="ar-SA"/>
        </w:rPr>
        <w:t>.</w:t>
      </w:r>
    </w:p>
    <w:p w:rsidR="00246857" w:rsidRPr="002F5138" w:rsidRDefault="00246857" w:rsidP="00246857">
      <w:pPr>
        <w:pStyle w:val="Heading2"/>
        <w:numPr>
          <w:ilvl w:val="2"/>
          <w:numId w:val="11"/>
        </w:numPr>
        <w:tabs>
          <w:tab w:val="clear" w:pos="1017"/>
          <w:tab w:val="num" w:pos="567"/>
        </w:tabs>
        <w:spacing w:after="60"/>
        <w:ind w:left="567"/>
        <w:rPr>
          <w:rFonts w:ascii="Calibri" w:hAnsi="Calibri" w:cs="Calibri"/>
        </w:rPr>
      </w:pPr>
      <w:bookmarkStart w:id="717" w:name="_Toc473815408"/>
      <w:r w:rsidRPr="002F5138">
        <w:rPr>
          <w:rFonts w:ascii="Calibri" w:hAnsi="Calibri" w:cs="Calibri"/>
        </w:rPr>
        <w:t>Local Function #</w:t>
      </w:r>
      <w:r w:rsidR="00F35C42">
        <w:rPr>
          <w:rFonts w:ascii="Calibri" w:hAnsi="Calibri" w:cs="Calibri"/>
        </w:rPr>
        <w:t>5</w:t>
      </w:r>
      <w:bookmarkEnd w:id="717"/>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9"/>
        <w:gridCol w:w="2747"/>
        <w:gridCol w:w="1657"/>
        <w:gridCol w:w="1429"/>
        <w:gridCol w:w="43"/>
        <w:gridCol w:w="1343"/>
      </w:tblGrid>
      <w:tr w:rsidR="00622C1B" w:rsidRPr="00AA38E8" w:rsidTr="003F765F">
        <w:tc>
          <w:tcPr>
            <w:tcW w:w="1709" w:type="dxa"/>
          </w:tcPr>
          <w:p w:rsidR="00246857" w:rsidRPr="003877CA" w:rsidRDefault="00246857" w:rsidP="003F765F">
            <w:pPr>
              <w:spacing w:before="60"/>
              <w:rPr>
                <w:rFonts w:cs="Calibri"/>
                <w:b/>
                <w:bCs/>
                <w:sz w:val="18"/>
                <w:szCs w:val="18"/>
              </w:rPr>
            </w:pPr>
            <w:r w:rsidRPr="003877CA">
              <w:rPr>
                <w:rFonts w:cs="Calibri"/>
                <w:b/>
                <w:bCs/>
                <w:sz w:val="18"/>
                <w:szCs w:val="18"/>
              </w:rPr>
              <w:t>Function Name</w:t>
            </w:r>
          </w:p>
        </w:tc>
        <w:tc>
          <w:tcPr>
            <w:tcW w:w="2747" w:type="dxa"/>
          </w:tcPr>
          <w:p w:rsidR="00246857" w:rsidRPr="003877CA" w:rsidRDefault="00F35C42" w:rsidP="003F765F">
            <w:pPr>
              <w:spacing w:before="60"/>
              <w:rPr>
                <w:rFonts w:cs="Calibri"/>
                <w:sz w:val="18"/>
                <w:szCs w:val="18"/>
              </w:rPr>
            </w:pPr>
            <w:r w:rsidRPr="00F35C42">
              <w:rPr>
                <w:rFonts w:cs="Calibri"/>
                <w:sz w:val="18"/>
                <w:szCs w:val="18"/>
              </w:rPr>
              <w:t>LkaFltActvChk</w:t>
            </w:r>
          </w:p>
        </w:tc>
        <w:tc>
          <w:tcPr>
            <w:tcW w:w="1657" w:type="dxa"/>
            <w:shd w:val="pct30" w:color="FFFF00" w:fill="auto"/>
          </w:tcPr>
          <w:p w:rsidR="00246857" w:rsidRPr="003877CA" w:rsidRDefault="00246857" w:rsidP="003F765F">
            <w:pPr>
              <w:spacing w:before="60"/>
              <w:jc w:val="center"/>
              <w:rPr>
                <w:rFonts w:cs="Calibri"/>
                <w:sz w:val="18"/>
                <w:szCs w:val="18"/>
              </w:rPr>
            </w:pPr>
            <w:r w:rsidRPr="003877CA">
              <w:rPr>
                <w:rFonts w:cs="Calibri"/>
                <w:sz w:val="18"/>
                <w:szCs w:val="18"/>
              </w:rPr>
              <w:t>Type</w:t>
            </w:r>
          </w:p>
        </w:tc>
        <w:tc>
          <w:tcPr>
            <w:tcW w:w="1472" w:type="dxa"/>
            <w:gridSpan w:val="2"/>
            <w:shd w:val="pct30" w:color="FFFF00" w:fill="auto"/>
          </w:tcPr>
          <w:p w:rsidR="00246857" w:rsidRPr="003877CA" w:rsidRDefault="00246857" w:rsidP="003F765F">
            <w:pPr>
              <w:spacing w:before="60"/>
              <w:jc w:val="center"/>
              <w:rPr>
                <w:rFonts w:cs="Calibri"/>
                <w:sz w:val="18"/>
                <w:szCs w:val="18"/>
              </w:rPr>
            </w:pPr>
            <w:r w:rsidRPr="003877CA">
              <w:rPr>
                <w:rFonts w:cs="Calibri"/>
                <w:sz w:val="18"/>
                <w:szCs w:val="18"/>
              </w:rPr>
              <w:t>Min</w:t>
            </w:r>
          </w:p>
        </w:tc>
        <w:tc>
          <w:tcPr>
            <w:tcW w:w="1343" w:type="dxa"/>
            <w:shd w:val="pct30" w:color="FFFF00" w:fill="auto"/>
          </w:tcPr>
          <w:p w:rsidR="00246857" w:rsidRPr="003877CA" w:rsidRDefault="00246857" w:rsidP="003F765F">
            <w:pPr>
              <w:spacing w:before="60"/>
              <w:jc w:val="center"/>
              <w:rPr>
                <w:rFonts w:cs="Calibri"/>
                <w:sz w:val="18"/>
                <w:szCs w:val="18"/>
              </w:rPr>
            </w:pPr>
            <w:r w:rsidRPr="003877CA">
              <w:rPr>
                <w:rFonts w:cs="Calibri"/>
                <w:sz w:val="18"/>
                <w:szCs w:val="18"/>
              </w:rPr>
              <w:t>Max</w:t>
            </w:r>
          </w:p>
        </w:tc>
      </w:tr>
      <w:tr w:rsidR="00622C1B" w:rsidRPr="00AA38E8" w:rsidTr="003F765F">
        <w:tc>
          <w:tcPr>
            <w:tcW w:w="1709" w:type="dxa"/>
          </w:tcPr>
          <w:p w:rsidR="00F35C42" w:rsidRPr="003877CA" w:rsidRDefault="00F35C42" w:rsidP="003F765F">
            <w:pPr>
              <w:spacing w:before="60"/>
              <w:rPr>
                <w:rFonts w:cs="Calibri"/>
                <w:b/>
                <w:bCs/>
                <w:sz w:val="18"/>
                <w:szCs w:val="18"/>
              </w:rPr>
            </w:pPr>
            <w:r w:rsidRPr="003877CA">
              <w:rPr>
                <w:rFonts w:cs="Calibri"/>
                <w:b/>
                <w:bCs/>
                <w:sz w:val="18"/>
                <w:szCs w:val="18"/>
              </w:rPr>
              <w:t xml:space="preserve">Arguments Passed </w:t>
            </w:r>
          </w:p>
        </w:tc>
        <w:tc>
          <w:tcPr>
            <w:tcW w:w="2747" w:type="dxa"/>
          </w:tcPr>
          <w:p w:rsidR="00F35C42" w:rsidRPr="003877CA" w:rsidRDefault="00F35C42" w:rsidP="003F765F">
            <w:pPr>
              <w:spacing w:before="60"/>
              <w:rPr>
                <w:rFonts w:cs="Calibri"/>
                <w:sz w:val="18"/>
                <w:szCs w:val="18"/>
              </w:rPr>
            </w:pPr>
            <w:r w:rsidRPr="00F35C42">
              <w:rPr>
                <w:rFonts w:cs="Calibri"/>
                <w:sz w:val="18"/>
                <w:szCs w:val="18"/>
              </w:rPr>
              <w:t>Msg17DBusHiSpdMiss_Cnt_T_logl</w:t>
            </w:r>
          </w:p>
        </w:tc>
        <w:tc>
          <w:tcPr>
            <w:tcW w:w="1657" w:type="dxa"/>
          </w:tcPr>
          <w:p w:rsidR="00F35C42" w:rsidRPr="00911C31" w:rsidRDefault="00F35C42" w:rsidP="005B72BC">
            <w:pPr>
              <w:rPr>
                <w:rFonts w:cs="Calibri"/>
                <w:sz w:val="18"/>
                <w:szCs w:val="18"/>
              </w:rPr>
            </w:pPr>
            <w:r>
              <w:rPr>
                <w:rFonts w:cs="Calibri"/>
                <w:sz w:val="18"/>
                <w:szCs w:val="18"/>
              </w:rPr>
              <w:t>boolean</w:t>
            </w:r>
          </w:p>
        </w:tc>
        <w:tc>
          <w:tcPr>
            <w:tcW w:w="1429" w:type="dxa"/>
          </w:tcPr>
          <w:p w:rsidR="00F35C42" w:rsidRPr="003877CA" w:rsidRDefault="00F35C42" w:rsidP="005B72BC">
            <w:pPr>
              <w:spacing w:before="60"/>
              <w:rPr>
                <w:rFonts w:cs="Calibri"/>
                <w:sz w:val="18"/>
                <w:szCs w:val="18"/>
              </w:rPr>
            </w:pPr>
            <w:r>
              <w:rPr>
                <w:rFonts w:cs="Calibri"/>
                <w:sz w:val="18"/>
                <w:szCs w:val="18"/>
              </w:rPr>
              <w:t>FALSE</w:t>
            </w:r>
          </w:p>
        </w:tc>
        <w:tc>
          <w:tcPr>
            <w:tcW w:w="1386" w:type="dxa"/>
            <w:gridSpan w:val="2"/>
          </w:tcPr>
          <w:p w:rsidR="00F35C42" w:rsidRPr="003877CA" w:rsidRDefault="00F35C42" w:rsidP="005B72BC">
            <w:pPr>
              <w:spacing w:before="60"/>
              <w:rPr>
                <w:rFonts w:cs="Calibri"/>
                <w:sz w:val="18"/>
                <w:szCs w:val="18"/>
              </w:rPr>
            </w:pPr>
            <w:r>
              <w:rPr>
                <w:rFonts w:cs="Calibri"/>
                <w:sz w:val="18"/>
                <w:szCs w:val="18"/>
              </w:rPr>
              <w:t>TRUE</w:t>
            </w:r>
          </w:p>
        </w:tc>
      </w:tr>
      <w:tr w:rsidR="00622C1B" w:rsidRPr="00AA38E8" w:rsidTr="003F765F">
        <w:tc>
          <w:tcPr>
            <w:tcW w:w="1709" w:type="dxa"/>
          </w:tcPr>
          <w:p w:rsidR="00F35C42" w:rsidRPr="003877CA" w:rsidRDefault="00F35C42" w:rsidP="003F765F">
            <w:pPr>
              <w:spacing w:before="60"/>
              <w:rPr>
                <w:rFonts w:cs="Calibri"/>
                <w:b/>
                <w:bCs/>
                <w:sz w:val="18"/>
                <w:szCs w:val="18"/>
              </w:rPr>
            </w:pPr>
          </w:p>
        </w:tc>
        <w:tc>
          <w:tcPr>
            <w:tcW w:w="2747" w:type="dxa"/>
          </w:tcPr>
          <w:p w:rsidR="00F35C42" w:rsidRPr="003877CA" w:rsidRDefault="00F35C42" w:rsidP="003F765F">
            <w:pPr>
              <w:spacing w:before="60"/>
              <w:rPr>
                <w:rFonts w:cs="Calibri"/>
                <w:sz w:val="18"/>
                <w:szCs w:val="18"/>
              </w:rPr>
            </w:pPr>
            <w:r w:rsidRPr="00F35C42">
              <w:rPr>
                <w:rFonts w:cs="Calibri"/>
                <w:sz w:val="18"/>
                <w:szCs w:val="18"/>
              </w:rPr>
              <w:t>Msg180BusHiSpdMiss_Cnt_T_logl</w:t>
            </w:r>
          </w:p>
        </w:tc>
        <w:tc>
          <w:tcPr>
            <w:tcW w:w="1657" w:type="dxa"/>
          </w:tcPr>
          <w:p w:rsidR="00F35C42" w:rsidRPr="00911C31" w:rsidRDefault="00F35C42" w:rsidP="005B72BC">
            <w:pPr>
              <w:rPr>
                <w:rFonts w:cs="Calibri"/>
                <w:sz w:val="18"/>
                <w:szCs w:val="18"/>
              </w:rPr>
            </w:pPr>
            <w:r>
              <w:rPr>
                <w:rFonts w:cs="Calibri"/>
                <w:sz w:val="18"/>
                <w:szCs w:val="18"/>
              </w:rPr>
              <w:t>boolean</w:t>
            </w:r>
          </w:p>
        </w:tc>
        <w:tc>
          <w:tcPr>
            <w:tcW w:w="1429" w:type="dxa"/>
          </w:tcPr>
          <w:p w:rsidR="00F35C42" w:rsidRPr="003877CA" w:rsidRDefault="00F35C42" w:rsidP="005B72BC">
            <w:pPr>
              <w:spacing w:before="60"/>
              <w:rPr>
                <w:rFonts w:cs="Calibri"/>
                <w:sz w:val="18"/>
                <w:szCs w:val="18"/>
              </w:rPr>
            </w:pPr>
            <w:r>
              <w:rPr>
                <w:rFonts w:cs="Calibri"/>
                <w:sz w:val="18"/>
                <w:szCs w:val="18"/>
              </w:rPr>
              <w:t>FALSE</w:t>
            </w:r>
          </w:p>
        </w:tc>
        <w:tc>
          <w:tcPr>
            <w:tcW w:w="1386" w:type="dxa"/>
            <w:gridSpan w:val="2"/>
          </w:tcPr>
          <w:p w:rsidR="00F35C42" w:rsidRPr="003877CA" w:rsidRDefault="00F35C42" w:rsidP="005B72BC">
            <w:pPr>
              <w:spacing w:before="60"/>
              <w:rPr>
                <w:rFonts w:cs="Calibri"/>
                <w:sz w:val="18"/>
                <w:szCs w:val="18"/>
              </w:rPr>
            </w:pPr>
            <w:r>
              <w:rPr>
                <w:rFonts w:cs="Calibri"/>
                <w:sz w:val="18"/>
                <w:szCs w:val="18"/>
              </w:rPr>
              <w:t>TRUE</w:t>
            </w:r>
          </w:p>
        </w:tc>
      </w:tr>
      <w:tr w:rsidR="00622C1B" w:rsidRPr="00AA38E8" w:rsidTr="003F765F">
        <w:tc>
          <w:tcPr>
            <w:tcW w:w="1709" w:type="dxa"/>
          </w:tcPr>
          <w:p w:rsidR="00F35C42" w:rsidRPr="003877CA" w:rsidRDefault="00F35C42" w:rsidP="003F765F">
            <w:pPr>
              <w:spacing w:before="60"/>
              <w:rPr>
                <w:rFonts w:cs="Calibri"/>
                <w:b/>
                <w:bCs/>
                <w:sz w:val="18"/>
                <w:szCs w:val="18"/>
              </w:rPr>
            </w:pPr>
          </w:p>
        </w:tc>
        <w:tc>
          <w:tcPr>
            <w:tcW w:w="2747" w:type="dxa"/>
          </w:tcPr>
          <w:p w:rsidR="00F35C42" w:rsidRPr="00246857" w:rsidRDefault="00F35C42" w:rsidP="003F765F">
            <w:pPr>
              <w:spacing w:before="60"/>
              <w:rPr>
                <w:rFonts w:cs="Calibri"/>
                <w:sz w:val="18"/>
                <w:szCs w:val="18"/>
              </w:rPr>
            </w:pPr>
            <w:r w:rsidRPr="00F35C42">
              <w:rPr>
                <w:rFonts w:cs="Calibri"/>
                <w:sz w:val="18"/>
                <w:szCs w:val="18"/>
              </w:rPr>
              <w:t>Msg180BusHiSpdInvld_Cnt_T_logl</w:t>
            </w:r>
          </w:p>
        </w:tc>
        <w:tc>
          <w:tcPr>
            <w:tcW w:w="1657" w:type="dxa"/>
          </w:tcPr>
          <w:p w:rsidR="00F35C42" w:rsidRPr="00911C31" w:rsidRDefault="00F35C42" w:rsidP="005B72BC">
            <w:pPr>
              <w:rPr>
                <w:rFonts w:cs="Calibri"/>
                <w:sz w:val="18"/>
                <w:szCs w:val="18"/>
              </w:rPr>
            </w:pPr>
            <w:r>
              <w:rPr>
                <w:rFonts w:cs="Calibri"/>
                <w:sz w:val="18"/>
                <w:szCs w:val="18"/>
              </w:rPr>
              <w:t>boolean</w:t>
            </w:r>
          </w:p>
        </w:tc>
        <w:tc>
          <w:tcPr>
            <w:tcW w:w="1429" w:type="dxa"/>
          </w:tcPr>
          <w:p w:rsidR="00F35C42" w:rsidRPr="003877CA" w:rsidRDefault="00F35C42" w:rsidP="005B72BC">
            <w:pPr>
              <w:spacing w:before="60"/>
              <w:rPr>
                <w:rFonts w:cs="Calibri"/>
                <w:sz w:val="18"/>
                <w:szCs w:val="18"/>
              </w:rPr>
            </w:pPr>
            <w:r>
              <w:rPr>
                <w:rFonts w:cs="Calibri"/>
                <w:sz w:val="18"/>
                <w:szCs w:val="18"/>
              </w:rPr>
              <w:t>FALSE</w:t>
            </w:r>
          </w:p>
        </w:tc>
        <w:tc>
          <w:tcPr>
            <w:tcW w:w="1386" w:type="dxa"/>
            <w:gridSpan w:val="2"/>
          </w:tcPr>
          <w:p w:rsidR="00F35C42" w:rsidRPr="003877CA" w:rsidRDefault="00F35C42" w:rsidP="005B72BC">
            <w:pPr>
              <w:spacing w:before="60"/>
              <w:rPr>
                <w:rFonts w:cs="Calibri"/>
                <w:sz w:val="18"/>
                <w:szCs w:val="18"/>
              </w:rPr>
            </w:pPr>
            <w:r>
              <w:rPr>
                <w:rFonts w:cs="Calibri"/>
                <w:sz w:val="18"/>
                <w:szCs w:val="18"/>
              </w:rPr>
              <w:t>TRUE</w:t>
            </w:r>
          </w:p>
        </w:tc>
      </w:tr>
      <w:tr w:rsidR="00622C1B" w:rsidRPr="00AA38E8" w:rsidTr="003F765F">
        <w:tc>
          <w:tcPr>
            <w:tcW w:w="1709" w:type="dxa"/>
          </w:tcPr>
          <w:p w:rsidR="00F35C42" w:rsidRPr="003877CA" w:rsidRDefault="00F35C42" w:rsidP="003F765F">
            <w:pPr>
              <w:spacing w:before="60"/>
              <w:rPr>
                <w:rFonts w:cs="Calibri"/>
                <w:b/>
                <w:bCs/>
                <w:sz w:val="18"/>
                <w:szCs w:val="18"/>
              </w:rPr>
            </w:pPr>
          </w:p>
        </w:tc>
        <w:tc>
          <w:tcPr>
            <w:tcW w:w="2747" w:type="dxa"/>
          </w:tcPr>
          <w:p w:rsidR="00F35C42" w:rsidRPr="00246857" w:rsidRDefault="00F35C42" w:rsidP="003F765F">
            <w:pPr>
              <w:spacing w:before="60"/>
              <w:rPr>
                <w:rFonts w:cs="Calibri"/>
                <w:sz w:val="18"/>
                <w:szCs w:val="18"/>
              </w:rPr>
            </w:pPr>
            <w:r w:rsidRPr="00F35C42">
              <w:rPr>
                <w:rFonts w:cs="Calibri"/>
                <w:sz w:val="18"/>
                <w:szCs w:val="18"/>
              </w:rPr>
              <w:t>Msg1E9BusHiSpdMiss_Cnt_T_logl</w:t>
            </w:r>
          </w:p>
        </w:tc>
        <w:tc>
          <w:tcPr>
            <w:tcW w:w="1657" w:type="dxa"/>
          </w:tcPr>
          <w:p w:rsidR="00F35C42" w:rsidRPr="00911C31" w:rsidRDefault="00F35C42" w:rsidP="005B72BC">
            <w:pPr>
              <w:rPr>
                <w:rFonts w:cs="Calibri"/>
                <w:sz w:val="18"/>
                <w:szCs w:val="18"/>
              </w:rPr>
            </w:pPr>
            <w:r>
              <w:rPr>
                <w:rFonts w:cs="Calibri"/>
                <w:sz w:val="18"/>
                <w:szCs w:val="18"/>
              </w:rPr>
              <w:t>boolean</w:t>
            </w:r>
          </w:p>
        </w:tc>
        <w:tc>
          <w:tcPr>
            <w:tcW w:w="1429" w:type="dxa"/>
          </w:tcPr>
          <w:p w:rsidR="00F35C42" w:rsidRPr="003877CA" w:rsidRDefault="00F35C42" w:rsidP="005B72BC">
            <w:pPr>
              <w:spacing w:before="60"/>
              <w:rPr>
                <w:rFonts w:cs="Calibri"/>
                <w:sz w:val="18"/>
                <w:szCs w:val="18"/>
              </w:rPr>
            </w:pPr>
            <w:r>
              <w:rPr>
                <w:rFonts w:cs="Calibri"/>
                <w:sz w:val="18"/>
                <w:szCs w:val="18"/>
              </w:rPr>
              <w:t>FALSE</w:t>
            </w:r>
          </w:p>
        </w:tc>
        <w:tc>
          <w:tcPr>
            <w:tcW w:w="1386" w:type="dxa"/>
            <w:gridSpan w:val="2"/>
          </w:tcPr>
          <w:p w:rsidR="00F35C42" w:rsidRPr="003877CA" w:rsidRDefault="00F35C42" w:rsidP="005B72BC">
            <w:pPr>
              <w:spacing w:before="60"/>
              <w:rPr>
                <w:rFonts w:cs="Calibri"/>
                <w:sz w:val="18"/>
                <w:szCs w:val="18"/>
              </w:rPr>
            </w:pPr>
            <w:r>
              <w:rPr>
                <w:rFonts w:cs="Calibri"/>
                <w:sz w:val="18"/>
                <w:szCs w:val="18"/>
              </w:rPr>
              <w:t>TRUE</w:t>
            </w:r>
          </w:p>
        </w:tc>
      </w:tr>
      <w:tr w:rsidR="00622C1B" w:rsidRPr="00AA38E8" w:rsidTr="003F765F">
        <w:tc>
          <w:tcPr>
            <w:tcW w:w="1709" w:type="dxa"/>
          </w:tcPr>
          <w:p w:rsidR="00F35C42" w:rsidRPr="003877CA" w:rsidRDefault="00F35C42" w:rsidP="003F765F">
            <w:pPr>
              <w:spacing w:before="60"/>
              <w:rPr>
                <w:rFonts w:cs="Calibri"/>
                <w:b/>
                <w:bCs/>
                <w:sz w:val="18"/>
                <w:szCs w:val="18"/>
              </w:rPr>
            </w:pPr>
          </w:p>
        </w:tc>
        <w:tc>
          <w:tcPr>
            <w:tcW w:w="2747" w:type="dxa"/>
          </w:tcPr>
          <w:p w:rsidR="00F35C42" w:rsidRPr="00F35C42" w:rsidRDefault="00F35C42" w:rsidP="00F35C42">
            <w:pPr>
              <w:spacing w:before="60"/>
              <w:jc w:val="center"/>
              <w:rPr>
                <w:rFonts w:cs="Calibri"/>
                <w:sz w:val="18"/>
                <w:szCs w:val="18"/>
              </w:rPr>
            </w:pPr>
            <w:r w:rsidRPr="00F35C42">
              <w:rPr>
                <w:rFonts w:cs="Calibri"/>
                <w:sz w:val="18"/>
                <w:szCs w:val="18"/>
              </w:rPr>
              <w:t>Msg214BusHiSpdInvld_Cnt_T_logl</w:t>
            </w:r>
          </w:p>
        </w:tc>
        <w:tc>
          <w:tcPr>
            <w:tcW w:w="1657" w:type="dxa"/>
          </w:tcPr>
          <w:p w:rsidR="00F35C42" w:rsidRPr="00911C31" w:rsidRDefault="00F35C42" w:rsidP="005B72BC">
            <w:pPr>
              <w:rPr>
                <w:rFonts w:cs="Calibri"/>
                <w:sz w:val="18"/>
                <w:szCs w:val="18"/>
              </w:rPr>
            </w:pPr>
            <w:r>
              <w:rPr>
                <w:rFonts w:cs="Calibri"/>
                <w:sz w:val="18"/>
                <w:szCs w:val="18"/>
              </w:rPr>
              <w:t>boolean</w:t>
            </w:r>
          </w:p>
        </w:tc>
        <w:tc>
          <w:tcPr>
            <w:tcW w:w="1429" w:type="dxa"/>
          </w:tcPr>
          <w:p w:rsidR="00F35C42" w:rsidRPr="003877CA" w:rsidRDefault="00F35C42" w:rsidP="005B72BC">
            <w:pPr>
              <w:spacing w:before="60"/>
              <w:rPr>
                <w:rFonts w:cs="Calibri"/>
                <w:sz w:val="18"/>
                <w:szCs w:val="18"/>
              </w:rPr>
            </w:pPr>
            <w:r>
              <w:rPr>
                <w:rFonts w:cs="Calibri"/>
                <w:sz w:val="18"/>
                <w:szCs w:val="18"/>
              </w:rPr>
              <w:t>FALSE</w:t>
            </w:r>
          </w:p>
        </w:tc>
        <w:tc>
          <w:tcPr>
            <w:tcW w:w="1386" w:type="dxa"/>
            <w:gridSpan w:val="2"/>
          </w:tcPr>
          <w:p w:rsidR="00F35C42" w:rsidRPr="003877CA" w:rsidRDefault="00F35C42" w:rsidP="005B72BC">
            <w:pPr>
              <w:spacing w:before="60"/>
              <w:rPr>
                <w:rFonts w:cs="Calibri"/>
                <w:sz w:val="18"/>
                <w:szCs w:val="18"/>
              </w:rPr>
            </w:pPr>
            <w:r>
              <w:rPr>
                <w:rFonts w:cs="Calibri"/>
                <w:sz w:val="18"/>
                <w:szCs w:val="18"/>
              </w:rPr>
              <w:t>TRUE</w:t>
            </w:r>
          </w:p>
        </w:tc>
      </w:tr>
      <w:tr w:rsidR="00622C1B" w:rsidRPr="00AA38E8" w:rsidTr="003F765F">
        <w:tc>
          <w:tcPr>
            <w:tcW w:w="1709" w:type="dxa"/>
          </w:tcPr>
          <w:p w:rsidR="00F35C42" w:rsidRPr="003877CA" w:rsidRDefault="00F35C42" w:rsidP="003F765F">
            <w:pPr>
              <w:spacing w:before="60"/>
              <w:rPr>
                <w:rFonts w:cs="Calibri"/>
                <w:b/>
                <w:bCs/>
                <w:sz w:val="18"/>
                <w:szCs w:val="18"/>
              </w:rPr>
            </w:pPr>
          </w:p>
        </w:tc>
        <w:tc>
          <w:tcPr>
            <w:tcW w:w="2747" w:type="dxa"/>
          </w:tcPr>
          <w:p w:rsidR="00F35C42" w:rsidRPr="00F35C42" w:rsidRDefault="00F35C42" w:rsidP="00F35C42">
            <w:pPr>
              <w:spacing w:before="60"/>
              <w:rPr>
                <w:rFonts w:cs="Calibri"/>
                <w:sz w:val="18"/>
                <w:szCs w:val="18"/>
              </w:rPr>
            </w:pPr>
            <w:r w:rsidRPr="00F35C42">
              <w:rPr>
                <w:rFonts w:cs="Calibri"/>
                <w:sz w:val="18"/>
                <w:szCs w:val="18"/>
              </w:rPr>
              <w:t>Msg214BusHiSpdMiss_Cnt_T_logl</w:t>
            </w:r>
          </w:p>
        </w:tc>
        <w:tc>
          <w:tcPr>
            <w:tcW w:w="1657" w:type="dxa"/>
          </w:tcPr>
          <w:p w:rsidR="00F35C42" w:rsidRPr="00911C31" w:rsidRDefault="00F35C42" w:rsidP="005B72BC">
            <w:pPr>
              <w:rPr>
                <w:rFonts w:cs="Calibri"/>
                <w:sz w:val="18"/>
                <w:szCs w:val="18"/>
              </w:rPr>
            </w:pPr>
            <w:r>
              <w:rPr>
                <w:rFonts w:cs="Calibri"/>
                <w:sz w:val="18"/>
                <w:szCs w:val="18"/>
              </w:rPr>
              <w:t>boolean</w:t>
            </w:r>
          </w:p>
        </w:tc>
        <w:tc>
          <w:tcPr>
            <w:tcW w:w="1429" w:type="dxa"/>
          </w:tcPr>
          <w:p w:rsidR="00F35C42" w:rsidRPr="003877CA" w:rsidRDefault="00F35C42" w:rsidP="005B72BC">
            <w:pPr>
              <w:spacing w:before="60"/>
              <w:rPr>
                <w:rFonts w:cs="Calibri"/>
                <w:sz w:val="18"/>
                <w:szCs w:val="18"/>
              </w:rPr>
            </w:pPr>
            <w:r>
              <w:rPr>
                <w:rFonts w:cs="Calibri"/>
                <w:sz w:val="18"/>
                <w:szCs w:val="18"/>
              </w:rPr>
              <w:t>FALSE</w:t>
            </w:r>
          </w:p>
        </w:tc>
        <w:tc>
          <w:tcPr>
            <w:tcW w:w="1386" w:type="dxa"/>
            <w:gridSpan w:val="2"/>
          </w:tcPr>
          <w:p w:rsidR="00F35C42" w:rsidRPr="003877CA" w:rsidRDefault="00F35C42" w:rsidP="005B72BC">
            <w:pPr>
              <w:spacing w:before="60"/>
              <w:rPr>
                <w:rFonts w:cs="Calibri"/>
                <w:sz w:val="18"/>
                <w:szCs w:val="18"/>
              </w:rPr>
            </w:pPr>
            <w:r>
              <w:rPr>
                <w:rFonts w:cs="Calibri"/>
                <w:sz w:val="18"/>
                <w:szCs w:val="18"/>
              </w:rPr>
              <w:t>TRUE</w:t>
            </w:r>
          </w:p>
        </w:tc>
      </w:tr>
      <w:tr w:rsidR="00622C1B" w:rsidRPr="00AA38E8" w:rsidTr="003F765F">
        <w:tc>
          <w:tcPr>
            <w:tcW w:w="1709" w:type="dxa"/>
          </w:tcPr>
          <w:p w:rsidR="00F35C42" w:rsidRPr="003877CA" w:rsidRDefault="00F35C42" w:rsidP="003F765F">
            <w:pPr>
              <w:spacing w:before="60"/>
              <w:rPr>
                <w:rFonts w:cs="Calibri"/>
                <w:b/>
                <w:bCs/>
                <w:sz w:val="18"/>
                <w:szCs w:val="18"/>
              </w:rPr>
            </w:pPr>
          </w:p>
        </w:tc>
        <w:tc>
          <w:tcPr>
            <w:tcW w:w="2747" w:type="dxa"/>
          </w:tcPr>
          <w:p w:rsidR="00F35C42" w:rsidRPr="00F35C42" w:rsidRDefault="00F35C42" w:rsidP="00622C1B">
            <w:pPr>
              <w:spacing w:before="60"/>
              <w:rPr>
                <w:rFonts w:cs="Calibri"/>
                <w:sz w:val="18"/>
                <w:szCs w:val="18"/>
              </w:rPr>
            </w:pPr>
            <w:r w:rsidRPr="00F35C42">
              <w:rPr>
                <w:rFonts w:cs="Calibri"/>
                <w:sz w:val="18"/>
                <w:szCs w:val="18"/>
              </w:rPr>
              <w:t>VehSpdSecurMax</w:t>
            </w:r>
            <w:r w:rsidR="00622C1B">
              <w:rPr>
                <w:rFonts w:cs="Calibri"/>
                <w:sz w:val="18"/>
                <w:szCs w:val="18"/>
              </w:rPr>
              <w:t>Vld_Cnt_T_logl</w:t>
            </w:r>
          </w:p>
        </w:tc>
        <w:tc>
          <w:tcPr>
            <w:tcW w:w="1657" w:type="dxa"/>
          </w:tcPr>
          <w:p w:rsidR="00F35C42" w:rsidRPr="003877CA" w:rsidRDefault="00622C1B" w:rsidP="005B72BC">
            <w:pPr>
              <w:rPr>
                <w:rFonts w:cs="Calibri"/>
                <w:sz w:val="18"/>
                <w:szCs w:val="18"/>
              </w:rPr>
            </w:pPr>
            <w:r>
              <w:rPr>
                <w:rFonts w:cs="Calibri"/>
                <w:sz w:val="18"/>
                <w:szCs w:val="18"/>
              </w:rPr>
              <w:t>boolean</w:t>
            </w:r>
          </w:p>
        </w:tc>
        <w:tc>
          <w:tcPr>
            <w:tcW w:w="1429" w:type="dxa"/>
          </w:tcPr>
          <w:p w:rsidR="00F35C42" w:rsidRPr="003877CA" w:rsidRDefault="00622C1B" w:rsidP="005B72BC">
            <w:pPr>
              <w:spacing w:before="60"/>
              <w:rPr>
                <w:rFonts w:cs="Calibri"/>
                <w:sz w:val="18"/>
                <w:szCs w:val="18"/>
              </w:rPr>
            </w:pPr>
            <w:r>
              <w:rPr>
                <w:rFonts w:cs="Calibri"/>
                <w:sz w:val="18"/>
                <w:szCs w:val="18"/>
              </w:rPr>
              <w:t>FALSE</w:t>
            </w:r>
          </w:p>
        </w:tc>
        <w:tc>
          <w:tcPr>
            <w:tcW w:w="1386" w:type="dxa"/>
            <w:gridSpan w:val="2"/>
          </w:tcPr>
          <w:p w:rsidR="00F35C42" w:rsidRPr="003877CA" w:rsidRDefault="00622C1B" w:rsidP="005B72BC">
            <w:pPr>
              <w:spacing w:before="60"/>
              <w:rPr>
                <w:rFonts w:cs="Calibri"/>
                <w:sz w:val="18"/>
                <w:szCs w:val="18"/>
              </w:rPr>
            </w:pPr>
            <w:r>
              <w:rPr>
                <w:rFonts w:cs="Calibri"/>
                <w:sz w:val="18"/>
                <w:szCs w:val="18"/>
              </w:rPr>
              <w:t>TRUE</w:t>
            </w:r>
          </w:p>
        </w:tc>
      </w:tr>
      <w:tr w:rsidR="00622C1B" w:rsidRPr="00AA38E8" w:rsidTr="003F765F">
        <w:tc>
          <w:tcPr>
            <w:tcW w:w="1709" w:type="dxa"/>
          </w:tcPr>
          <w:p w:rsidR="00F35C42" w:rsidRPr="003877CA" w:rsidRDefault="00F35C42" w:rsidP="003F765F">
            <w:pPr>
              <w:spacing w:before="60"/>
              <w:rPr>
                <w:rFonts w:cs="Calibri"/>
                <w:b/>
                <w:bCs/>
                <w:sz w:val="18"/>
                <w:szCs w:val="18"/>
              </w:rPr>
            </w:pPr>
          </w:p>
        </w:tc>
        <w:tc>
          <w:tcPr>
            <w:tcW w:w="2747" w:type="dxa"/>
          </w:tcPr>
          <w:p w:rsidR="00F35C42" w:rsidRPr="00F35C42" w:rsidRDefault="00F35C42" w:rsidP="00622C1B">
            <w:pPr>
              <w:spacing w:before="60"/>
              <w:rPr>
                <w:rFonts w:cs="Calibri"/>
                <w:sz w:val="18"/>
                <w:szCs w:val="18"/>
              </w:rPr>
            </w:pPr>
            <w:r w:rsidRPr="00F35C42">
              <w:rPr>
                <w:rFonts w:cs="Calibri"/>
                <w:sz w:val="18"/>
                <w:szCs w:val="18"/>
              </w:rPr>
              <w:t>VehSpdSecurMin</w:t>
            </w:r>
            <w:r w:rsidR="00622C1B">
              <w:rPr>
                <w:rFonts w:cs="Calibri"/>
                <w:sz w:val="18"/>
                <w:szCs w:val="18"/>
              </w:rPr>
              <w:t>Vld_Cnt_T_logl</w:t>
            </w:r>
          </w:p>
        </w:tc>
        <w:tc>
          <w:tcPr>
            <w:tcW w:w="1657" w:type="dxa"/>
          </w:tcPr>
          <w:p w:rsidR="00F35C42" w:rsidRPr="003877CA" w:rsidRDefault="00622C1B" w:rsidP="005B72BC">
            <w:pPr>
              <w:rPr>
                <w:rFonts w:cs="Calibri"/>
                <w:sz w:val="18"/>
                <w:szCs w:val="18"/>
              </w:rPr>
            </w:pPr>
            <w:r>
              <w:rPr>
                <w:rFonts w:cs="Calibri"/>
                <w:sz w:val="18"/>
                <w:szCs w:val="18"/>
              </w:rPr>
              <w:t>boolean</w:t>
            </w:r>
          </w:p>
        </w:tc>
        <w:tc>
          <w:tcPr>
            <w:tcW w:w="1429" w:type="dxa"/>
          </w:tcPr>
          <w:p w:rsidR="00F35C42" w:rsidRPr="003877CA" w:rsidRDefault="00622C1B" w:rsidP="005B72BC">
            <w:pPr>
              <w:spacing w:before="60"/>
              <w:rPr>
                <w:rFonts w:cs="Calibri"/>
                <w:sz w:val="18"/>
                <w:szCs w:val="18"/>
              </w:rPr>
            </w:pPr>
            <w:r>
              <w:rPr>
                <w:rFonts w:cs="Calibri"/>
                <w:sz w:val="18"/>
                <w:szCs w:val="18"/>
              </w:rPr>
              <w:t>FALSE</w:t>
            </w:r>
          </w:p>
        </w:tc>
        <w:tc>
          <w:tcPr>
            <w:tcW w:w="1386" w:type="dxa"/>
            <w:gridSpan w:val="2"/>
          </w:tcPr>
          <w:p w:rsidR="00F35C42" w:rsidRPr="003877CA" w:rsidRDefault="00622C1B" w:rsidP="005B72BC">
            <w:pPr>
              <w:spacing w:before="60"/>
              <w:rPr>
                <w:rFonts w:cs="Calibri"/>
                <w:sz w:val="18"/>
                <w:szCs w:val="18"/>
              </w:rPr>
            </w:pPr>
            <w:r>
              <w:rPr>
                <w:rFonts w:cs="Calibri"/>
                <w:sz w:val="18"/>
                <w:szCs w:val="18"/>
              </w:rPr>
              <w:t>TRUE</w:t>
            </w:r>
          </w:p>
        </w:tc>
      </w:tr>
      <w:tr w:rsidR="00622C1B" w:rsidRPr="00AA38E8" w:rsidTr="003F765F">
        <w:tc>
          <w:tcPr>
            <w:tcW w:w="1709" w:type="dxa"/>
          </w:tcPr>
          <w:p w:rsidR="00F35C42" w:rsidRPr="003877CA" w:rsidRDefault="00F35C42" w:rsidP="003F765F">
            <w:pPr>
              <w:spacing w:before="60"/>
              <w:rPr>
                <w:rFonts w:cs="Calibri"/>
                <w:b/>
                <w:bCs/>
                <w:sz w:val="18"/>
                <w:szCs w:val="18"/>
              </w:rPr>
            </w:pPr>
            <w:r w:rsidRPr="003877CA">
              <w:rPr>
                <w:rFonts w:cs="Calibri"/>
                <w:b/>
                <w:bCs/>
                <w:sz w:val="18"/>
                <w:szCs w:val="18"/>
              </w:rPr>
              <w:t>Return Value</w:t>
            </w:r>
          </w:p>
        </w:tc>
        <w:tc>
          <w:tcPr>
            <w:tcW w:w="2747" w:type="dxa"/>
          </w:tcPr>
          <w:p w:rsidR="00F35C42" w:rsidRPr="003877CA" w:rsidRDefault="00F35C42" w:rsidP="003F765F">
            <w:pPr>
              <w:spacing w:before="60"/>
              <w:rPr>
                <w:rFonts w:cs="Calibri"/>
                <w:sz w:val="18"/>
                <w:szCs w:val="18"/>
              </w:rPr>
            </w:pPr>
            <w:r w:rsidRPr="00F35C42">
              <w:rPr>
                <w:rFonts w:cs="Calibri"/>
                <w:sz w:val="18"/>
                <w:szCs w:val="18"/>
              </w:rPr>
              <w:t>LkaFlt_Cnt_T_logl</w:t>
            </w:r>
          </w:p>
        </w:tc>
        <w:tc>
          <w:tcPr>
            <w:tcW w:w="1657" w:type="dxa"/>
          </w:tcPr>
          <w:p w:rsidR="00F35C42" w:rsidRPr="00911C31" w:rsidRDefault="00F35C42" w:rsidP="005B72BC">
            <w:pPr>
              <w:rPr>
                <w:rFonts w:cs="Calibri"/>
                <w:sz w:val="18"/>
                <w:szCs w:val="18"/>
              </w:rPr>
            </w:pPr>
            <w:r>
              <w:rPr>
                <w:rFonts w:cs="Calibri"/>
                <w:sz w:val="18"/>
                <w:szCs w:val="18"/>
              </w:rPr>
              <w:t>boolean</w:t>
            </w:r>
          </w:p>
        </w:tc>
        <w:tc>
          <w:tcPr>
            <w:tcW w:w="1429" w:type="dxa"/>
          </w:tcPr>
          <w:p w:rsidR="00F35C42" w:rsidRPr="003877CA" w:rsidRDefault="00F35C42" w:rsidP="005B72BC">
            <w:pPr>
              <w:spacing w:before="60"/>
              <w:rPr>
                <w:rFonts w:cs="Calibri"/>
                <w:sz w:val="18"/>
                <w:szCs w:val="18"/>
              </w:rPr>
            </w:pPr>
            <w:r>
              <w:rPr>
                <w:rFonts w:cs="Calibri"/>
                <w:sz w:val="18"/>
                <w:szCs w:val="18"/>
              </w:rPr>
              <w:t>FALSE</w:t>
            </w:r>
          </w:p>
        </w:tc>
        <w:tc>
          <w:tcPr>
            <w:tcW w:w="1386" w:type="dxa"/>
            <w:gridSpan w:val="2"/>
          </w:tcPr>
          <w:p w:rsidR="00F35C42" w:rsidRPr="003877CA" w:rsidRDefault="00F35C42" w:rsidP="005B72BC">
            <w:pPr>
              <w:spacing w:before="60"/>
              <w:rPr>
                <w:rFonts w:cs="Calibri"/>
                <w:sz w:val="18"/>
                <w:szCs w:val="18"/>
              </w:rPr>
            </w:pPr>
            <w:r>
              <w:rPr>
                <w:rFonts w:cs="Calibri"/>
                <w:sz w:val="18"/>
                <w:szCs w:val="18"/>
              </w:rPr>
              <w:t>TRUE</w:t>
            </w:r>
          </w:p>
        </w:tc>
      </w:tr>
    </w:tbl>
    <w:p w:rsidR="00246857" w:rsidRPr="002F5138" w:rsidRDefault="00246857" w:rsidP="00246857">
      <w:pPr>
        <w:pStyle w:val="Heading2"/>
        <w:numPr>
          <w:ilvl w:val="3"/>
          <w:numId w:val="11"/>
        </w:numPr>
        <w:spacing w:after="60"/>
        <w:rPr>
          <w:rFonts w:ascii="Calibri" w:hAnsi="Calibri" w:cs="Calibri"/>
        </w:rPr>
      </w:pPr>
      <w:bookmarkStart w:id="718" w:name="_Toc473815409"/>
      <w:r w:rsidRPr="002F5138">
        <w:rPr>
          <w:rFonts w:ascii="Calibri" w:hAnsi="Calibri" w:cs="Calibri"/>
        </w:rPr>
        <w:t>Description</w:t>
      </w:r>
      <w:bookmarkEnd w:id="718"/>
    </w:p>
    <w:p w:rsidR="00246857" w:rsidRDefault="00F35C42" w:rsidP="00246857">
      <w:pPr>
        <w:autoSpaceDE w:val="0"/>
        <w:autoSpaceDN w:val="0"/>
        <w:adjustRightInd w:val="0"/>
        <w:rPr>
          <w:rFonts w:cs="Calibri"/>
          <w:sz w:val="18"/>
          <w:szCs w:val="18"/>
        </w:rPr>
      </w:pPr>
      <w:r w:rsidRPr="00F35C42">
        <w:rPr>
          <w:sz w:val="18"/>
          <w:szCs w:val="18"/>
          <w:lang w:bidi="ar-SA"/>
        </w:rPr>
        <w:t>Determination of 'LkaFlt'</w:t>
      </w:r>
      <w:r w:rsidR="00246857">
        <w:rPr>
          <w:rFonts w:cs="Calibri"/>
          <w:sz w:val="18"/>
          <w:szCs w:val="18"/>
        </w:rPr>
        <w:t xml:space="preserve">. </w:t>
      </w:r>
    </w:p>
    <w:p w:rsidR="00F35C42" w:rsidRPr="002F5138" w:rsidRDefault="00F35C42" w:rsidP="00F35C42">
      <w:pPr>
        <w:pStyle w:val="Heading2"/>
        <w:numPr>
          <w:ilvl w:val="2"/>
          <w:numId w:val="11"/>
        </w:numPr>
        <w:tabs>
          <w:tab w:val="clear" w:pos="1017"/>
          <w:tab w:val="num" w:pos="567"/>
        </w:tabs>
        <w:spacing w:after="60"/>
        <w:ind w:left="567"/>
        <w:rPr>
          <w:rFonts w:ascii="Calibri" w:hAnsi="Calibri" w:cs="Calibri"/>
        </w:rPr>
      </w:pPr>
      <w:bookmarkStart w:id="719" w:name="_Toc473815410"/>
      <w:r w:rsidRPr="002F5138">
        <w:rPr>
          <w:rFonts w:ascii="Calibri" w:hAnsi="Calibri" w:cs="Calibri"/>
        </w:rPr>
        <w:t>Local Function #</w:t>
      </w:r>
      <w:r>
        <w:rPr>
          <w:rFonts w:ascii="Calibri" w:hAnsi="Calibri" w:cs="Calibri"/>
        </w:rPr>
        <w:t>6</w:t>
      </w:r>
      <w:bookmarkEnd w:id="71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9"/>
        <w:gridCol w:w="2747"/>
        <w:gridCol w:w="1657"/>
        <w:gridCol w:w="1429"/>
        <w:gridCol w:w="43"/>
        <w:gridCol w:w="1343"/>
      </w:tblGrid>
      <w:tr w:rsidR="00F35C42" w:rsidRPr="00AA38E8" w:rsidTr="005B72BC">
        <w:tc>
          <w:tcPr>
            <w:tcW w:w="1709" w:type="dxa"/>
          </w:tcPr>
          <w:p w:rsidR="00F35C42" w:rsidRPr="003877CA" w:rsidRDefault="00F35C42" w:rsidP="005B72BC">
            <w:pPr>
              <w:spacing w:before="60"/>
              <w:rPr>
                <w:rFonts w:cs="Calibri"/>
                <w:b/>
                <w:bCs/>
                <w:sz w:val="18"/>
                <w:szCs w:val="18"/>
              </w:rPr>
            </w:pPr>
            <w:r w:rsidRPr="003877CA">
              <w:rPr>
                <w:rFonts w:cs="Calibri"/>
                <w:b/>
                <w:bCs/>
                <w:sz w:val="18"/>
                <w:szCs w:val="18"/>
              </w:rPr>
              <w:t>Function Name</w:t>
            </w:r>
          </w:p>
        </w:tc>
        <w:tc>
          <w:tcPr>
            <w:tcW w:w="2747" w:type="dxa"/>
          </w:tcPr>
          <w:p w:rsidR="00F35C42" w:rsidRPr="003877CA" w:rsidRDefault="00F35C42" w:rsidP="005B72BC">
            <w:pPr>
              <w:spacing w:before="60"/>
              <w:rPr>
                <w:rFonts w:cs="Calibri"/>
                <w:sz w:val="18"/>
                <w:szCs w:val="18"/>
              </w:rPr>
            </w:pPr>
            <w:r w:rsidRPr="00F35C42">
              <w:rPr>
                <w:rFonts w:cs="Calibri"/>
                <w:sz w:val="18"/>
                <w:szCs w:val="18"/>
              </w:rPr>
              <w:t>LkaInhbChk</w:t>
            </w:r>
          </w:p>
        </w:tc>
        <w:tc>
          <w:tcPr>
            <w:tcW w:w="1657" w:type="dxa"/>
            <w:shd w:val="pct30" w:color="FFFF00" w:fill="auto"/>
          </w:tcPr>
          <w:p w:rsidR="00F35C42" w:rsidRPr="003877CA" w:rsidRDefault="00F35C42" w:rsidP="005B72BC">
            <w:pPr>
              <w:spacing w:before="60"/>
              <w:jc w:val="center"/>
              <w:rPr>
                <w:rFonts w:cs="Calibri"/>
                <w:sz w:val="18"/>
                <w:szCs w:val="18"/>
              </w:rPr>
            </w:pPr>
            <w:r w:rsidRPr="003877CA">
              <w:rPr>
                <w:rFonts w:cs="Calibri"/>
                <w:sz w:val="18"/>
                <w:szCs w:val="18"/>
              </w:rPr>
              <w:t>Type</w:t>
            </w:r>
          </w:p>
        </w:tc>
        <w:tc>
          <w:tcPr>
            <w:tcW w:w="1472" w:type="dxa"/>
            <w:gridSpan w:val="2"/>
            <w:shd w:val="pct30" w:color="FFFF00" w:fill="auto"/>
          </w:tcPr>
          <w:p w:rsidR="00F35C42" w:rsidRPr="003877CA" w:rsidRDefault="00F35C42" w:rsidP="005B72BC">
            <w:pPr>
              <w:spacing w:before="60"/>
              <w:jc w:val="center"/>
              <w:rPr>
                <w:rFonts w:cs="Calibri"/>
                <w:sz w:val="18"/>
                <w:szCs w:val="18"/>
              </w:rPr>
            </w:pPr>
            <w:r w:rsidRPr="003877CA">
              <w:rPr>
                <w:rFonts w:cs="Calibri"/>
                <w:sz w:val="18"/>
                <w:szCs w:val="18"/>
              </w:rPr>
              <w:t>Min</w:t>
            </w:r>
          </w:p>
        </w:tc>
        <w:tc>
          <w:tcPr>
            <w:tcW w:w="1343" w:type="dxa"/>
            <w:shd w:val="pct30" w:color="FFFF00" w:fill="auto"/>
          </w:tcPr>
          <w:p w:rsidR="00F35C42" w:rsidRPr="003877CA" w:rsidRDefault="00F35C42" w:rsidP="005B72BC">
            <w:pPr>
              <w:spacing w:before="60"/>
              <w:jc w:val="center"/>
              <w:rPr>
                <w:rFonts w:cs="Calibri"/>
                <w:sz w:val="18"/>
                <w:szCs w:val="18"/>
              </w:rPr>
            </w:pPr>
            <w:r w:rsidRPr="003877CA">
              <w:rPr>
                <w:rFonts w:cs="Calibri"/>
                <w:sz w:val="18"/>
                <w:szCs w:val="18"/>
              </w:rPr>
              <w:t>Max</w:t>
            </w:r>
          </w:p>
        </w:tc>
      </w:tr>
      <w:tr w:rsidR="00F35C42" w:rsidRPr="00AA38E8" w:rsidTr="005B72BC">
        <w:tc>
          <w:tcPr>
            <w:tcW w:w="1709" w:type="dxa"/>
          </w:tcPr>
          <w:p w:rsidR="00F35C42" w:rsidRPr="003877CA" w:rsidRDefault="00F35C42" w:rsidP="005B72BC">
            <w:pPr>
              <w:spacing w:before="60"/>
              <w:rPr>
                <w:rFonts w:cs="Calibri"/>
                <w:b/>
                <w:bCs/>
                <w:sz w:val="18"/>
                <w:szCs w:val="18"/>
              </w:rPr>
            </w:pPr>
            <w:r w:rsidRPr="003877CA">
              <w:rPr>
                <w:rFonts w:cs="Calibri"/>
                <w:b/>
                <w:bCs/>
                <w:sz w:val="18"/>
                <w:szCs w:val="18"/>
              </w:rPr>
              <w:t xml:space="preserve">Arguments Passed </w:t>
            </w:r>
          </w:p>
        </w:tc>
        <w:tc>
          <w:tcPr>
            <w:tcW w:w="2747" w:type="dxa"/>
          </w:tcPr>
          <w:p w:rsidR="00F35C42" w:rsidRPr="003877CA" w:rsidRDefault="00F35C42" w:rsidP="005B72BC">
            <w:pPr>
              <w:spacing w:before="60"/>
              <w:rPr>
                <w:rFonts w:cs="Calibri"/>
                <w:sz w:val="18"/>
                <w:szCs w:val="18"/>
              </w:rPr>
            </w:pPr>
            <w:r w:rsidRPr="00F35C42">
              <w:rPr>
                <w:rFonts w:cs="Calibri"/>
                <w:sz w:val="18"/>
                <w:szCs w:val="18"/>
              </w:rPr>
              <w:t>Msg17DBusHiSpdInvld_Cnt_T_logl</w:t>
            </w:r>
          </w:p>
        </w:tc>
        <w:tc>
          <w:tcPr>
            <w:tcW w:w="1657" w:type="dxa"/>
          </w:tcPr>
          <w:p w:rsidR="00F35C42" w:rsidRPr="00911C31" w:rsidRDefault="00F35C42" w:rsidP="005B72BC">
            <w:pPr>
              <w:rPr>
                <w:rFonts w:cs="Calibri"/>
                <w:sz w:val="18"/>
                <w:szCs w:val="18"/>
              </w:rPr>
            </w:pPr>
            <w:r>
              <w:rPr>
                <w:rFonts w:cs="Calibri"/>
                <w:sz w:val="18"/>
                <w:szCs w:val="18"/>
              </w:rPr>
              <w:t>boolean</w:t>
            </w:r>
          </w:p>
        </w:tc>
        <w:tc>
          <w:tcPr>
            <w:tcW w:w="1429" w:type="dxa"/>
          </w:tcPr>
          <w:p w:rsidR="00F35C42" w:rsidRPr="003877CA" w:rsidRDefault="00F35C42" w:rsidP="005B72BC">
            <w:pPr>
              <w:spacing w:before="60"/>
              <w:rPr>
                <w:rFonts w:cs="Calibri"/>
                <w:sz w:val="18"/>
                <w:szCs w:val="18"/>
              </w:rPr>
            </w:pPr>
            <w:r>
              <w:rPr>
                <w:rFonts w:cs="Calibri"/>
                <w:sz w:val="18"/>
                <w:szCs w:val="18"/>
              </w:rPr>
              <w:t>FALSE</w:t>
            </w:r>
          </w:p>
        </w:tc>
        <w:tc>
          <w:tcPr>
            <w:tcW w:w="1386" w:type="dxa"/>
            <w:gridSpan w:val="2"/>
          </w:tcPr>
          <w:p w:rsidR="00F35C42" w:rsidRPr="003877CA" w:rsidRDefault="00F35C42" w:rsidP="005B72BC">
            <w:pPr>
              <w:spacing w:before="60"/>
              <w:rPr>
                <w:rFonts w:cs="Calibri"/>
                <w:sz w:val="18"/>
                <w:szCs w:val="18"/>
              </w:rPr>
            </w:pPr>
            <w:r>
              <w:rPr>
                <w:rFonts w:cs="Calibri"/>
                <w:sz w:val="18"/>
                <w:szCs w:val="18"/>
              </w:rPr>
              <w:t>TRUE</w:t>
            </w:r>
          </w:p>
        </w:tc>
      </w:tr>
      <w:tr w:rsidR="00F35C42" w:rsidRPr="00AA38E8" w:rsidTr="005B72BC">
        <w:tc>
          <w:tcPr>
            <w:tcW w:w="1709" w:type="dxa"/>
          </w:tcPr>
          <w:p w:rsidR="00F35C42" w:rsidRPr="003877CA" w:rsidRDefault="00F35C42" w:rsidP="005B72BC">
            <w:pPr>
              <w:spacing w:before="60"/>
              <w:rPr>
                <w:rFonts w:cs="Calibri"/>
                <w:b/>
                <w:bCs/>
                <w:sz w:val="18"/>
                <w:szCs w:val="18"/>
              </w:rPr>
            </w:pPr>
          </w:p>
        </w:tc>
        <w:tc>
          <w:tcPr>
            <w:tcW w:w="2747" w:type="dxa"/>
          </w:tcPr>
          <w:p w:rsidR="00F35C42" w:rsidRPr="003877CA" w:rsidRDefault="00F35C42" w:rsidP="005B72BC">
            <w:pPr>
              <w:spacing w:before="60"/>
              <w:rPr>
                <w:rFonts w:cs="Calibri"/>
                <w:sz w:val="18"/>
                <w:szCs w:val="18"/>
              </w:rPr>
            </w:pPr>
            <w:r w:rsidRPr="00F35C42">
              <w:rPr>
                <w:rFonts w:cs="Calibri"/>
                <w:sz w:val="18"/>
                <w:szCs w:val="18"/>
              </w:rPr>
              <w:t>VehStabyEnhmtActv_Cnt_T_logl</w:t>
            </w:r>
          </w:p>
        </w:tc>
        <w:tc>
          <w:tcPr>
            <w:tcW w:w="1657" w:type="dxa"/>
          </w:tcPr>
          <w:p w:rsidR="00F35C42" w:rsidRPr="00911C31" w:rsidRDefault="00F35C42" w:rsidP="005B72BC">
            <w:pPr>
              <w:rPr>
                <w:rFonts w:cs="Calibri"/>
                <w:sz w:val="18"/>
                <w:szCs w:val="18"/>
              </w:rPr>
            </w:pPr>
            <w:r>
              <w:rPr>
                <w:rFonts w:cs="Calibri"/>
                <w:sz w:val="18"/>
                <w:szCs w:val="18"/>
              </w:rPr>
              <w:t>boolean</w:t>
            </w:r>
          </w:p>
        </w:tc>
        <w:tc>
          <w:tcPr>
            <w:tcW w:w="1429" w:type="dxa"/>
          </w:tcPr>
          <w:p w:rsidR="00F35C42" w:rsidRPr="003877CA" w:rsidRDefault="00F35C42" w:rsidP="005B72BC">
            <w:pPr>
              <w:spacing w:before="60"/>
              <w:rPr>
                <w:rFonts w:cs="Calibri"/>
                <w:sz w:val="18"/>
                <w:szCs w:val="18"/>
              </w:rPr>
            </w:pPr>
            <w:r>
              <w:rPr>
                <w:rFonts w:cs="Calibri"/>
                <w:sz w:val="18"/>
                <w:szCs w:val="18"/>
              </w:rPr>
              <w:t>FALSE</w:t>
            </w:r>
          </w:p>
        </w:tc>
        <w:tc>
          <w:tcPr>
            <w:tcW w:w="1386" w:type="dxa"/>
            <w:gridSpan w:val="2"/>
          </w:tcPr>
          <w:p w:rsidR="00F35C42" w:rsidRPr="003877CA" w:rsidRDefault="00F35C42" w:rsidP="005B72BC">
            <w:pPr>
              <w:spacing w:before="60"/>
              <w:rPr>
                <w:rFonts w:cs="Calibri"/>
                <w:sz w:val="18"/>
                <w:szCs w:val="18"/>
              </w:rPr>
            </w:pPr>
            <w:r>
              <w:rPr>
                <w:rFonts w:cs="Calibri"/>
                <w:sz w:val="18"/>
                <w:szCs w:val="18"/>
              </w:rPr>
              <w:t>TRUE</w:t>
            </w:r>
          </w:p>
        </w:tc>
      </w:tr>
      <w:tr w:rsidR="00F35C42" w:rsidRPr="00AA38E8" w:rsidTr="005B72BC">
        <w:tc>
          <w:tcPr>
            <w:tcW w:w="1709" w:type="dxa"/>
          </w:tcPr>
          <w:p w:rsidR="00F35C42" w:rsidRPr="003877CA" w:rsidRDefault="00F35C42" w:rsidP="005B72BC">
            <w:pPr>
              <w:spacing w:before="60"/>
              <w:rPr>
                <w:rFonts w:cs="Calibri"/>
                <w:b/>
                <w:bCs/>
                <w:sz w:val="18"/>
                <w:szCs w:val="18"/>
              </w:rPr>
            </w:pPr>
          </w:p>
        </w:tc>
        <w:tc>
          <w:tcPr>
            <w:tcW w:w="2747" w:type="dxa"/>
          </w:tcPr>
          <w:p w:rsidR="00F35C42" w:rsidRPr="00246857" w:rsidRDefault="00F35C42" w:rsidP="005B72BC">
            <w:pPr>
              <w:spacing w:before="60"/>
              <w:rPr>
                <w:rFonts w:cs="Calibri"/>
                <w:sz w:val="18"/>
                <w:szCs w:val="18"/>
              </w:rPr>
            </w:pPr>
            <w:r w:rsidRPr="00F35C42">
              <w:rPr>
                <w:rFonts w:cs="Calibri"/>
                <w:sz w:val="18"/>
                <w:szCs w:val="18"/>
              </w:rPr>
              <w:t>AbsActvProtd_Cnt_T_logl</w:t>
            </w:r>
          </w:p>
        </w:tc>
        <w:tc>
          <w:tcPr>
            <w:tcW w:w="1657" w:type="dxa"/>
          </w:tcPr>
          <w:p w:rsidR="00F35C42" w:rsidRPr="00911C31" w:rsidRDefault="00F35C42" w:rsidP="005B72BC">
            <w:pPr>
              <w:rPr>
                <w:rFonts w:cs="Calibri"/>
                <w:sz w:val="18"/>
                <w:szCs w:val="18"/>
              </w:rPr>
            </w:pPr>
            <w:r>
              <w:rPr>
                <w:rFonts w:cs="Calibri"/>
                <w:sz w:val="18"/>
                <w:szCs w:val="18"/>
              </w:rPr>
              <w:t>boolean</w:t>
            </w:r>
          </w:p>
        </w:tc>
        <w:tc>
          <w:tcPr>
            <w:tcW w:w="1429" w:type="dxa"/>
          </w:tcPr>
          <w:p w:rsidR="00F35C42" w:rsidRPr="003877CA" w:rsidRDefault="00F35C42" w:rsidP="005B72BC">
            <w:pPr>
              <w:spacing w:before="60"/>
              <w:rPr>
                <w:rFonts w:cs="Calibri"/>
                <w:sz w:val="18"/>
                <w:szCs w:val="18"/>
              </w:rPr>
            </w:pPr>
            <w:r>
              <w:rPr>
                <w:rFonts w:cs="Calibri"/>
                <w:sz w:val="18"/>
                <w:szCs w:val="18"/>
              </w:rPr>
              <w:t>FALSE</w:t>
            </w:r>
          </w:p>
        </w:tc>
        <w:tc>
          <w:tcPr>
            <w:tcW w:w="1386" w:type="dxa"/>
            <w:gridSpan w:val="2"/>
          </w:tcPr>
          <w:p w:rsidR="00F35C42" w:rsidRPr="003877CA" w:rsidRDefault="00F35C42" w:rsidP="005B72BC">
            <w:pPr>
              <w:spacing w:before="60"/>
              <w:rPr>
                <w:rFonts w:cs="Calibri"/>
                <w:sz w:val="18"/>
                <w:szCs w:val="18"/>
              </w:rPr>
            </w:pPr>
            <w:r>
              <w:rPr>
                <w:rFonts w:cs="Calibri"/>
                <w:sz w:val="18"/>
                <w:szCs w:val="18"/>
              </w:rPr>
              <w:t>TRUE</w:t>
            </w:r>
          </w:p>
        </w:tc>
      </w:tr>
      <w:tr w:rsidR="00F35C42" w:rsidRPr="00AA38E8" w:rsidTr="005B72BC">
        <w:tc>
          <w:tcPr>
            <w:tcW w:w="1709" w:type="dxa"/>
          </w:tcPr>
          <w:p w:rsidR="00F35C42" w:rsidRPr="003877CA" w:rsidRDefault="00F35C42" w:rsidP="005B72BC">
            <w:pPr>
              <w:spacing w:before="60"/>
              <w:rPr>
                <w:rFonts w:cs="Calibri"/>
                <w:b/>
                <w:bCs/>
                <w:sz w:val="18"/>
                <w:szCs w:val="18"/>
              </w:rPr>
            </w:pPr>
          </w:p>
        </w:tc>
        <w:tc>
          <w:tcPr>
            <w:tcW w:w="2747" w:type="dxa"/>
          </w:tcPr>
          <w:p w:rsidR="00F35C42" w:rsidRPr="00246857" w:rsidRDefault="00F35C42" w:rsidP="005B72BC">
            <w:pPr>
              <w:spacing w:before="60"/>
              <w:rPr>
                <w:rFonts w:cs="Calibri"/>
                <w:sz w:val="18"/>
                <w:szCs w:val="18"/>
              </w:rPr>
            </w:pPr>
            <w:r w:rsidRPr="00F35C42">
              <w:rPr>
                <w:rFonts w:cs="Calibri"/>
                <w:sz w:val="18"/>
                <w:szCs w:val="18"/>
              </w:rPr>
              <w:t>Msg1E9BusHiSpdInvld_Cnt_T_logl</w:t>
            </w:r>
          </w:p>
        </w:tc>
        <w:tc>
          <w:tcPr>
            <w:tcW w:w="1657" w:type="dxa"/>
          </w:tcPr>
          <w:p w:rsidR="00F35C42" w:rsidRPr="00911C31" w:rsidRDefault="00F35C42" w:rsidP="005B72BC">
            <w:pPr>
              <w:rPr>
                <w:rFonts w:cs="Calibri"/>
                <w:sz w:val="18"/>
                <w:szCs w:val="18"/>
              </w:rPr>
            </w:pPr>
            <w:r>
              <w:rPr>
                <w:rFonts w:cs="Calibri"/>
                <w:sz w:val="18"/>
                <w:szCs w:val="18"/>
              </w:rPr>
              <w:t>boolean</w:t>
            </w:r>
          </w:p>
        </w:tc>
        <w:tc>
          <w:tcPr>
            <w:tcW w:w="1429" w:type="dxa"/>
          </w:tcPr>
          <w:p w:rsidR="00F35C42" w:rsidRPr="003877CA" w:rsidRDefault="00F35C42" w:rsidP="005B72BC">
            <w:pPr>
              <w:spacing w:before="60"/>
              <w:rPr>
                <w:rFonts w:cs="Calibri"/>
                <w:sz w:val="18"/>
                <w:szCs w:val="18"/>
              </w:rPr>
            </w:pPr>
            <w:r>
              <w:rPr>
                <w:rFonts w:cs="Calibri"/>
                <w:sz w:val="18"/>
                <w:szCs w:val="18"/>
              </w:rPr>
              <w:t>FALSE</w:t>
            </w:r>
          </w:p>
        </w:tc>
        <w:tc>
          <w:tcPr>
            <w:tcW w:w="1386" w:type="dxa"/>
            <w:gridSpan w:val="2"/>
          </w:tcPr>
          <w:p w:rsidR="00F35C42" w:rsidRPr="003877CA" w:rsidRDefault="00F35C42" w:rsidP="005B72BC">
            <w:pPr>
              <w:spacing w:before="60"/>
              <w:rPr>
                <w:rFonts w:cs="Calibri"/>
                <w:sz w:val="18"/>
                <w:szCs w:val="18"/>
              </w:rPr>
            </w:pPr>
            <w:r>
              <w:rPr>
                <w:rFonts w:cs="Calibri"/>
                <w:sz w:val="18"/>
                <w:szCs w:val="18"/>
              </w:rPr>
              <w:t>TRUE</w:t>
            </w:r>
          </w:p>
        </w:tc>
      </w:tr>
      <w:tr w:rsidR="00F35C42" w:rsidRPr="00AA38E8" w:rsidTr="005B72BC">
        <w:tc>
          <w:tcPr>
            <w:tcW w:w="1709" w:type="dxa"/>
          </w:tcPr>
          <w:p w:rsidR="00F35C42" w:rsidRPr="003877CA" w:rsidRDefault="00F35C42" w:rsidP="005B72BC">
            <w:pPr>
              <w:spacing w:before="60"/>
              <w:rPr>
                <w:rFonts w:cs="Calibri"/>
                <w:b/>
                <w:bCs/>
                <w:sz w:val="18"/>
                <w:szCs w:val="18"/>
              </w:rPr>
            </w:pPr>
            <w:r w:rsidRPr="003877CA">
              <w:rPr>
                <w:rFonts w:cs="Calibri"/>
                <w:b/>
                <w:bCs/>
                <w:sz w:val="18"/>
                <w:szCs w:val="18"/>
              </w:rPr>
              <w:t>Return Value</w:t>
            </w:r>
          </w:p>
        </w:tc>
        <w:tc>
          <w:tcPr>
            <w:tcW w:w="2747" w:type="dxa"/>
          </w:tcPr>
          <w:p w:rsidR="00F35C42" w:rsidRPr="003877CA" w:rsidRDefault="00F35C42" w:rsidP="005B72BC">
            <w:pPr>
              <w:spacing w:before="60"/>
              <w:rPr>
                <w:rFonts w:cs="Calibri"/>
                <w:sz w:val="18"/>
                <w:szCs w:val="18"/>
              </w:rPr>
            </w:pPr>
            <w:r w:rsidRPr="00F35C42">
              <w:rPr>
                <w:rFonts w:cs="Calibri"/>
                <w:sz w:val="18"/>
                <w:szCs w:val="18"/>
              </w:rPr>
              <w:t>LkaInhb_Cnt_T_logl</w:t>
            </w:r>
          </w:p>
        </w:tc>
        <w:tc>
          <w:tcPr>
            <w:tcW w:w="1657" w:type="dxa"/>
          </w:tcPr>
          <w:p w:rsidR="00F35C42" w:rsidRPr="00911C31" w:rsidRDefault="00F35C42" w:rsidP="005B72BC">
            <w:pPr>
              <w:rPr>
                <w:rFonts w:cs="Calibri"/>
                <w:sz w:val="18"/>
                <w:szCs w:val="18"/>
              </w:rPr>
            </w:pPr>
            <w:r>
              <w:rPr>
                <w:rFonts w:cs="Calibri"/>
                <w:sz w:val="18"/>
                <w:szCs w:val="18"/>
              </w:rPr>
              <w:t>boolean</w:t>
            </w:r>
          </w:p>
        </w:tc>
        <w:tc>
          <w:tcPr>
            <w:tcW w:w="1429" w:type="dxa"/>
          </w:tcPr>
          <w:p w:rsidR="00F35C42" w:rsidRPr="003877CA" w:rsidRDefault="00F35C42" w:rsidP="005B72BC">
            <w:pPr>
              <w:spacing w:before="60"/>
              <w:rPr>
                <w:rFonts w:cs="Calibri"/>
                <w:sz w:val="18"/>
                <w:szCs w:val="18"/>
              </w:rPr>
            </w:pPr>
            <w:r>
              <w:rPr>
                <w:rFonts w:cs="Calibri"/>
                <w:sz w:val="18"/>
                <w:szCs w:val="18"/>
              </w:rPr>
              <w:t>FALSE</w:t>
            </w:r>
          </w:p>
        </w:tc>
        <w:tc>
          <w:tcPr>
            <w:tcW w:w="1386" w:type="dxa"/>
            <w:gridSpan w:val="2"/>
          </w:tcPr>
          <w:p w:rsidR="00F35C42" w:rsidRPr="003877CA" w:rsidRDefault="00F35C42" w:rsidP="005B72BC">
            <w:pPr>
              <w:spacing w:before="60"/>
              <w:rPr>
                <w:rFonts w:cs="Calibri"/>
                <w:sz w:val="18"/>
                <w:szCs w:val="18"/>
              </w:rPr>
            </w:pPr>
            <w:r>
              <w:rPr>
                <w:rFonts w:cs="Calibri"/>
                <w:sz w:val="18"/>
                <w:szCs w:val="18"/>
              </w:rPr>
              <w:t>TRUE</w:t>
            </w:r>
          </w:p>
        </w:tc>
      </w:tr>
    </w:tbl>
    <w:p w:rsidR="00F35C42" w:rsidRPr="002F5138" w:rsidRDefault="00F35C42" w:rsidP="00F35C42">
      <w:pPr>
        <w:pStyle w:val="Heading2"/>
        <w:numPr>
          <w:ilvl w:val="3"/>
          <w:numId w:val="11"/>
        </w:numPr>
        <w:spacing w:after="60"/>
        <w:rPr>
          <w:rFonts w:ascii="Calibri" w:hAnsi="Calibri" w:cs="Calibri"/>
        </w:rPr>
      </w:pPr>
      <w:bookmarkStart w:id="720" w:name="_Toc473815411"/>
      <w:r w:rsidRPr="002F5138">
        <w:rPr>
          <w:rFonts w:ascii="Calibri" w:hAnsi="Calibri" w:cs="Calibri"/>
        </w:rPr>
        <w:t>Description</w:t>
      </w:r>
      <w:bookmarkEnd w:id="720"/>
    </w:p>
    <w:p w:rsidR="00F35C42" w:rsidRDefault="00F35C42" w:rsidP="00F35C42">
      <w:pPr>
        <w:autoSpaceDE w:val="0"/>
        <w:autoSpaceDN w:val="0"/>
        <w:adjustRightInd w:val="0"/>
        <w:rPr>
          <w:rFonts w:cs="Calibri"/>
          <w:sz w:val="18"/>
          <w:szCs w:val="18"/>
        </w:rPr>
      </w:pPr>
      <w:r w:rsidRPr="00F35C42">
        <w:rPr>
          <w:sz w:val="18"/>
          <w:szCs w:val="18"/>
          <w:lang w:bidi="ar-SA"/>
        </w:rPr>
        <w:t>Determination of '</w:t>
      </w:r>
      <w:r w:rsidRPr="00F35C42">
        <w:t xml:space="preserve"> </w:t>
      </w:r>
      <w:r w:rsidRPr="00F35C42">
        <w:rPr>
          <w:sz w:val="18"/>
          <w:szCs w:val="18"/>
          <w:lang w:bidi="ar-SA"/>
        </w:rPr>
        <w:t>LkaInhb'</w:t>
      </w:r>
      <w:r>
        <w:rPr>
          <w:rFonts w:cs="Calibri"/>
          <w:sz w:val="18"/>
          <w:szCs w:val="18"/>
        </w:rPr>
        <w:t xml:space="preserve">. </w:t>
      </w:r>
    </w:p>
    <w:p w:rsidR="00F35C42" w:rsidRPr="002F5138" w:rsidRDefault="00F35C42" w:rsidP="00F35C42">
      <w:pPr>
        <w:pStyle w:val="Heading2"/>
        <w:numPr>
          <w:ilvl w:val="2"/>
          <w:numId w:val="11"/>
        </w:numPr>
        <w:tabs>
          <w:tab w:val="clear" w:pos="1017"/>
          <w:tab w:val="num" w:pos="567"/>
        </w:tabs>
        <w:spacing w:after="60"/>
        <w:ind w:left="567"/>
        <w:rPr>
          <w:rFonts w:ascii="Calibri" w:hAnsi="Calibri" w:cs="Calibri"/>
        </w:rPr>
      </w:pPr>
      <w:bookmarkStart w:id="721" w:name="_Toc473815412"/>
      <w:r w:rsidRPr="002F5138">
        <w:rPr>
          <w:rFonts w:ascii="Calibri" w:hAnsi="Calibri" w:cs="Calibri"/>
        </w:rPr>
        <w:lastRenderedPageBreak/>
        <w:t>Local Function #</w:t>
      </w:r>
      <w:r>
        <w:rPr>
          <w:rFonts w:ascii="Calibri" w:hAnsi="Calibri" w:cs="Calibri"/>
        </w:rPr>
        <w:t>7</w:t>
      </w:r>
      <w:bookmarkEnd w:id="721"/>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9"/>
        <w:gridCol w:w="2747"/>
        <w:gridCol w:w="1657"/>
        <w:gridCol w:w="1429"/>
        <w:gridCol w:w="43"/>
        <w:gridCol w:w="1343"/>
      </w:tblGrid>
      <w:tr w:rsidR="006D4E83" w:rsidRPr="00AA38E8" w:rsidTr="005B72BC">
        <w:tc>
          <w:tcPr>
            <w:tcW w:w="1709" w:type="dxa"/>
          </w:tcPr>
          <w:p w:rsidR="00F35C42" w:rsidRPr="003877CA" w:rsidRDefault="00F35C42" w:rsidP="005B72BC">
            <w:pPr>
              <w:spacing w:before="60"/>
              <w:rPr>
                <w:rFonts w:cs="Calibri"/>
                <w:b/>
                <w:bCs/>
                <w:sz w:val="18"/>
                <w:szCs w:val="18"/>
              </w:rPr>
            </w:pPr>
            <w:r w:rsidRPr="003877CA">
              <w:rPr>
                <w:rFonts w:cs="Calibri"/>
                <w:b/>
                <w:bCs/>
                <w:sz w:val="18"/>
                <w:szCs w:val="18"/>
              </w:rPr>
              <w:t>Function Name</w:t>
            </w:r>
          </w:p>
        </w:tc>
        <w:tc>
          <w:tcPr>
            <w:tcW w:w="2747" w:type="dxa"/>
          </w:tcPr>
          <w:p w:rsidR="00F35C42" w:rsidRPr="003877CA" w:rsidRDefault="00F35C42" w:rsidP="005B72BC">
            <w:pPr>
              <w:spacing w:before="60"/>
              <w:rPr>
                <w:rFonts w:cs="Calibri"/>
                <w:sz w:val="18"/>
                <w:szCs w:val="18"/>
              </w:rPr>
            </w:pPr>
            <w:r w:rsidRPr="00F35C42">
              <w:rPr>
                <w:rFonts w:cs="Calibri"/>
                <w:sz w:val="18"/>
                <w:szCs w:val="18"/>
              </w:rPr>
              <w:t>ApaRcvrlFltChk</w:t>
            </w:r>
          </w:p>
        </w:tc>
        <w:tc>
          <w:tcPr>
            <w:tcW w:w="1657" w:type="dxa"/>
            <w:shd w:val="pct30" w:color="FFFF00" w:fill="auto"/>
          </w:tcPr>
          <w:p w:rsidR="00F35C42" w:rsidRPr="003877CA" w:rsidRDefault="00F35C42" w:rsidP="005B72BC">
            <w:pPr>
              <w:spacing w:before="60"/>
              <w:jc w:val="center"/>
              <w:rPr>
                <w:rFonts w:cs="Calibri"/>
                <w:sz w:val="18"/>
                <w:szCs w:val="18"/>
              </w:rPr>
            </w:pPr>
            <w:r w:rsidRPr="003877CA">
              <w:rPr>
                <w:rFonts w:cs="Calibri"/>
                <w:sz w:val="18"/>
                <w:szCs w:val="18"/>
              </w:rPr>
              <w:t>Type</w:t>
            </w:r>
          </w:p>
        </w:tc>
        <w:tc>
          <w:tcPr>
            <w:tcW w:w="1472" w:type="dxa"/>
            <w:gridSpan w:val="2"/>
            <w:shd w:val="pct30" w:color="FFFF00" w:fill="auto"/>
          </w:tcPr>
          <w:p w:rsidR="00F35C42" w:rsidRPr="003877CA" w:rsidRDefault="00F35C42" w:rsidP="005B72BC">
            <w:pPr>
              <w:spacing w:before="60"/>
              <w:jc w:val="center"/>
              <w:rPr>
                <w:rFonts w:cs="Calibri"/>
                <w:sz w:val="18"/>
                <w:szCs w:val="18"/>
              </w:rPr>
            </w:pPr>
            <w:r w:rsidRPr="003877CA">
              <w:rPr>
                <w:rFonts w:cs="Calibri"/>
                <w:sz w:val="18"/>
                <w:szCs w:val="18"/>
              </w:rPr>
              <w:t>Min</w:t>
            </w:r>
          </w:p>
        </w:tc>
        <w:tc>
          <w:tcPr>
            <w:tcW w:w="1343" w:type="dxa"/>
            <w:shd w:val="pct30" w:color="FFFF00" w:fill="auto"/>
          </w:tcPr>
          <w:p w:rsidR="00F35C42" w:rsidRPr="003877CA" w:rsidRDefault="00F35C42" w:rsidP="005B72BC">
            <w:pPr>
              <w:spacing w:before="60"/>
              <w:jc w:val="center"/>
              <w:rPr>
                <w:rFonts w:cs="Calibri"/>
                <w:sz w:val="18"/>
                <w:szCs w:val="18"/>
              </w:rPr>
            </w:pPr>
            <w:r w:rsidRPr="003877CA">
              <w:rPr>
                <w:rFonts w:cs="Calibri"/>
                <w:sz w:val="18"/>
                <w:szCs w:val="18"/>
              </w:rPr>
              <w:t>Max</w:t>
            </w:r>
          </w:p>
        </w:tc>
      </w:tr>
      <w:tr w:rsidR="006D4E83" w:rsidRPr="00AA38E8" w:rsidTr="005B72BC">
        <w:tc>
          <w:tcPr>
            <w:tcW w:w="1709" w:type="dxa"/>
          </w:tcPr>
          <w:p w:rsidR="00F35C42" w:rsidRPr="003877CA" w:rsidRDefault="00F35C42" w:rsidP="005B72BC">
            <w:pPr>
              <w:spacing w:before="60"/>
              <w:rPr>
                <w:rFonts w:cs="Calibri"/>
                <w:b/>
                <w:bCs/>
                <w:sz w:val="18"/>
                <w:szCs w:val="18"/>
              </w:rPr>
            </w:pPr>
            <w:r w:rsidRPr="003877CA">
              <w:rPr>
                <w:rFonts w:cs="Calibri"/>
                <w:b/>
                <w:bCs/>
                <w:sz w:val="18"/>
                <w:szCs w:val="18"/>
              </w:rPr>
              <w:t xml:space="preserve">Arguments Passed </w:t>
            </w:r>
          </w:p>
        </w:tc>
        <w:tc>
          <w:tcPr>
            <w:tcW w:w="2747" w:type="dxa"/>
          </w:tcPr>
          <w:p w:rsidR="00F35C42" w:rsidRPr="003877CA" w:rsidRDefault="00F35C42" w:rsidP="005B72BC">
            <w:pPr>
              <w:spacing w:before="60"/>
              <w:rPr>
                <w:rFonts w:cs="Calibri"/>
                <w:sz w:val="18"/>
                <w:szCs w:val="18"/>
              </w:rPr>
            </w:pPr>
            <w:r w:rsidRPr="00F35C42">
              <w:rPr>
                <w:rFonts w:cs="Calibri"/>
                <w:sz w:val="18"/>
                <w:szCs w:val="18"/>
              </w:rPr>
              <w:t>Msg1F5BusHiSpdInvld_Cnt_T_logl</w:t>
            </w:r>
          </w:p>
        </w:tc>
        <w:tc>
          <w:tcPr>
            <w:tcW w:w="1657" w:type="dxa"/>
          </w:tcPr>
          <w:p w:rsidR="00F35C42" w:rsidRPr="00911C31" w:rsidRDefault="00F35C42" w:rsidP="005B72BC">
            <w:pPr>
              <w:rPr>
                <w:rFonts w:cs="Calibri"/>
                <w:sz w:val="18"/>
                <w:szCs w:val="18"/>
              </w:rPr>
            </w:pPr>
            <w:r>
              <w:rPr>
                <w:rFonts w:cs="Calibri"/>
                <w:sz w:val="18"/>
                <w:szCs w:val="18"/>
              </w:rPr>
              <w:t>boolean</w:t>
            </w:r>
          </w:p>
        </w:tc>
        <w:tc>
          <w:tcPr>
            <w:tcW w:w="1429" w:type="dxa"/>
          </w:tcPr>
          <w:p w:rsidR="00F35C42" w:rsidRPr="003877CA" w:rsidRDefault="00F35C42" w:rsidP="005B72BC">
            <w:pPr>
              <w:spacing w:before="60"/>
              <w:rPr>
                <w:rFonts w:cs="Calibri"/>
                <w:sz w:val="18"/>
                <w:szCs w:val="18"/>
              </w:rPr>
            </w:pPr>
            <w:r>
              <w:rPr>
                <w:rFonts w:cs="Calibri"/>
                <w:sz w:val="18"/>
                <w:szCs w:val="18"/>
              </w:rPr>
              <w:t>FALSE</w:t>
            </w:r>
          </w:p>
        </w:tc>
        <w:tc>
          <w:tcPr>
            <w:tcW w:w="1386" w:type="dxa"/>
            <w:gridSpan w:val="2"/>
          </w:tcPr>
          <w:p w:rsidR="00F35C42" w:rsidRPr="003877CA" w:rsidRDefault="00F35C42" w:rsidP="005B72BC">
            <w:pPr>
              <w:spacing w:before="60"/>
              <w:rPr>
                <w:rFonts w:cs="Calibri"/>
                <w:sz w:val="18"/>
                <w:szCs w:val="18"/>
              </w:rPr>
            </w:pPr>
            <w:r>
              <w:rPr>
                <w:rFonts w:cs="Calibri"/>
                <w:sz w:val="18"/>
                <w:szCs w:val="18"/>
              </w:rPr>
              <w:t>TRUE</w:t>
            </w:r>
          </w:p>
        </w:tc>
      </w:tr>
      <w:tr w:rsidR="006D4E83" w:rsidRPr="00AA38E8" w:rsidTr="005B72BC">
        <w:tc>
          <w:tcPr>
            <w:tcW w:w="1709" w:type="dxa"/>
          </w:tcPr>
          <w:p w:rsidR="00F35C42" w:rsidRPr="003877CA" w:rsidRDefault="00F35C42" w:rsidP="005B72BC">
            <w:pPr>
              <w:spacing w:before="60"/>
              <w:rPr>
                <w:rFonts w:cs="Calibri"/>
                <w:b/>
                <w:bCs/>
                <w:sz w:val="18"/>
                <w:szCs w:val="18"/>
              </w:rPr>
            </w:pPr>
          </w:p>
        </w:tc>
        <w:tc>
          <w:tcPr>
            <w:tcW w:w="2747" w:type="dxa"/>
          </w:tcPr>
          <w:p w:rsidR="00F35C42" w:rsidRPr="003877CA" w:rsidRDefault="00F35C42" w:rsidP="006D4E83">
            <w:pPr>
              <w:spacing w:before="60"/>
              <w:rPr>
                <w:rFonts w:cs="Calibri"/>
                <w:sz w:val="18"/>
                <w:szCs w:val="18"/>
              </w:rPr>
            </w:pPr>
            <w:r w:rsidRPr="00F35C42">
              <w:rPr>
                <w:rFonts w:cs="Calibri"/>
                <w:sz w:val="18"/>
                <w:szCs w:val="18"/>
              </w:rPr>
              <w:t>VehSpdSecurMax</w:t>
            </w:r>
            <w:r w:rsidR="006D4E83">
              <w:rPr>
                <w:rFonts w:cs="Calibri"/>
                <w:sz w:val="18"/>
                <w:szCs w:val="18"/>
              </w:rPr>
              <w:t>Vld_Cnt_T_logl</w:t>
            </w:r>
          </w:p>
        </w:tc>
        <w:tc>
          <w:tcPr>
            <w:tcW w:w="1657" w:type="dxa"/>
          </w:tcPr>
          <w:p w:rsidR="00F35C42" w:rsidRPr="003877CA" w:rsidRDefault="006D4E83" w:rsidP="005B72BC">
            <w:pPr>
              <w:rPr>
                <w:rFonts w:cs="Calibri"/>
                <w:sz w:val="18"/>
                <w:szCs w:val="18"/>
              </w:rPr>
            </w:pPr>
            <w:r>
              <w:rPr>
                <w:rFonts w:cs="Calibri"/>
                <w:sz w:val="18"/>
                <w:szCs w:val="18"/>
              </w:rPr>
              <w:t>boolean</w:t>
            </w:r>
          </w:p>
        </w:tc>
        <w:tc>
          <w:tcPr>
            <w:tcW w:w="1429" w:type="dxa"/>
          </w:tcPr>
          <w:p w:rsidR="00F35C42" w:rsidRPr="003877CA" w:rsidRDefault="006D4E83" w:rsidP="005B72BC">
            <w:pPr>
              <w:spacing w:before="60"/>
              <w:rPr>
                <w:rFonts w:cs="Calibri"/>
                <w:sz w:val="18"/>
                <w:szCs w:val="18"/>
              </w:rPr>
            </w:pPr>
            <w:r>
              <w:rPr>
                <w:rFonts w:cs="Calibri"/>
                <w:sz w:val="18"/>
                <w:szCs w:val="18"/>
              </w:rPr>
              <w:t>FALSE</w:t>
            </w:r>
          </w:p>
        </w:tc>
        <w:tc>
          <w:tcPr>
            <w:tcW w:w="1386" w:type="dxa"/>
            <w:gridSpan w:val="2"/>
          </w:tcPr>
          <w:p w:rsidR="00F35C42" w:rsidRPr="003877CA" w:rsidRDefault="006D4E83" w:rsidP="005B72BC">
            <w:pPr>
              <w:spacing w:before="60"/>
              <w:rPr>
                <w:rFonts w:cs="Calibri"/>
                <w:sz w:val="18"/>
                <w:szCs w:val="18"/>
              </w:rPr>
            </w:pPr>
            <w:r>
              <w:rPr>
                <w:rFonts w:cs="Calibri"/>
                <w:sz w:val="18"/>
                <w:szCs w:val="18"/>
              </w:rPr>
              <w:t>TRUE</w:t>
            </w:r>
          </w:p>
        </w:tc>
      </w:tr>
      <w:tr w:rsidR="006D4E83" w:rsidRPr="00AA38E8" w:rsidTr="005B72BC">
        <w:tc>
          <w:tcPr>
            <w:tcW w:w="1709" w:type="dxa"/>
          </w:tcPr>
          <w:p w:rsidR="00F35C42" w:rsidRPr="003877CA" w:rsidRDefault="00F35C42" w:rsidP="005B72BC">
            <w:pPr>
              <w:spacing w:before="60"/>
              <w:rPr>
                <w:rFonts w:cs="Calibri"/>
                <w:b/>
                <w:bCs/>
                <w:sz w:val="18"/>
                <w:szCs w:val="18"/>
              </w:rPr>
            </w:pPr>
          </w:p>
        </w:tc>
        <w:tc>
          <w:tcPr>
            <w:tcW w:w="2747" w:type="dxa"/>
          </w:tcPr>
          <w:p w:rsidR="00F35C42" w:rsidRPr="00246857" w:rsidRDefault="00F35C42" w:rsidP="006D4E83">
            <w:pPr>
              <w:spacing w:before="60"/>
              <w:rPr>
                <w:rFonts w:cs="Calibri"/>
                <w:sz w:val="18"/>
                <w:szCs w:val="18"/>
              </w:rPr>
            </w:pPr>
            <w:r w:rsidRPr="00F35C42">
              <w:rPr>
                <w:rFonts w:cs="Calibri"/>
                <w:sz w:val="18"/>
                <w:szCs w:val="18"/>
              </w:rPr>
              <w:t>VehSpdSecurMin</w:t>
            </w:r>
            <w:r w:rsidR="006D4E83">
              <w:rPr>
                <w:rFonts w:cs="Calibri"/>
                <w:sz w:val="18"/>
                <w:szCs w:val="18"/>
              </w:rPr>
              <w:t>Vld_Cnt_T_logl</w:t>
            </w:r>
          </w:p>
        </w:tc>
        <w:tc>
          <w:tcPr>
            <w:tcW w:w="1657" w:type="dxa"/>
          </w:tcPr>
          <w:p w:rsidR="00F35C42" w:rsidRPr="003877CA" w:rsidRDefault="006D4E83" w:rsidP="005B72BC">
            <w:pPr>
              <w:rPr>
                <w:rFonts w:cs="Calibri"/>
                <w:sz w:val="18"/>
                <w:szCs w:val="18"/>
              </w:rPr>
            </w:pPr>
            <w:r>
              <w:rPr>
                <w:rFonts w:cs="Calibri"/>
                <w:sz w:val="18"/>
                <w:szCs w:val="18"/>
              </w:rPr>
              <w:t>boolean</w:t>
            </w:r>
          </w:p>
        </w:tc>
        <w:tc>
          <w:tcPr>
            <w:tcW w:w="1429" w:type="dxa"/>
          </w:tcPr>
          <w:p w:rsidR="00F35C42" w:rsidRPr="003877CA" w:rsidRDefault="006D4E83" w:rsidP="005B72BC">
            <w:pPr>
              <w:spacing w:before="60"/>
              <w:rPr>
                <w:rFonts w:cs="Calibri"/>
                <w:sz w:val="18"/>
                <w:szCs w:val="18"/>
              </w:rPr>
            </w:pPr>
            <w:r>
              <w:rPr>
                <w:rFonts w:cs="Calibri"/>
                <w:sz w:val="18"/>
                <w:szCs w:val="18"/>
              </w:rPr>
              <w:t>FALSE</w:t>
            </w:r>
          </w:p>
        </w:tc>
        <w:tc>
          <w:tcPr>
            <w:tcW w:w="1386" w:type="dxa"/>
            <w:gridSpan w:val="2"/>
          </w:tcPr>
          <w:p w:rsidR="00F35C42" w:rsidRPr="003877CA" w:rsidRDefault="006D4E83" w:rsidP="005B72BC">
            <w:pPr>
              <w:spacing w:before="60"/>
              <w:rPr>
                <w:rFonts w:cs="Calibri"/>
                <w:sz w:val="18"/>
                <w:szCs w:val="18"/>
              </w:rPr>
            </w:pPr>
            <w:r>
              <w:rPr>
                <w:rFonts w:cs="Calibri"/>
                <w:sz w:val="18"/>
                <w:szCs w:val="18"/>
              </w:rPr>
              <w:t>TRUE</w:t>
            </w:r>
          </w:p>
        </w:tc>
      </w:tr>
      <w:tr w:rsidR="006D4E83" w:rsidRPr="00AA38E8" w:rsidTr="005B72BC">
        <w:tc>
          <w:tcPr>
            <w:tcW w:w="1709" w:type="dxa"/>
          </w:tcPr>
          <w:p w:rsidR="00F35C42" w:rsidRPr="003877CA" w:rsidRDefault="00F35C42" w:rsidP="005B72BC">
            <w:pPr>
              <w:spacing w:before="60"/>
              <w:rPr>
                <w:rFonts w:cs="Calibri"/>
                <w:b/>
                <w:bCs/>
                <w:sz w:val="18"/>
                <w:szCs w:val="18"/>
              </w:rPr>
            </w:pPr>
            <w:r w:rsidRPr="003877CA">
              <w:rPr>
                <w:rFonts w:cs="Calibri"/>
                <w:b/>
                <w:bCs/>
                <w:sz w:val="18"/>
                <w:szCs w:val="18"/>
              </w:rPr>
              <w:t>Return Value</w:t>
            </w:r>
          </w:p>
        </w:tc>
        <w:tc>
          <w:tcPr>
            <w:tcW w:w="2747" w:type="dxa"/>
          </w:tcPr>
          <w:p w:rsidR="00F35C42" w:rsidRPr="003877CA" w:rsidRDefault="00F35C42" w:rsidP="005B72BC">
            <w:pPr>
              <w:spacing w:before="60"/>
              <w:rPr>
                <w:rFonts w:cs="Calibri"/>
                <w:sz w:val="18"/>
                <w:szCs w:val="18"/>
              </w:rPr>
            </w:pPr>
            <w:r w:rsidRPr="00F35C42">
              <w:rPr>
                <w:rFonts w:cs="Calibri"/>
                <w:sz w:val="18"/>
                <w:szCs w:val="18"/>
              </w:rPr>
              <w:t>ApaRcvrlFlt_Cnt_T_logl</w:t>
            </w:r>
          </w:p>
        </w:tc>
        <w:tc>
          <w:tcPr>
            <w:tcW w:w="1657" w:type="dxa"/>
          </w:tcPr>
          <w:p w:rsidR="00F35C42" w:rsidRPr="00911C31" w:rsidRDefault="00F35C42" w:rsidP="005B72BC">
            <w:pPr>
              <w:rPr>
                <w:rFonts w:cs="Calibri"/>
                <w:sz w:val="18"/>
                <w:szCs w:val="18"/>
              </w:rPr>
            </w:pPr>
            <w:r>
              <w:rPr>
                <w:rFonts w:cs="Calibri"/>
                <w:sz w:val="18"/>
                <w:szCs w:val="18"/>
              </w:rPr>
              <w:t>boolean</w:t>
            </w:r>
          </w:p>
        </w:tc>
        <w:tc>
          <w:tcPr>
            <w:tcW w:w="1429" w:type="dxa"/>
          </w:tcPr>
          <w:p w:rsidR="00F35C42" w:rsidRPr="003877CA" w:rsidRDefault="00F35C42" w:rsidP="005B72BC">
            <w:pPr>
              <w:spacing w:before="60"/>
              <w:rPr>
                <w:rFonts w:cs="Calibri"/>
                <w:sz w:val="18"/>
                <w:szCs w:val="18"/>
              </w:rPr>
            </w:pPr>
            <w:r>
              <w:rPr>
                <w:rFonts w:cs="Calibri"/>
                <w:sz w:val="18"/>
                <w:szCs w:val="18"/>
              </w:rPr>
              <w:t>FALSE</w:t>
            </w:r>
          </w:p>
        </w:tc>
        <w:tc>
          <w:tcPr>
            <w:tcW w:w="1386" w:type="dxa"/>
            <w:gridSpan w:val="2"/>
          </w:tcPr>
          <w:p w:rsidR="00F35C42" w:rsidRPr="003877CA" w:rsidRDefault="00F35C42" w:rsidP="005B72BC">
            <w:pPr>
              <w:spacing w:before="60"/>
              <w:rPr>
                <w:rFonts w:cs="Calibri"/>
                <w:sz w:val="18"/>
                <w:szCs w:val="18"/>
              </w:rPr>
            </w:pPr>
            <w:r>
              <w:rPr>
                <w:rFonts w:cs="Calibri"/>
                <w:sz w:val="18"/>
                <w:szCs w:val="18"/>
              </w:rPr>
              <w:t>TRUE</w:t>
            </w:r>
          </w:p>
        </w:tc>
      </w:tr>
    </w:tbl>
    <w:p w:rsidR="00F35C42" w:rsidRPr="002F5138" w:rsidRDefault="00F35C42" w:rsidP="00F35C42">
      <w:pPr>
        <w:pStyle w:val="Heading2"/>
        <w:numPr>
          <w:ilvl w:val="3"/>
          <w:numId w:val="11"/>
        </w:numPr>
        <w:spacing w:after="60"/>
        <w:rPr>
          <w:rFonts w:ascii="Calibri" w:hAnsi="Calibri" w:cs="Calibri"/>
        </w:rPr>
      </w:pPr>
      <w:bookmarkStart w:id="722" w:name="_Toc473815413"/>
      <w:r w:rsidRPr="002F5138">
        <w:rPr>
          <w:rFonts w:ascii="Calibri" w:hAnsi="Calibri" w:cs="Calibri"/>
        </w:rPr>
        <w:t>Description</w:t>
      </w:r>
      <w:bookmarkEnd w:id="722"/>
    </w:p>
    <w:p w:rsidR="00F35C42" w:rsidRDefault="00F35C42" w:rsidP="00F35C42">
      <w:pPr>
        <w:autoSpaceDE w:val="0"/>
        <w:autoSpaceDN w:val="0"/>
        <w:adjustRightInd w:val="0"/>
        <w:rPr>
          <w:rFonts w:cs="Calibri"/>
          <w:sz w:val="18"/>
          <w:szCs w:val="18"/>
        </w:rPr>
      </w:pPr>
      <w:r w:rsidRPr="00F35C42">
        <w:rPr>
          <w:sz w:val="18"/>
          <w:szCs w:val="18"/>
          <w:lang w:bidi="ar-SA"/>
        </w:rPr>
        <w:t xml:space="preserve">Determination of </w:t>
      </w:r>
      <w:r w:rsidR="002C5963">
        <w:rPr>
          <w:sz w:val="18"/>
          <w:szCs w:val="18"/>
          <w:lang w:bidi="ar-SA"/>
        </w:rPr>
        <w:t>‘</w:t>
      </w:r>
      <w:r w:rsidRPr="00F35C42">
        <w:t xml:space="preserve"> </w:t>
      </w:r>
      <w:r w:rsidRPr="00F35C42">
        <w:rPr>
          <w:sz w:val="18"/>
          <w:szCs w:val="18"/>
          <w:lang w:bidi="ar-SA"/>
        </w:rPr>
        <w:t>ApaRcvrlFlt</w:t>
      </w:r>
      <w:r w:rsidR="002C5963">
        <w:rPr>
          <w:sz w:val="18"/>
          <w:szCs w:val="18"/>
          <w:lang w:bidi="ar-SA"/>
        </w:rPr>
        <w:t>’</w:t>
      </w:r>
      <w:r>
        <w:rPr>
          <w:rFonts w:cs="Calibri"/>
          <w:sz w:val="18"/>
          <w:szCs w:val="18"/>
        </w:rPr>
        <w:t xml:space="preserve">. </w:t>
      </w:r>
    </w:p>
    <w:p w:rsidR="00FF769E" w:rsidRPr="002F5138" w:rsidRDefault="00FF769E" w:rsidP="00FF769E">
      <w:pPr>
        <w:pStyle w:val="Heading2"/>
        <w:numPr>
          <w:ilvl w:val="2"/>
          <w:numId w:val="11"/>
        </w:numPr>
        <w:tabs>
          <w:tab w:val="clear" w:pos="1017"/>
          <w:tab w:val="num" w:pos="567"/>
        </w:tabs>
        <w:spacing w:after="60"/>
        <w:ind w:left="567"/>
        <w:rPr>
          <w:rFonts w:ascii="Calibri" w:hAnsi="Calibri" w:cs="Calibri"/>
        </w:rPr>
      </w:pPr>
      <w:bookmarkStart w:id="723" w:name="_Toc473815414"/>
      <w:r w:rsidRPr="002F5138">
        <w:rPr>
          <w:rFonts w:ascii="Calibri" w:hAnsi="Calibri" w:cs="Calibri"/>
        </w:rPr>
        <w:t>Local Function #</w:t>
      </w:r>
      <w:r w:rsidR="00D720D2">
        <w:rPr>
          <w:rFonts w:ascii="Calibri" w:hAnsi="Calibri" w:cs="Calibri"/>
        </w:rPr>
        <w:t>8</w:t>
      </w:r>
      <w:bookmarkEnd w:id="72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3"/>
        <w:gridCol w:w="2589"/>
        <w:gridCol w:w="1298"/>
        <w:gridCol w:w="1358"/>
        <w:gridCol w:w="57"/>
        <w:gridCol w:w="2203"/>
      </w:tblGrid>
      <w:tr w:rsidR="00FF769E" w:rsidRPr="00AA38E8" w:rsidTr="003F765F">
        <w:tc>
          <w:tcPr>
            <w:tcW w:w="1709" w:type="dxa"/>
          </w:tcPr>
          <w:p w:rsidR="00FF769E" w:rsidRPr="003877CA" w:rsidRDefault="00FF769E" w:rsidP="003F765F">
            <w:pPr>
              <w:spacing w:before="60"/>
              <w:rPr>
                <w:rFonts w:cs="Calibri"/>
                <w:b/>
                <w:bCs/>
                <w:sz w:val="18"/>
                <w:szCs w:val="18"/>
              </w:rPr>
            </w:pPr>
            <w:r w:rsidRPr="003877CA">
              <w:rPr>
                <w:rFonts w:cs="Calibri"/>
                <w:b/>
                <w:bCs/>
                <w:sz w:val="18"/>
                <w:szCs w:val="18"/>
              </w:rPr>
              <w:t>Function Name</w:t>
            </w:r>
          </w:p>
        </w:tc>
        <w:tc>
          <w:tcPr>
            <w:tcW w:w="2747" w:type="dxa"/>
          </w:tcPr>
          <w:p w:rsidR="00FF769E" w:rsidRPr="003877CA" w:rsidRDefault="00D720D2" w:rsidP="003F765F">
            <w:pPr>
              <w:spacing w:before="60"/>
              <w:rPr>
                <w:rFonts w:cs="Calibri"/>
                <w:sz w:val="18"/>
                <w:szCs w:val="18"/>
              </w:rPr>
            </w:pPr>
            <w:r w:rsidRPr="00D720D2">
              <w:rPr>
                <w:rFonts w:cs="Calibri"/>
                <w:sz w:val="18"/>
                <w:szCs w:val="18"/>
              </w:rPr>
              <w:t>ApaTmpInhbExitCdnsChk</w:t>
            </w:r>
          </w:p>
        </w:tc>
        <w:tc>
          <w:tcPr>
            <w:tcW w:w="1657" w:type="dxa"/>
            <w:shd w:val="pct30" w:color="FFFF00" w:fill="auto"/>
          </w:tcPr>
          <w:p w:rsidR="00FF769E" w:rsidRPr="003877CA" w:rsidRDefault="00FF769E" w:rsidP="003F765F">
            <w:pPr>
              <w:spacing w:before="60"/>
              <w:jc w:val="center"/>
              <w:rPr>
                <w:rFonts w:cs="Calibri"/>
                <w:sz w:val="18"/>
                <w:szCs w:val="18"/>
              </w:rPr>
            </w:pPr>
            <w:r w:rsidRPr="003877CA">
              <w:rPr>
                <w:rFonts w:cs="Calibri"/>
                <w:sz w:val="18"/>
                <w:szCs w:val="18"/>
              </w:rPr>
              <w:t>Type</w:t>
            </w:r>
          </w:p>
        </w:tc>
        <w:tc>
          <w:tcPr>
            <w:tcW w:w="1472" w:type="dxa"/>
            <w:gridSpan w:val="2"/>
            <w:shd w:val="pct30" w:color="FFFF00" w:fill="auto"/>
          </w:tcPr>
          <w:p w:rsidR="00FF769E" w:rsidRPr="003877CA" w:rsidRDefault="00FF769E" w:rsidP="003F765F">
            <w:pPr>
              <w:spacing w:before="60"/>
              <w:jc w:val="center"/>
              <w:rPr>
                <w:rFonts w:cs="Calibri"/>
                <w:sz w:val="18"/>
                <w:szCs w:val="18"/>
              </w:rPr>
            </w:pPr>
            <w:r w:rsidRPr="003877CA">
              <w:rPr>
                <w:rFonts w:cs="Calibri"/>
                <w:sz w:val="18"/>
                <w:szCs w:val="18"/>
              </w:rPr>
              <w:t>Min</w:t>
            </w:r>
          </w:p>
        </w:tc>
        <w:tc>
          <w:tcPr>
            <w:tcW w:w="1343" w:type="dxa"/>
            <w:shd w:val="pct30" w:color="FFFF00" w:fill="auto"/>
          </w:tcPr>
          <w:p w:rsidR="00FF769E" w:rsidRPr="003877CA" w:rsidRDefault="00FF769E" w:rsidP="003F765F">
            <w:pPr>
              <w:spacing w:before="60"/>
              <w:jc w:val="center"/>
              <w:rPr>
                <w:rFonts w:cs="Calibri"/>
                <w:sz w:val="18"/>
                <w:szCs w:val="18"/>
              </w:rPr>
            </w:pPr>
            <w:r w:rsidRPr="003877CA">
              <w:rPr>
                <w:rFonts w:cs="Calibri"/>
                <w:sz w:val="18"/>
                <w:szCs w:val="18"/>
              </w:rPr>
              <w:t>Max</w:t>
            </w:r>
          </w:p>
        </w:tc>
      </w:tr>
      <w:tr w:rsidR="00D720D2" w:rsidRPr="00AA38E8" w:rsidTr="003F765F">
        <w:tc>
          <w:tcPr>
            <w:tcW w:w="1709" w:type="dxa"/>
          </w:tcPr>
          <w:p w:rsidR="00D720D2" w:rsidRPr="003877CA" w:rsidRDefault="00D720D2" w:rsidP="003F765F">
            <w:pPr>
              <w:spacing w:before="60"/>
              <w:rPr>
                <w:rFonts w:cs="Calibri"/>
                <w:b/>
                <w:bCs/>
                <w:sz w:val="18"/>
                <w:szCs w:val="18"/>
              </w:rPr>
            </w:pPr>
            <w:r w:rsidRPr="003877CA">
              <w:rPr>
                <w:rFonts w:cs="Calibri"/>
                <w:b/>
                <w:bCs/>
                <w:sz w:val="18"/>
                <w:szCs w:val="18"/>
              </w:rPr>
              <w:t xml:space="preserve">Arguments Passed </w:t>
            </w:r>
          </w:p>
        </w:tc>
        <w:tc>
          <w:tcPr>
            <w:tcW w:w="2747" w:type="dxa"/>
          </w:tcPr>
          <w:p w:rsidR="00D720D2" w:rsidRPr="003877CA" w:rsidRDefault="00D720D2" w:rsidP="003F765F">
            <w:pPr>
              <w:spacing w:before="60"/>
              <w:rPr>
                <w:rFonts w:cs="Calibri"/>
                <w:sz w:val="18"/>
                <w:szCs w:val="18"/>
              </w:rPr>
            </w:pPr>
            <w:r w:rsidRPr="00D720D2">
              <w:rPr>
                <w:rFonts w:cs="Calibri"/>
                <w:sz w:val="18"/>
                <w:szCs w:val="18"/>
              </w:rPr>
              <w:t>ApaNrcvrlFlt_Cnt_T_logl</w:t>
            </w:r>
          </w:p>
        </w:tc>
        <w:tc>
          <w:tcPr>
            <w:tcW w:w="1657" w:type="dxa"/>
          </w:tcPr>
          <w:p w:rsidR="00D720D2" w:rsidRPr="00911C31" w:rsidRDefault="00D720D2" w:rsidP="005B72BC">
            <w:pPr>
              <w:rPr>
                <w:rFonts w:cs="Calibri"/>
                <w:sz w:val="18"/>
                <w:szCs w:val="18"/>
              </w:rPr>
            </w:pPr>
            <w:r>
              <w:rPr>
                <w:rFonts w:cs="Calibri"/>
                <w:sz w:val="18"/>
                <w:szCs w:val="18"/>
              </w:rPr>
              <w:t>boolean</w:t>
            </w:r>
          </w:p>
        </w:tc>
        <w:tc>
          <w:tcPr>
            <w:tcW w:w="1429" w:type="dxa"/>
          </w:tcPr>
          <w:p w:rsidR="00D720D2" w:rsidRPr="003877CA" w:rsidRDefault="00D720D2" w:rsidP="005B72BC">
            <w:pPr>
              <w:spacing w:before="60"/>
              <w:rPr>
                <w:rFonts w:cs="Calibri"/>
                <w:sz w:val="18"/>
                <w:szCs w:val="18"/>
              </w:rPr>
            </w:pPr>
            <w:r>
              <w:rPr>
                <w:rFonts w:cs="Calibri"/>
                <w:sz w:val="18"/>
                <w:szCs w:val="18"/>
              </w:rPr>
              <w:t>FALSE</w:t>
            </w:r>
          </w:p>
        </w:tc>
        <w:tc>
          <w:tcPr>
            <w:tcW w:w="1386" w:type="dxa"/>
            <w:gridSpan w:val="2"/>
          </w:tcPr>
          <w:p w:rsidR="00D720D2" w:rsidRPr="003877CA" w:rsidRDefault="00D720D2" w:rsidP="005B72BC">
            <w:pPr>
              <w:spacing w:before="60"/>
              <w:rPr>
                <w:rFonts w:cs="Calibri"/>
                <w:sz w:val="18"/>
                <w:szCs w:val="18"/>
              </w:rPr>
            </w:pPr>
            <w:r>
              <w:rPr>
                <w:rFonts w:cs="Calibri"/>
                <w:sz w:val="18"/>
                <w:szCs w:val="18"/>
              </w:rPr>
              <w:t>TRUE</w:t>
            </w:r>
          </w:p>
        </w:tc>
      </w:tr>
      <w:tr w:rsidR="00FF769E" w:rsidRPr="00AA38E8" w:rsidTr="003F765F">
        <w:tc>
          <w:tcPr>
            <w:tcW w:w="1709" w:type="dxa"/>
          </w:tcPr>
          <w:p w:rsidR="00FF769E" w:rsidRPr="003877CA" w:rsidRDefault="00FF769E" w:rsidP="003F765F">
            <w:pPr>
              <w:spacing w:before="60"/>
              <w:rPr>
                <w:rFonts w:cs="Calibri"/>
                <w:b/>
                <w:bCs/>
                <w:sz w:val="18"/>
                <w:szCs w:val="18"/>
              </w:rPr>
            </w:pPr>
          </w:p>
        </w:tc>
        <w:tc>
          <w:tcPr>
            <w:tcW w:w="2747" w:type="dxa"/>
          </w:tcPr>
          <w:p w:rsidR="00FF769E" w:rsidRPr="003877CA" w:rsidRDefault="00D720D2" w:rsidP="003F765F">
            <w:pPr>
              <w:spacing w:before="60"/>
              <w:rPr>
                <w:rFonts w:cs="Calibri"/>
                <w:sz w:val="18"/>
                <w:szCs w:val="18"/>
              </w:rPr>
            </w:pPr>
            <w:r w:rsidRPr="00D720D2">
              <w:rPr>
                <w:rFonts w:cs="Calibri"/>
                <w:sz w:val="18"/>
                <w:szCs w:val="18"/>
              </w:rPr>
              <w:t>LoaSt_Cnt_T_enum</w:t>
            </w:r>
          </w:p>
        </w:tc>
        <w:tc>
          <w:tcPr>
            <w:tcW w:w="1657" w:type="dxa"/>
          </w:tcPr>
          <w:p w:rsidR="00FF769E" w:rsidRPr="003877CA" w:rsidRDefault="00D720D2" w:rsidP="003F765F">
            <w:pPr>
              <w:rPr>
                <w:rFonts w:cs="Calibri"/>
                <w:sz w:val="18"/>
                <w:szCs w:val="18"/>
              </w:rPr>
            </w:pPr>
            <w:r w:rsidRPr="00D720D2">
              <w:rPr>
                <w:rFonts w:cs="Calibri"/>
                <w:sz w:val="18"/>
                <w:szCs w:val="18"/>
              </w:rPr>
              <w:t>LoaSt1</w:t>
            </w:r>
            <w:r>
              <w:rPr>
                <w:rFonts w:cs="Calibri"/>
                <w:sz w:val="18"/>
                <w:szCs w:val="18"/>
              </w:rPr>
              <w:t xml:space="preserve"> (enum)</w:t>
            </w:r>
          </w:p>
        </w:tc>
        <w:tc>
          <w:tcPr>
            <w:tcW w:w="1429" w:type="dxa"/>
          </w:tcPr>
          <w:p w:rsidR="00FF769E" w:rsidRPr="003877CA" w:rsidRDefault="00D720D2" w:rsidP="003F765F">
            <w:pPr>
              <w:spacing w:before="60"/>
              <w:rPr>
                <w:rFonts w:cs="Calibri"/>
                <w:sz w:val="18"/>
                <w:szCs w:val="18"/>
              </w:rPr>
            </w:pPr>
            <w:r w:rsidRPr="00D720D2">
              <w:rPr>
                <w:rFonts w:cs="Calibri"/>
                <w:sz w:val="18"/>
                <w:szCs w:val="18"/>
              </w:rPr>
              <w:t>LOAST_NORM</w:t>
            </w:r>
          </w:p>
        </w:tc>
        <w:tc>
          <w:tcPr>
            <w:tcW w:w="1386" w:type="dxa"/>
            <w:gridSpan w:val="2"/>
          </w:tcPr>
          <w:p w:rsidR="00FF769E" w:rsidRPr="003877CA" w:rsidRDefault="00D720D2" w:rsidP="003F765F">
            <w:pPr>
              <w:spacing w:before="60"/>
              <w:rPr>
                <w:rFonts w:cs="Calibri"/>
                <w:sz w:val="18"/>
                <w:szCs w:val="18"/>
              </w:rPr>
            </w:pPr>
            <w:r w:rsidRPr="00D720D2">
              <w:rPr>
                <w:rFonts w:cs="Calibri"/>
                <w:sz w:val="18"/>
                <w:szCs w:val="18"/>
              </w:rPr>
              <w:t>LOAST_IMDTSHTDWNREQD</w:t>
            </w:r>
          </w:p>
        </w:tc>
      </w:tr>
      <w:tr w:rsidR="00D720D2" w:rsidRPr="00AA38E8" w:rsidTr="003F765F">
        <w:tc>
          <w:tcPr>
            <w:tcW w:w="1709" w:type="dxa"/>
          </w:tcPr>
          <w:p w:rsidR="00D720D2" w:rsidRPr="003877CA" w:rsidRDefault="00D720D2" w:rsidP="003F765F">
            <w:pPr>
              <w:spacing w:before="60"/>
              <w:rPr>
                <w:rFonts w:cs="Calibri"/>
                <w:b/>
                <w:bCs/>
                <w:sz w:val="18"/>
                <w:szCs w:val="18"/>
              </w:rPr>
            </w:pPr>
          </w:p>
        </w:tc>
        <w:tc>
          <w:tcPr>
            <w:tcW w:w="2747" w:type="dxa"/>
          </w:tcPr>
          <w:p w:rsidR="00D720D2" w:rsidRPr="00246857" w:rsidRDefault="00D720D2" w:rsidP="00FF769E">
            <w:pPr>
              <w:spacing w:before="60"/>
              <w:rPr>
                <w:rFonts w:cs="Calibri"/>
                <w:sz w:val="18"/>
                <w:szCs w:val="18"/>
              </w:rPr>
            </w:pPr>
            <w:r w:rsidRPr="00D720D2">
              <w:rPr>
                <w:rFonts w:cs="Calibri"/>
                <w:sz w:val="18"/>
                <w:szCs w:val="18"/>
              </w:rPr>
              <w:t>VehSpdSecurMax_Kph_T_f32</w:t>
            </w:r>
          </w:p>
        </w:tc>
        <w:tc>
          <w:tcPr>
            <w:tcW w:w="1657" w:type="dxa"/>
          </w:tcPr>
          <w:p w:rsidR="00D720D2" w:rsidRPr="003877CA" w:rsidRDefault="00D720D2" w:rsidP="005B72BC">
            <w:pPr>
              <w:rPr>
                <w:rFonts w:cs="Calibri"/>
                <w:sz w:val="18"/>
                <w:szCs w:val="18"/>
              </w:rPr>
            </w:pPr>
            <w:r>
              <w:rPr>
                <w:rFonts w:cs="Calibri"/>
                <w:sz w:val="18"/>
                <w:szCs w:val="18"/>
              </w:rPr>
              <w:t>float32</w:t>
            </w:r>
          </w:p>
        </w:tc>
        <w:tc>
          <w:tcPr>
            <w:tcW w:w="1429" w:type="dxa"/>
          </w:tcPr>
          <w:p w:rsidR="00D720D2" w:rsidRPr="003877CA" w:rsidRDefault="00D720D2" w:rsidP="005B72BC">
            <w:pPr>
              <w:spacing w:before="60"/>
              <w:rPr>
                <w:rFonts w:cs="Calibri"/>
                <w:sz w:val="18"/>
                <w:szCs w:val="18"/>
              </w:rPr>
            </w:pPr>
            <w:r>
              <w:rPr>
                <w:rFonts w:cs="Calibri"/>
                <w:sz w:val="18"/>
                <w:szCs w:val="18"/>
              </w:rPr>
              <w:t>0</w:t>
            </w:r>
          </w:p>
        </w:tc>
        <w:tc>
          <w:tcPr>
            <w:tcW w:w="1386" w:type="dxa"/>
            <w:gridSpan w:val="2"/>
          </w:tcPr>
          <w:p w:rsidR="00D720D2" w:rsidRPr="003877CA" w:rsidRDefault="00D720D2" w:rsidP="005B72BC">
            <w:pPr>
              <w:spacing w:before="60"/>
              <w:rPr>
                <w:rFonts w:cs="Calibri"/>
                <w:sz w:val="18"/>
                <w:szCs w:val="18"/>
              </w:rPr>
            </w:pPr>
            <w:r>
              <w:rPr>
                <w:rFonts w:cs="Calibri"/>
                <w:sz w:val="18"/>
                <w:szCs w:val="18"/>
              </w:rPr>
              <w:t>511</w:t>
            </w:r>
          </w:p>
        </w:tc>
      </w:tr>
      <w:tr w:rsidR="00D720D2" w:rsidRPr="00AA38E8" w:rsidTr="003F765F">
        <w:tc>
          <w:tcPr>
            <w:tcW w:w="1709" w:type="dxa"/>
          </w:tcPr>
          <w:p w:rsidR="00D720D2" w:rsidRPr="003877CA" w:rsidRDefault="00D720D2" w:rsidP="003F765F">
            <w:pPr>
              <w:spacing w:before="60"/>
              <w:rPr>
                <w:rFonts w:cs="Calibri"/>
                <w:b/>
                <w:bCs/>
                <w:sz w:val="18"/>
                <w:szCs w:val="18"/>
              </w:rPr>
            </w:pPr>
          </w:p>
        </w:tc>
        <w:tc>
          <w:tcPr>
            <w:tcW w:w="2747" w:type="dxa"/>
          </w:tcPr>
          <w:p w:rsidR="00D720D2" w:rsidRPr="00246857" w:rsidRDefault="00D720D2" w:rsidP="003F765F">
            <w:pPr>
              <w:spacing w:before="60"/>
              <w:rPr>
                <w:rFonts w:cs="Calibri"/>
                <w:sz w:val="18"/>
                <w:szCs w:val="18"/>
              </w:rPr>
            </w:pPr>
            <w:r w:rsidRPr="00D720D2">
              <w:rPr>
                <w:rFonts w:cs="Calibri"/>
                <w:sz w:val="18"/>
                <w:szCs w:val="18"/>
              </w:rPr>
              <w:t>ApaEna_Cnt_T_logl</w:t>
            </w:r>
          </w:p>
        </w:tc>
        <w:tc>
          <w:tcPr>
            <w:tcW w:w="1657" w:type="dxa"/>
          </w:tcPr>
          <w:p w:rsidR="00D720D2" w:rsidRPr="00911C31" w:rsidRDefault="00D720D2" w:rsidP="005B72BC">
            <w:pPr>
              <w:rPr>
                <w:rFonts w:cs="Calibri"/>
                <w:sz w:val="18"/>
                <w:szCs w:val="18"/>
              </w:rPr>
            </w:pPr>
            <w:r>
              <w:rPr>
                <w:rFonts w:cs="Calibri"/>
                <w:sz w:val="18"/>
                <w:szCs w:val="18"/>
              </w:rPr>
              <w:t>boolean</w:t>
            </w:r>
          </w:p>
        </w:tc>
        <w:tc>
          <w:tcPr>
            <w:tcW w:w="1429" w:type="dxa"/>
          </w:tcPr>
          <w:p w:rsidR="00D720D2" w:rsidRPr="003877CA" w:rsidRDefault="00D720D2" w:rsidP="005B72BC">
            <w:pPr>
              <w:spacing w:before="60"/>
              <w:rPr>
                <w:rFonts w:cs="Calibri"/>
                <w:sz w:val="18"/>
                <w:szCs w:val="18"/>
              </w:rPr>
            </w:pPr>
            <w:r>
              <w:rPr>
                <w:rFonts w:cs="Calibri"/>
                <w:sz w:val="18"/>
                <w:szCs w:val="18"/>
              </w:rPr>
              <w:t>FALSE</w:t>
            </w:r>
          </w:p>
        </w:tc>
        <w:tc>
          <w:tcPr>
            <w:tcW w:w="1386" w:type="dxa"/>
            <w:gridSpan w:val="2"/>
          </w:tcPr>
          <w:p w:rsidR="00D720D2" w:rsidRPr="003877CA" w:rsidRDefault="00D720D2" w:rsidP="005B72BC">
            <w:pPr>
              <w:spacing w:before="60"/>
              <w:rPr>
                <w:rFonts w:cs="Calibri"/>
                <w:sz w:val="18"/>
                <w:szCs w:val="18"/>
              </w:rPr>
            </w:pPr>
            <w:r>
              <w:rPr>
                <w:rFonts w:cs="Calibri"/>
                <w:sz w:val="18"/>
                <w:szCs w:val="18"/>
              </w:rPr>
              <w:t>TRUE</w:t>
            </w:r>
          </w:p>
        </w:tc>
      </w:tr>
      <w:tr w:rsidR="00D720D2" w:rsidRPr="00AA38E8" w:rsidTr="003F765F">
        <w:tc>
          <w:tcPr>
            <w:tcW w:w="1709" w:type="dxa"/>
          </w:tcPr>
          <w:p w:rsidR="00D720D2" w:rsidRPr="003877CA" w:rsidRDefault="00D720D2" w:rsidP="003F765F">
            <w:pPr>
              <w:spacing w:before="60"/>
              <w:rPr>
                <w:rFonts w:cs="Calibri"/>
                <w:b/>
                <w:bCs/>
                <w:sz w:val="18"/>
                <w:szCs w:val="18"/>
              </w:rPr>
            </w:pPr>
          </w:p>
        </w:tc>
        <w:tc>
          <w:tcPr>
            <w:tcW w:w="2747" w:type="dxa"/>
          </w:tcPr>
          <w:p w:rsidR="00D720D2" w:rsidRPr="00246857" w:rsidRDefault="00D720D2" w:rsidP="003F765F">
            <w:pPr>
              <w:spacing w:before="60"/>
              <w:rPr>
                <w:rFonts w:cs="Calibri"/>
                <w:sz w:val="18"/>
                <w:szCs w:val="18"/>
              </w:rPr>
            </w:pPr>
            <w:r w:rsidRPr="00D720D2">
              <w:rPr>
                <w:rFonts w:cs="Calibri"/>
                <w:sz w:val="18"/>
                <w:szCs w:val="18"/>
              </w:rPr>
              <w:t>HwHaptcEna_Cnt_T_logl</w:t>
            </w:r>
          </w:p>
        </w:tc>
        <w:tc>
          <w:tcPr>
            <w:tcW w:w="1657" w:type="dxa"/>
          </w:tcPr>
          <w:p w:rsidR="00D720D2" w:rsidRPr="00911C31" w:rsidRDefault="00D720D2" w:rsidP="005B72BC">
            <w:pPr>
              <w:rPr>
                <w:rFonts w:cs="Calibri"/>
                <w:sz w:val="18"/>
                <w:szCs w:val="18"/>
              </w:rPr>
            </w:pPr>
            <w:r>
              <w:rPr>
                <w:rFonts w:cs="Calibri"/>
                <w:sz w:val="18"/>
                <w:szCs w:val="18"/>
              </w:rPr>
              <w:t>boolean</w:t>
            </w:r>
          </w:p>
        </w:tc>
        <w:tc>
          <w:tcPr>
            <w:tcW w:w="1429" w:type="dxa"/>
          </w:tcPr>
          <w:p w:rsidR="00D720D2" w:rsidRPr="003877CA" w:rsidRDefault="00D720D2" w:rsidP="005B72BC">
            <w:pPr>
              <w:spacing w:before="60"/>
              <w:rPr>
                <w:rFonts w:cs="Calibri"/>
                <w:sz w:val="18"/>
                <w:szCs w:val="18"/>
              </w:rPr>
            </w:pPr>
            <w:r>
              <w:rPr>
                <w:rFonts w:cs="Calibri"/>
                <w:sz w:val="18"/>
                <w:szCs w:val="18"/>
              </w:rPr>
              <w:t>FALSE</w:t>
            </w:r>
          </w:p>
        </w:tc>
        <w:tc>
          <w:tcPr>
            <w:tcW w:w="1386" w:type="dxa"/>
            <w:gridSpan w:val="2"/>
          </w:tcPr>
          <w:p w:rsidR="00D720D2" w:rsidRPr="003877CA" w:rsidRDefault="00D720D2" w:rsidP="005B72BC">
            <w:pPr>
              <w:spacing w:before="60"/>
              <w:rPr>
                <w:rFonts w:cs="Calibri"/>
                <w:sz w:val="18"/>
                <w:szCs w:val="18"/>
              </w:rPr>
            </w:pPr>
            <w:r>
              <w:rPr>
                <w:rFonts w:cs="Calibri"/>
                <w:sz w:val="18"/>
                <w:szCs w:val="18"/>
              </w:rPr>
              <w:t>TRUE</w:t>
            </w:r>
          </w:p>
        </w:tc>
      </w:tr>
      <w:tr w:rsidR="00D720D2" w:rsidRPr="00AA38E8" w:rsidTr="003F765F">
        <w:tc>
          <w:tcPr>
            <w:tcW w:w="1709" w:type="dxa"/>
          </w:tcPr>
          <w:p w:rsidR="00D720D2" w:rsidRPr="003877CA" w:rsidRDefault="00D720D2" w:rsidP="003F765F">
            <w:pPr>
              <w:spacing w:before="60"/>
              <w:rPr>
                <w:rFonts w:cs="Calibri"/>
                <w:b/>
                <w:bCs/>
                <w:sz w:val="18"/>
                <w:szCs w:val="18"/>
              </w:rPr>
            </w:pPr>
          </w:p>
        </w:tc>
        <w:tc>
          <w:tcPr>
            <w:tcW w:w="2747" w:type="dxa"/>
          </w:tcPr>
          <w:p w:rsidR="00D720D2" w:rsidRPr="00246857" w:rsidRDefault="00D720D2" w:rsidP="003F765F">
            <w:pPr>
              <w:spacing w:before="60"/>
              <w:rPr>
                <w:rFonts w:cs="Calibri"/>
                <w:sz w:val="18"/>
                <w:szCs w:val="18"/>
              </w:rPr>
            </w:pPr>
            <w:r w:rsidRPr="00D720D2">
              <w:rPr>
                <w:rFonts w:cs="Calibri"/>
                <w:sz w:val="18"/>
                <w:szCs w:val="18"/>
              </w:rPr>
              <w:t>ApaRcvrlFlt_Cnt_T_logl</w:t>
            </w:r>
          </w:p>
        </w:tc>
        <w:tc>
          <w:tcPr>
            <w:tcW w:w="1657" w:type="dxa"/>
          </w:tcPr>
          <w:p w:rsidR="00D720D2" w:rsidRPr="00911C31" w:rsidRDefault="00D720D2" w:rsidP="005B72BC">
            <w:pPr>
              <w:rPr>
                <w:rFonts w:cs="Calibri"/>
                <w:sz w:val="18"/>
                <w:szCs w:val="18"/>
              </w:rPr>
            </w:pPr>
            <w:r>
              <w:rPr>
                <w:rFonts w:cs="Calibri"/>
                <w:sz w:val="18"/>
                <w:szCs w:val="18"/>
              </w:rPr>
              <w:t>boolean</w:t>
            </w:r>
          </w:p>
        </w:tc>
        <w:tc>
          <w:tcPr>
            <w:tcW w:w="1429" w:type="dxa"/>
          </w:tcPr>
          <w:p w:rsidR="00D720D2" w:rsidRPr="003877CA" w:rsidRDefault="00D720D2" w:rsidP="005B72BC">
            <w:pPr>
              <w:spacing w:before="60"/>
              <w:rPr>
                <w:rFonts w:cs="Calibri"/>
                <w:sz w:val="18"/>
                <w:szCs w:val="18"/>
              </w:rPr>
            </w:pPr>
            <w:r>
              <w:rPr>
                <w:rFonts w:cs="Calibri"/>
                <w:sz w:val="18"/>
                <w:szCs w:val="18"/>
              </w:rPr>
              <w:t>FALSE</w:t>
            </w:r>
          </w:p>
        </w:tc>
        <w:tc>
          <w:tcPr>
            <w:tcW w:w="1386" w:type="dxa"/>
            <w:gridSpan w:val="2"/>
          </w:tcPr>
          <w:p w:rsidR="00D720D2" w:rsidRPr="003877CA" w:rsidRDefault="00D720D2" w:rsidP="005B72BC">
            <w:pPr>
              <w:spacing w:before="60"/>
              <w:rPr>
                <w:rFonts w:cs="Calibri"/>
                <w:sz w:val="18"/>
                <w:szCs w:val="18"/>
              </w:rPr>
            </w:pPr>
            <w:r>
              <w:rPr>
                <w:rFonts w:cs="Calibri"/>
                <w:sz w:val="18"/>
                <w:szCs w:val="18"/>
              </w:rPr>
              <w:t>TRUE</w:t>
            </w:r>
          </w:p>
        </w:tc>
      </w:tr>
      <w:tr w:rsidR="00532528" w:rsidRPr="00AA38E8" w:rsidTr="003F765F">
        <w:tc>
          <w:tcPr>
            <w:tcW w:w="1709" w:type="dxa"/>
          </w:tcPr>
          <w:p w:rsidR="00532528" w:rsidRPr="003877CA" w:rsidRDefault="00532528" w:rsidP="003F765F">
            <w:pPr>
              <w:spacing w:before="60"/>
              <w:rPr>
                <w:rFonts w:cs="Calibri"/>
                <w:b/>
                <w:bCs/>
                <w:sz w:val="18"/>
                <w:szCs w:val="18"/>
              </w:rPr>
            </w:pPr>
          </w:p>
        </w:tc>
        <w:tc>
          <w:tcPr>
            <w:tcW w:w="2747" w:type="dxa"/>
          </w:tcPr>
          <w:p w:rsidR="00532528" w:rsidRPr="00D720D2" w:rsidRDefault="00532528" w:rsidP="003F765F">
            <w:pPr>
              <w:spacing w:before="60"/>
              <w:rPr>
                <w:rFonts w:cs="Calibri"/>
                <w:sz w:val="18"/>
                <w:szCs w:val="18"/>
              </w:rPr>
            </w:pPr>
            <w:r>
              <w:rPr>
                <w:rFonts w:cs="Calibri"/>
                <w:sz w:val="18"/>
                <w:szCs w:val="18"/>
              </w:rPr>
              <w:t>SysSt_Cnt_T_enum</w:t>
            </w:r>
          </w:p>
        </w:tc>
        <w:tc>
          <w:tcPr>
            <w:tcW w:w="1657" w:type="dxa"/>
          </w:tcPr>
          <w:p w:rsidR="00532528" w:rsidRDefault="00532528" w:rsidP="005B72BC">
            <w:pPr>
              <w:rPr>
                <w:rFonts w:cs="Calibri"/>
                <w:sz w:val="18"/>
                <w:szCs w:val="18"/>
              </w:rPr>
            </w:pPr>
            <w:r>
              <w:rPr>
                <w:rFonts w:cs="Calibri"/>
                <w:sz w:val="18"/>
                <w:szCs w:val="18"/>
              </w:rPr>
              <w:t>SysSt1</w:t>
            </w:r>
          </w:p>
        </w:tc>
        <w:tc>
          <w:tcPr>
            <w:tcW w:w="1429" w:type="dxa"/>
          </w:tcPr>
          <w:p w:rsidR="00532528" w:rsidRDefault="00532528" w:rsidP="005B72BC">
            <w:pPr>
              <w:spacing w:before="60"/>
              <w:rPr>
                <w:rFonts w:cs="Calibri"/>
                <w:sz w:val="18"/>
                <w:szCs w:val="18"/>
              </w:rPr>
            </w:pPr>
            <w:r>
              <w:rPr>
                <w:rFonts w:cs="Calibri"/>
                <w:sz w:val="18"/>
                <w:szCs w:val="18"/>
              </w:rPr>
              <w:t>SYSST_DI</w:t>
            </w:r>
          </w:p>
        </w:tc>
        <w:tc>
          <w:tcPr>
            <w:tcW w:w="1386" w:type="dxa"/>
            <w:gridSpan w:val="2"/>
          </w:tcPr>
          <w:p w:rsidR="00532528" w:rsidRDefault="00532528" w:rsidP="005B72BC">
            <w:pPr>
              <w:spacing w:before="60"/>
              <w:rPr>
                <w:rFonts w:cs="Calibri"/>
                <w:sz w:val="18"/>
                <w:szCs w:val="18"/>
              </w:rPr>
            </w:pPr>
            <w:r>
              <w:rPr>
                <w:rFonts w:cs="Calibri"/>
                <w:sz w:val="18"/>
                <w:szCs w:val="18"/>
              </w:rPr>
              <w:t>SYSST_WRMIN</w:t>
            </w:r>
          </w:p>
        </w:tc>
      </w:tr>
      <w:tr w:rsidR="00D720D2" w:rsidRPr="00AA38E8" w:rsidTr="003F765F">
        <w:tc>
          <w:tcPr>
            <w:tcW w:w="1709" w:type="dxa"/>
          </w:tcPr>
          <w:p w:rsidR="00D720D2" w:rsidRPr="003877CA" w:rsidRDefault="00D720D2" w:rsidP="003F765F">
            <w:pPr>
              <w:spacing w:before="60"/>
              <w:rPr>
                <w:rFonts w:cs="Calibri"/>
                <w:b/>
                <w:bCs/>
                <w:sz w:val="18"/>
                <w:szCs w:val="18"/>
              </w:rPr>
            </w:pPr>
          </w:p>
        </w:tc>
        <w:tc>
          <w:tcPr>
            <w:tcW w:w="2747" w:type="dxa"/>
          </w:tcPr>
          <w:p w:rsidR="00D720D2" w:rsidRPr="00D720D2" w:rsidRDefault="00D720D2" w:rsidP="003F765F">
            <w:pPr>
              <w:spacing w:before="60"/>
              <w:rPr>
                <w:rFonts w:cs="Calibri"/>
                <w:sz w:val="18"/>
                <w:szCs w:val="18"/>
              </w:rPr>
            </w:pPr>
            <w:r>
              <w:rPr>
                <w:rFonts w:cs="Calibri"/>
                <w:sz w:val="18"/>
                <w:szCs w:val="18"/>
              </w:rPr>
              <w:t>*</w:t>
            </w:r>
            <w:r w:rsidRPr="00D720D2">
              <w:rPr>
                <w:rFonts w:cs="Calibri"/>
                <w:sz w:val="18"/>
                <w:szCs w:val="18"/>
              </w:rPr>
              <w:t>ApaSt_Cnt_T_u08</w:t>
            </w:r>
          </w:p>
        </w:tc>
        <w:tc>
          <w:tcPr>
            <w:tcW w:w="1657" w:type="dxa"/>
          </w:tcPr>
          <w:p w:rsidR="00D720D2" w:rsidRDefault="00D720D2" w:rsidP="003F765F">
            <w:pPr>
              <w:rPr>
                <w:rFonts w:cs="Calibri"/>
                <w:sz w:val="18"/>
                <w:szCs w:val="18"/>
              </w:rPr>
            </w:pPr>
            <w:r>
              <w:rPr>
                <w:rFonts w:cs="Calibri"/>
                <w:sz w:val="18"/>
                <w:szCs w:val="18"/>
              </w:rPr>
              <w:t>uint8</w:t>
            </w:r>
          </w:p>
        </w:tc>
        <w:tc>
          <w:tcPr>
            <w:tcW w:w="1429" w:type="dxa"/>
          </w:tcPr>
          <w:p w:rsidR="00D720D2" w:rsidRDefault="00D720D2" w:rsidP="003F765F">
            <w:pPr>
              <w:spacing w:before="60"/>
              <w:rPr>
                <w:rFonts w:cs="Calibri"/>
                <w:sz w:val="18"/>
                <w:szCs w:val="18"/>
              </w:rPr>
            </w:pPr>
            <w:r>
              <w:rPr>
                <w:rFonts w:cs="Calibri"/>
                <w:sz w:val="18"/>
                <w:szCs w:val="18"/>
              </w:rPr>
              <w:t>0</w:t>
            </w:r>
          </w:p>
        </w:tc>
        <w:tc>
          <w:tcPr>
            <w:tcW w:w="1386" w:type="dxa"/>
            <w:gridSpan w:val="2"/>
          </w:tcPr>
          <w:p w:rsidR="00D720D2" w:rsidRDefault="00D720D2" w:rsidP="003F765F">
            <w:pPr>
              <w:spacing w:before="60"/>
              <w:rPr>
                <w:rFonts w:cs="Calibri"/>
                <w:sz w:val="18"/>
                <w:szCs w:val="18"/>
              </w:rPr>
            </w:pPr>
            <w:r>
              <w:rPr>
                <w:rFonts w:cs="Calibri"/>
                <w:sz w:val="18"/>
                <w:szCs w:val="18"/>
              </w:rPr>
              <w:t>4</w:t>
            </w:r>
          </w:p>
        </w:tc>
      </w:tr>
      <w:tr w:rsidR="00FF769E" w:rsidRPr="00AA38E8" w:rsidTr="003F765F">
        <w:tc>
          <w:tcPr>
            <w:tcW w:w="1709" w:type="dxa"/>
          </w:tcPr>
          <w:p w:rsidR="00FF769E" w:rsidRPr="003877CA" w:rsidRDefault="00FF769E" w:rsidP="003F765F">
            <w:pPr>
              <w:spacing w:before="60"/>
              <w:rPr>
                <w:rFonts w:cs="Calibri"/>
                <w:b/>
                <w:bCs/>
                <w:sz w:val="18"/>
                <w:szCs w:val="18"/>
              </w:rPr>
            </w:pPr>
            <w:r w:rsidRPr="003877CA">
              <w:rPr>
                <w:rFonts w:cs="Calibri"/>
                <w:b/>
                <w:bCs/>
                <w:sz w:val="18"/>
                <w:szCs w:val="18"/>
              </w:rPr>
              <w:t>Return Value</w:t>
            </w:r>
          </w:p>
        </w:tc>
        <w:tc>
          <w:tcPr>
            <w:tcW w:w="2747" w:type="dxa"/>
          </w:tcPr>
          <w:p w:rsidR="00FF769E" w:rsidRPr="003877CA" w:rsidRDefault="00FF769E" w:rsidP="003F765F">
            <w:pPr>
              <w:spacing w:before="60"/>
              <w:rPr>
                <w:rFonts w:cs="Calibri"/>
                <w:sz w:val="18"/>
                <w:szCs w:val="18"/>
              </w:rPr>
            </w:pPr>
            <w:r>
              <w:rPr>
                <w:rFonts w:cs="Calibri"/>
                <w:sz w:val="18"/>
                <w:szCs w:val="18"/>
              </w:rPr>
              <w:t>None</w:t>
            </w:r>
          </w:p>
        </w:tc>
        <w:tc>
          <w:tcPr>
            <w:tcW w:w="1657" w:type="dxa"/>
          </w:tcPr>
          <w:p w:rsidR="00FF769E" w:rsidRPr="00911C31" w:rsidRDefault="00FF769E" w:rsidP="003F765F">
            <w:pPr>
              <w:rPr>
                <w:rFonts w:cs="Calibri"/>
                <w:sz w:val="18"/>
                <w:szCs w:val="18"/>
              </w:rPr>
            </w:pPr>
          </w:p>
        </w:tc>
        <w:tc>
          <w:tcPr>
            <w:tcW w:w="1429" w:type="dxa"/>
          </w:tcPr>
          <w:p w:rsidR="00FF769E" w:rsidRPr="003877CA" w:rsidRDefault="00FF769E" w:rsidP="003F765F">
            <w:pPr>
              <w:spacing w:before="60"/>
              <w:rPr>
                <w:rFonts w:cs="Calibri"/>
                <w:sz w:val="18"/>
                <w:szCs w:val="18"/>
              </w:rPr>
            </w:pPr>
          </w:p>
        </w:tc>
        <w:tc>
          <w:tcPr>
            <w:tcW w:w="1386" w:type="dxa"/>
            <w:gridSpan w:val="2"/>
          </w:tcPr>
          <w:p w:rsidR="00FF769E" w:rsidRPr="003877CA" w:rsidRDefault="00FF769E" w:rsidP="003F765F">
            <w:pPr>
              <w:spacing w:before="60"/>
              <w:rPr>
                <w:rFonts w:cs="Calibri"/>
                <w:sz w:val="18"/>
                <w:szCs w:val="18"/>
              </w:rPr>
            </w:pPr>
          </w:p>
        </w:tc>
      </w:tr>
    </w:tbl>
    <w:p w:rsidR="00FF769E" w:rsidRPr="002F5138" w:rsidRDefault="00FF769E" w:rsidP="00FF769E">
      <w:pPr>
        <w:pStyle w:val="Heading2"/>
        <w:numPr>
          <w:ilvl w:val="3"/>
          <w:numId w:val="11"/>
        </w:numPr>
        <w:spacing w:after="60"/>
        <w:rPr>
          <w:rFonts w:ascii="Calibri" w:hAnsi="Calibri" w:cs="Calibri"/>
        </w:rPr>
      </w:pPr>
      <w:bookmarkStart w:id="724" w:name="_Toc473815415"/>
      <w:r w:rsidRPr="002F5138">
        <w:rPr>
          <w:rFonts w:ascii="Calibri" w:hAnsi="Calibri" w:cs="Calibri"/>
        </w:rPr>
        <w:t>Description</w:t>
      </w:r>
      <w:bookmarkEnd w:id="724"/>
    </w:p>
    <w:p w:rsidR="00FF769E" w:rsidRDefault="00FF769E" w:rsidP="00FF769E">
      <w:pPr>
        <w:autoSpaceDE w:val="0"/>
        <w:autoSpaceDN w:val="0"/>
        <w:adjustRightInd w:val="0"/>
        <w:rPr>
          <w:sz w:val="18"/>
          <w:szCs w:val="18"/>
          <w:lang w:bidi="ar-SA"/>
        </w:rPr>
      </w:pPr>
      <w:r>
        <w:rPr>
          <w:sz w:val="18"/>
          <w:szCs w:val="18"/>
          <w:lang w:bidi="ar-SA"/>
        </w:rPr>
        <w:t xml:space="preserve"> </w:t>
      </w:r>
      <w:r w:rsidRPr="00246857">
        <w:rPr>
          <w:sz w:val="18"/>
          <w:szCs w:val="18"/>
          <w:lang w:bidi="ar-SA"/>
        </w:rPr>
        <w:t xml:space="preserve">This function validates conditions for all state transitions from </w:t>
      </w:r>
      <w:r w:rsidR="002C5963">
        <w:rPr>
          <w:sz w:val="18"/>
          <w:szCs w:val="18"/>
          <w:lang w:bidi="ar-SA"/>
        </w:rPr>
        <w:t>‘</w:t>
      </w:r>
      <w:r w:rsidR="00EF417B" w:rsidRPr="00EF417B">
        <w:t xml:space="preserve"> </w:t>
      </w:r>
      <w:r w:rsidR="00EF417B" w:rsidRPr="00EF417B">
        <w:rPr>
          <w:sz w:val="18"/>
          <w:szCs w:val="18"/>
          <w:lang w:bidi="ar-SA"/>
        </w:rPr>
        <w:t>APA Temporarily Inhibited</w:t>
      </w:r>
      <w:r w:rsidR="002C5963">
        <w:rPr>
          <w:sz w:val="18"/>
          <w:szCs w:val="18"/>
          <w:lang w:bidi="ar-SA"/>
        </w:rPr>
        <w:t>’</w:t>
      </w:r>
      <w:r w:rsidR="00EF417B">
        <w:rPr>
          <w:sz w:val="18"/>
          <w:szCs w:val="18"/>
          <w:lang w:bidi="ar-SA"/>
        </w:rPr>
        <w:t xml:space="preserve"> state</w:t>
      </w:r>
      <w:r>
        <w:rPr>
          <w:sz w:val="18"/>
          <w:szCs w:val="18"/>
          <w:lang w:bidi="ar-SA"/>
        </w:rPr>
        <w:t xml:space="preserve">. </w:t>
      </w:r>
    </w:p>
    <w:p w:rsidR="00FF769E" w:rsidRDefault="00FF769E" w:rsidP="00FF769E">
      <w:pPr>
        <w:autoSpaceDE w:val="0"/>
        <w:autoSpaceDN w:val="0"/>
        <w:adjustRightInd w:val="0"/>
        <w:rPr>
          <w:rFonts w:cs="Calibri"/>
          <w:sz w:val="18"/>
          <w:szCs w:val="18"/>
        </w:rPr>
      </w:pPr>
      <w:r>
        <w:rPr>
          <w:rFonts w:cs="Calibri"/>
          <w:sz w:val="18"/>
          <w:szCs w:val="18"/>
        </w:rPr>
        <w:t>‘*</w:t>
      </w:r>
      <w:r w:rsidR="00EF417B" w:rsidRPr="00D720D2">
        <w:rPr>
          <w:rFonts w:cs="Calibri"/>
          <w:sz w:val="18"/>
          <w:szCs w:val="18"/>
        </w:rPr>
        <w:t>ApaSt_Cnt_T_u08</w:t>
      </w:r>
      <w:r w:rsidR="00EF417B">
        <w:rPr>
          <w:rFonts w:cs="Calibri"/>
          <w:sz w:val="18"/>
          <w:szCs w:val="18"/>
        </w:rPr>
        <w:t>’ is</w:t>
      </w:r>
      <w:r>
        <w:rPr>
          <w:rFonts w:cs="Calibri"/>
          <w:sz w:val="18"/>
          <w:szCs w:val="18"/>
        </w:rPr>
        <w:t xml:space="preserve"> </w:t>
      </w:r>
      <w:r w:rsidR="00EF417B">
        <w:rPr>
          <w:rFonts w:cs="Calibri"/>
          <w:sz w:val="18"/>
          <w:szCs w:val="18"/>
        </w:rPr>
        <w:t xml:space="preserve">an </w:t>
      </w:r>
      <w:r>
        <w:rPr>
          <w:rFonts w:cs="Calibri"/>
          <w:sz w:val="18"/>
          <w:szCs w:val="18"/>
        </w:rPr>
        <w:t xml:space="preserve">output of this function. </w:t>
      </w:r>
    </w:p>
    <w:p w:rsidR="00EF417B" w:rsidRPr="002F5138" w:rsidRDefault="00EF417B" w:rsidP="00EF417B">
      <w:pPr>
        <w:pStyle w:val="Heading2"/>
        <w:numPr>
          <w:ilvl w:val="2"/>
          <w:numId w:val="11"/>
        </w:numPr>
        <w:tabs>
          <w:tab w:val="clear" w:pos="1017"/>
          <w:tab w:val="num" w:pos="567"/>
        </w:tabs>
        <w:spacing w:after="60"/>
        <w:ind w:left="567"/>
        <w:rPr>
          <w:rFonts w:ascii="Calibri" w:hAnsi="Calibri" w:cs="Calibri"/>
        </w:rPr>
      </w:pPr>
      <w:bookmarkStart w:id="725" w:name="_Toc473815416"/>
      <w:r w:rsidRPr="002F5138">
        <w:rPr>
          <w:rFonts w:ascii="Calibri" w:hAnsi="Calibri" w:cs="Calibri"/>
        </w:rPr>
        <w:t>Local Function #</w:t>
      </w:r>
      <w:r>
        <w:rPr>
          <w:rFonts w:ascii="Calibri" w:hAnsi="Calibri" w:cs="Calibri"/>
        </w:rPr>
        <w:t>9</w:t>
      </w:r>
      <w:bookmarkEnd w:id="725"/>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3"/>
        <w:gridCol w:w="2589"/>
        <w:gridCol w:w="1298"/>
        <w:gridCol w:w="1358"/>
        <w:gridCol w:w="57"/>
        <w:gridCol w:w="2203"/>
      </w:tblGrid>
      <w:tr w:rsidR="00EF417B" w:rsidRPr="00AA38E8" w:rsidTr="00EF417B">
        <w:tc>
          <w:tcPr>
            <w:tcW w:w="1423" w:type="dxa"/>
          </w:tcPr>
          <w:p w:rsidR="00EF417B" w:rsidRPr="003877CA" w:rsidRDefault="00EF417B" w:rsidP="005B72BC">
            <w:pPr>
              <w:spacing w:before="60"/>
              <w:rPr>
                <w:rFonts w:cs="Calibri"/>
                <w:b/>
                <w:bCs/>
                <w:sz w:val="18"/>
                <w:szCs w:val="18"/>
              </w:rPr>
            </w:pPr>
            <w:r w:rsidRPr="003877CA">
              <w:rPr>
                <w:rFonts w:cs="Calibri"/>
                <w:b/>
                <w:bCs/>
                <w:sz w:val="18"/>
                <w:szCs w:val="18"/>
              </w:rPr>
              <w:t>Function Name</w:t>
            </w:r>
          </w:p>
        </w:tc>
        <w:tc>
          <w:tcPr>
            <w:tcW w:w="2589" w:type="dxa"/>
          </w:tcPr>
          <w:p w:rsidR="00EF417B" w:rsidRPr="003877CA" w:rsidRDefault="00EF417B" w:rsidP="005B72BC">
            <w:pPr>
              <w:spacing w:before="60"/>
              <w:rPr>
                <w:rFonts w:cs="Calibri"/>
                <w:sz w:val="18"/>
                <w:szCs w:val="18"/>
              </w:rPr>
            </w:pPr>
            <w:r w:rsidRPr="00EF417B">
              <w:rPr>
                <w:rFonts w:cs="Calibri"/>
                <w:sz w:val="18"/>
                <w:szCs w:val="18"/>
              </w:rPr>
              <w:t>ApaActvExitCdnsChk</w:t>
            </w:r>
          </w:p>
        </w:tc>
        <w:tc>
          <w:tcPr>
            <w:tcW w:w="1298" w:type="dxa"/>
            <w:shd w:val="pct30" w:color="FFFF00" w:fill="auto"/>
          </w:tcPr>
          <w:p w:rsidR="00EF417B" w:rsidRPr="003877CA" w:rsidRDefault="00EF417B" w:rsidP="005B72BC">
            <w:pPr>
              <w:spacing w:before="60"/>
              <w:jc w:val="center"/>
              <w:rPr>
                <w:rFonts w:cs="Calibri"/>
                <w:sz w:val="18"/>
                <w:szCs w:val="18"/>
              </w:rPr>
            </w:pPr>
            <w:r w:rsidRPr="003877CA">
              <w:rPr>
                <w:rFonts w:cs="Calibri"/>
                <w:sz w:val="18"/>
                <w:szCs w:val="18"/>
              </w:rPr>
              <w:t>Type</w:t>
            </w:r>
          </w:p>
        </w:tc>
        <w:tc>
          <w:tcPr>
            <w:tcW w:w="1415" w:type="dxa"/>
            <w:gridSpan w:val="2"/>
            <w:shd w:val="pct30" w:color="FFFF00" w:fill="auto"/>
          </w:tcPr>
          <w:p w:rsidR="00EF417B" w:rsidRPr="003877CA" w:rsidRDefault="00EF417B" w:rsidP="005B72BC">
            <w:pPr>
              <w:spacing w:before="60"/>
              <w:jc w:val="center"/>
              <w:rPr>
                <w:rFonts w:cs="Calibri"/>
                <w:sz w:val="18"/>
                <w:szCs w:val="18"/>
              </w:rPr>
            </w:pPr>
            <w:r w:rsidRPr="003877CA">
              <w:rPr>
                <w:rFonts w:cs="Calibri"/>
                <w:sz w:val="18"/>
                <w:szCs w:val="18"/>
              </w:rPr>
              <w:t>Min</w:t>
            </w:r>
          </w:p>
        </w:tc>
        <w:tc>
          <w:tcPr>
            <w:tcW w:w="2203" w:type="dxa"/>
            <w:shd w:val="pct30" w:color="FFFF00" w:fill="auto"/>
          </w:tcPr>
          <w:p w:rsidR="00EF417B" w:rsidRPr="003877CA" w:rsidRDefault="00EF417B" w:rsidP="005B72BC">
            <w:pPr>
              <w:spacing w:before="60"/>
              <w:jc w:val="center"/>
              <w:rPr>
                <w:rFonts w:cs="Calibri"/>
                <w:sz w:val="18"/>
                <w:szCs w:val="18"/>
              </w:rPr>
            </w:pPr>
            <w:r w:rsidRPr="003877CA">
              <w:rPr>
                <w:rFonts w:cs="Calibri"/>
                <w:sz w:val="18"/>
                <w:szCs w:val="18"/>
              </w:rPr>
              <w:t>Max</w:t>
            </w:r>
          </w:p>
        </w:tc>
      </w:tr>
      <w:tr w:rsidR="00EF417B" w:rsidRPr="00AA38E8" w:rsidTr="00EF417B">
        <w:tc>
          <w:tcPr>
            <w:tcW w:w="1423" w:type="dxa"/>
          </w:tcPr>
          <w:p w:rsidR="00EF417B" w:rsidRPr="003877CA" w:rsidRDefault="00EF417B" w:rsidP="005B72BC">
            <w:pPr>
              <w:spacing w:before="60"/>
              <w:rPr>
                <w:rFonts w:cs="Calibri"/>
                <w:b/>
                <w:bCs/>
                <w:sz w:val="18"/>
                <w:szCs w:val="18"/>
              </w:rPr>
            </w:pPr>
            <w:r w:rsidRPr="003877CA">
              <w:rPr>
                <w:rFonts w:cs="Calibri"/>
                <w:b/>
                <w:bCs/>
                <w:sz w:val="18"/>
                <w:szCs w:val="18"/>
              </w:rPr>
              <w:t xml:space="preserve">Arguments Passed </w:t>
            </w:r>
          </w:p>
        </w:tc>
        <w:tc>
          <w:tcPr>
            <w:tcW w:w="2589" w:type="dxa"/>
          </w:tcPr>
          <w:p w:rsidR="00EF417B" w:rsidRPr="003877CA" w:rsidRDefault="00EF417B" w:rsidP="005B72BC">
            <w:pPr>
              <w:spacing w:before="60"/>
              <w:rPr>
                <w:rFonts w:cs="Calibri"/>
                <w:sz w:val="18"/>
                <w:szCs w:val="18"/>
              </w:rPr>
            </w:pPr>
            <w:r w:rsidRPr="00D720D2">
              <w:rPr>
                <w:rFonts w:cs="Calibri"/>
                <w:sz w:val="18"/>
                <w:szCs w:val="18"/>
              </w:rPr>
              <w:t>ApaNrcvrlFlt_Cnt_T_logl</w:t>
            </w:r>
          </w:p>
        </w:tc>
        <w:tc>
          <w:tcPr>
            <w:tcW w:w="1298" w:type="dxa"/>
          </w:tcPr>
          <w:p w:rsidR="00EF417B" w:rsidRPr="00911C31" w:rsidRDefault="00EF417B" w:rsidP="005B72BC">
            <w:pPr>
              <w:rPr>
                <w:rFonts w:cs="Calibri"/>
                <w:sz w:val="18"/>
                <w:szCs w:val="18"/>
              </w:rPr>
            </w:pPr>
            <w:r>
              <w:rPr>
                <w:rFonts w:cs="Calibri"/>
                <w:sz w:val="18"/>
                <w:szCs w:val="18"/>
              </w:rPr>
              <w:t>boolean</w:t>
            </w:r>
          </w:p>
        </w:tc>
        <w:tc>
          <w:tcPr>
            <w:tcW w:w="1358" w:type="dxa"/>
          </w:tcPr>
          <w:p w:rsidR="00EF417B" w:rsidRPr="003877CA" w:rsidRDefault="00EF417B" w:rsidP="005B72BC">
            <w:pPr>
              <w:spacing w:before="60"/>
              <w:rPr>
                <w:rFonts w:cs="Calibri"/>
                <w:sz w:val="18"/>
                <w:szCs w:val="18"/>
              </w:rPr>
            </w:pPr>
            <w:r>
              <w:rPr>
                <w:rFonts w:cs="Calibri"/>
                <w:sz w:val="18"/>
                <w:szCs w:val="18"/>
              </w:rPr>
              <w:t>FALSE</w:t>
            </w:r>
          </w:p>
        </w:tc>
        <w:tc>
          <w:tcPr>
            <w:tcW w:w="2260" w:type="dxa"/>
            <w:gridSpan w:val="2"/>
          </w:tcPr>
          <w:p w:rsidR="00EF417B" w:rsidRPr="003877CA" w:rsidRDefault="00EF417B" w:rsidP="005B72BC">
            <w:pPr>
              <w:spacing w:before="60"/>
              <w:rPr>
                <w:rFonts w:cs="Calibri"/>
                <w:sz w:val="18"/>
                <w:szCs w:val="18"/>
              </w:rPr>
            </w:pPr>
            <w:r>
              <w:rPr>
                <w:rFonts w:cs="Calibri"/>
                <w:sz w:val="18"/>
                <w:szCs w:val="18"/>
              </w:rPr>
              <w:t>TRUE</w:t>
            </w:r>
          </w:p>
        </w:tc>
      </w:tr>
      <w:tr w:rsidR="00EF417B" w:rsidRPr="00AA38E8" w:rsidTr="00EF417B">
        <w:tc>
          <w:tcPr>
            <w:tcW w:w="1423" w:type="dxa"/>
          </w:tcPr>
          <w:p w:rsidR="00EF417B" w:rsidRPr="003877CA" w:rsidRDefault="00EF417B" w:rsidP="005B72BC">
            <w:pPr>
              <w:spacing w:before="60"/>
              <w:rPr>
                <w:rFonts w:cs="Calibri"/>
                <w:b/>
                <w:bCs/>
                <w:sz w:val="18"/>
                <w:szCs w:val="18"/>
              </w:rPr>
            </w:pPr>
          </w:p>
        </w:tc>
        <w:tc>
          <w:tcPr>
            <w:tcW w:w="2589" w:type="dxa"/>
          </w:tcPr>
          <w:p w:rsidR="00EF417B" w:rsidRPr="003877CA" w:rsidRDefault="00EF417B" w:rsidP="005B72BC">
            <w:pPr>
              <w:spacing w:before="60"/>
              <w:rPr>
                <w:rFonts w:cs="Calibri"/>
                <w:sz w:val="18"/>
                <w:szCs w:val="18"/>
              </w:rPr>
            </w:pPr>
            <w:r w:rsidRPr="00D720D2">
              <w:rPr>
                <w:rFonts w:cs="Calibri"/>
                <w:sz w:val="18"/>
                <w:szCs w:val="18"/>
              </w:rPr>
              <w:t>LoaSt_Cnt_T_enum</w:t>
            </w:r>
          </w:p>
        </w:tc>
        <w:tc>
          <w:tcPr>
            <w:tcW w:w="1298" w:type="dxa"/>
          </w:tcPr>
          <w:p w:rsidR="00EF417B" w:rsidRPr="003877CA" w:rsidRDefault="00EF417B" w:rsidP="005B72BC">
            <w:pPr>
              <w:rPr>
                <w:rFonts w:cs="Calibri"/>
                <w:sz w:val="18"/>
                <w:szCs w:val="18"/>
              </w:rPr>
            </w:pPr>
            <w:r w:rsidRPr="00D720D2">
              <w:rPr>
                <w:rFonts w:cs="Calibri"/>
                <w:sz w:val="18"/>
                <w:szCs w:val="18"/>
              </w:rPr>
              <w:t>LoaSt1</w:t>
            </w:r>
            <w:r>
              <w:rPr>
                <w:rFonts w:cs="Calibri"/>
                <w:sz w:val="18"/>
                <w:szCs w:val="18"/>
              </w:rPr>
              <w:t xml:space="preserve"> (enum)</w:t>
            </w:r>
          </w:p>
        </w:tc>
        <w:tc>
          <w:tcPr>
            <w:tcW w:w="1358" w:type="dxa"/>
          </w:tcPr>
          <w:p w:rsidR="00EF417B" w:rsidRPr="003877CA" w:rsidRDefault="00EF417B" w:rsidP="005B72BC">
            <w:pPr>
              <w:spacing w:before="60"/>
              <w:rPr>
                <w:rFonts w:cs="Calibri"/>
                <w:sz w:val="18"/>
                <w:szCs w:val="18"/>
              </w:rPr>
            </w:pPr>
            <w:r w:rsidRPr="00D720D2">
              <w:rPr>
                <w:rFonts w:cs="Calibri"/>
                <w:sz w:val="18"/>
                <w:szCs w:val="18"/>
              </w:rPr>
              <w:t>LOAST_NORM</w:t>
            </w:r>
          </w:p>
        </w:tc>
        <w:tc>
          <w:tcPr>
            <w:tcW w:w="2260" w:type="dxa"/>
            <w:gridSpan w:val="2"/>
          </w:tcPr>
          <w:p w:rsidR="00EF417B" w:rsidRPr="003877CA" w:rsidRDefault="00EF417B" w:rsidP="005B72BC">
            <w:pPr>
              <w:spacing w:before="60"/>
              <w:rPr>
                <w:rFonts w:cs="Calibri"/>
                <w:sz w:val="18"/>
                <w:szCs w:val="18"/>
              </w:rPr>
            </w:pPr>
            <w:r w:rsidRPr="00D720D2">
              <w:rPr>
                <w:rFonts w:cs="Calibri"/>
                <w:sz w:val="18"/>
                <w:szCs w:val="18"/>
              </w:rPr>
              <w:t>LOAST_IMDTSHTDWNREQD</w:t>
            </w:r>
          </w:p>
        </w:tc>
      </w:tr>
      <w:tr w:rsidR="00EF417B" w:rsidRPr="00AA38E8" w:rsidTr="00EF417B">
        <w:tc>
          <w:tcPr>
            <w:tcW w:w="1423" w:type="dxa"/>
          </w:tcPr>
          <w:p w:rsidR="00EF417B" w:rsidRPr="003877CA" w:rsidRDefault="00EF417B" w:rsidP="005B72BC">
            <w:pPr>
              <w:spacing w:before="60"/>
              <w:rPr>
                <w:rFonts w:cs="Calibri"/>
                <w:b/>
                <w:bCs/>
                <w:sz w:val="18"/>
                <w:szCs w:val="18"/>
              </w:rPr>
            </w:pPr>
          </w:p>
        </w:tc>
        <w:tc>
          <w:tcPr>
            <w:tcW w:w="2589" w:type="dxa"/>
          </w:tcPr>
          <w:p w:rsidR="00EF417B" w:rsidRPr="00246857" w:rsidRDefault="00EF417B" w:rsidP="005B72BC">
            <w:pPr>
              <w:spacing w:before="60"/>
              <w:rPr>
                <w:rFonts w:cs="Calibri"/>
                <w:sz w:val="18"/>
                <w:szCs w:val="18"/>
              </w:rPr>
            </w:pPr>
            <w:r w:rsidRPr="00D720D2">
              <w:rPr>
                <w:rFonts w:cs="Calibri"/>
                <w:sz w:val="18"/>
                <w:szCs w:val="18"/>
              </w:rPr>
              <w:t>VehSpdSecurMax_Kph_T_f32</w:t>
            </w:r>
          </w:p>
        </w:tc>
        <w:tc>
          <w:tcPr>
            <w:tcW w:w="1298" w:type="dxa"/>
          </w:tcPr>
          <w:p w:rsidR="00EF417B" w:rsidRPr="003877CA" w:rsidRDefault="00EF417B" w:rsidP="005B72BC">
            <w:pPr>
              <w:rPr>
                <w:rFonts w:cs="Calibri"/>
                <w:sz w:val="18"/>
                <w:szCs w:val="18"/>
              </w:rPr>
            </w:pPr>
            <w:r>
              <w:rPr>
                <w:rFonts w:cs="Calibri"/>
                <w:sz w:val="18"/>
                <w:szCs w:val="18"/>
              </w:rPr>
              <w:t>float32</w:t>
            </w:r>
          </w:p>
        </w:tc>
        <w:tc>
          <w:tcPr>
            <w:tcW w:w="1358" w:type="dxa"/>
          </w:tcPr>
          <w:p w:rsidR="00EF417B" w:rsidRPr="003877CA" w:rsidRDefault="00EF417B" w:rsidP="005B72BC">
            <w:pPr>
              <w:spacing w:before="60"/>
              <w:rPr>
                <w:rFonts w:cs="Calibri"/>
                <w:sz w:val="18"/>
                <w:szCs w:val="18"/>
              </w:rPr>
            </w:pPr>
            <w:r>
              <w:rPr>
                <w:rFonts w:cs="Calibri"/>
                <w:sz w:val="18"/>
                <w:szCs w:val="18"/>
              </w:rPr>
              <w:t>0</w:t>
            </w:r>
          </w:p>
        </w:tc>
        <w:tc>
          <w:tcPr>
            <w:tcW w:w="2260" w:type="dxa"/>
            <w:gridSpan w:val="2"/>
          </w:tcPr>
          <w:p w:rsidR="00EF417B" w:rsidRPr="003877CA" w:rsidRDefault="00EF417B" w:rsidP="005B72BC">
            <w:pPr>
              <w:spacing w:before="60"/>
              <w:rPr>
                <w:rFonts w:cs="Calibri"/>
                <w:sz w:val="18"/>
                <w:szCs w:val="18"/>
              </w:rPr>
            </w:pPr>
            <w:r>
              <w:rPr>
                <w:rFonts w:cs="Calibri"/>
                <w:sz w:val="18"/>
                <w:szCs w:val="18"/>
              </w:rPr>
              <w:t>511</w:t>
            </w:r>
          </w:p>
        </w:tc>
      </w:tr>
      <w:tr w:rsidR="00EF417B" w:rsidRPr="00AA38E8" w:rsidTr="00EF417B">
        <w:tc>
          <w:tcPr>
            <w:tcW w:w="1423" w:type="dxa"/>
          </w:tcPr>
          <w:p w:rsidR="00EF417B" w:rsidRPr="003877CA" w:rsidRDefault="00EF417B" w:rsidP="005B72BC">
            <w:pPr>
              <w:spacing w:before="60"/>
              <w:rPr>
                <w:rFonts w:cs="Calibri"/>
                <w:b/>
                <w:bCs/>
                <w:sz w:val="18"/>
                <w:szCs w:val="18"/>
              </w:rPr>
            </w:pPr>
          </w:p>
        </w:tc>
        <w:tc>
          <w:tcPr>
            <w:tcW w:w="2589" w:type="dxa"/>
          </w:tcPr>
          <w:p w:rsidR="00EF417B" w:rsidRPr="00246857" w:rsidRDefault="00EF417B" w:rsidP="005B72BC">
            <w:pPr>
              <w:spacing w:before="60"/>
              <w:rPr>
                <w:rFonts w:cs="Calibri"/>
                <w:sz w:val="18"/>
                <w:szCs w:val="18"/>
              </w:rPr>
            </w:pPr>
            <w:r w:rsidRPr="00D720D2">
              <w:rPr>
                <w:rFonts w:cs="Calibri"/>
                <w:sz w:val="18"/>
                <w:szCs w:val="18"/>
              </w:rPr>
              <w:t>ApaEna_Cnt_T_logl</w:t>
            </w:r>
          </w:p>
        </w:tc>
        <w:tc>
          <w:tcPr>
            <w:tcW w:w="1298" w:type="dxa"/>
          </w:tcPr>
          <w:p w:rsidR="00EF417B" w:rsidRPr="00911C31" w:rsidRDefault="00EF417B" w:rsidP="005B72BC">
            <w:pPr>
              <w:rPr>
                <w:rFonts w:cs="Calibri"/>
                <w:sz w:val="18"/>
                <w:szCs w:val="18"/>
              </w:rPr>
            </w:pPr>
            <w:r>
              <w:rPr>
                <w:rFonts w:cs="Calibri"/>
                <w:sz w:val="18"/>
                <w:szCs w:val="18"/>
              </w:rPr>
              <w:t>boolean</w:t>
            </w:r>
          </w:p>
        </w:tc>
        <w:tc>
          <w:tcPr>
            <w:tcW w:w="1358" w:type="dxa"/>
          </w:tcPr>
          <w:p w:rsidR="00EF417B" w:rsidRPr="003877CA" w:rsidRDefault="00EF417B" w:rsidP="005B72BC">
            <w:pPr>
              <w:spacing w:before="60"/>
              <w:rPr>
                <w:rFonts w:cs="Calibri"/>
                <w:sz w:val="18"/>
                <w:szCs w:val="18"/>
              </w:rPr>
            </w:pPr>
            <w:r>
              <w:rPr>
                <w:rFonts w:cs="Calibri"/>
                <w:sz w:val="18"/>
                <w:szCs w:val="18"/>
              </w:rPr>
              <w:t>FALSE</w:t>
            </w:r>
          </w:p>
        </w:tc>
        <w:tc>
          <w:tcPr>
            <w:tcW w:w="2260" w:type="dxa"/>
            <w:gridSpan w:val="2"/>
          </w:tcPr>
          <w:p w:rsidR="00EF417B" w:rsidRPr="003877CA" w:rsidRDefault="00EF417B" w:rsidP="005B72BC">
            <w:pPr>
              <w:spacing w:before="60"/>
              <w:rPr>
                <w:rFonts w:cs="Calibri"/>
                <w:sz w:val="18"/>
                <w:szCs w:val="18"/>
              </w:rPr>
            </w:pPr>
            <w:r>
              <w:rPr>
                <w:rFonts w:cs="Calibri"/>
                <w:sz w:val="18"/>
                <w:szCs w:val="18"/>
              </w:rPr>
              <w:t>TRUE</w:t>
            </w:r>
          </w:p>
        </w:tc>
      </w:tr>
      <w:tr w:rsidR="00EF417B" w:rsidRPr="00AA38E8" w:rsidTr="00EF417B">
        <w:tc>
          <w:tcPr>
            <w:tcW w:w="1423" w:type="dxa"/>
          </w:tcPr>
          <w:p w:rsidR="00EF417B" w:rsidRPr="003877CA" w:rsidRDefault="00EF417B" w:rsidP="005B72BC">
            <w:pPr>
              <w:spacing w:before="60"/>
              <w:rPr>
                <w:rFonts w:cs="Calibri"/>
                <w:b/>
                <w:bCs/>
                <w:sz w:val="18"/>
                <w:szCs w:val="18"/>
              </w:rPr>
            </w:pPr>
          </w:p>
        </w:tc>
        <w:tc>
          <w:tcPr>
            <w:tcW w:w="2589" w:type="dxa"/>
          </w:tcPr>
          <w:p w:rsidR="00EF417B" w:rsidRPr="00246857" w:rsidRDefault="00EF417B" w:rsidP="005B72BC">
            <w:pPr>
              <w:spacing w:before="60"/>
              <w:rPr>
                <w:rFonts w:cs="Calibri"/>
                <w:sz w:val="18"/>
                <w:szCs w:val="18"/>
              </w:rPr>
            </w:pPr>
            <w:r w:rsidRPr="00D720D2">
              <w:rPr>
                <w:rFonts w:cs="Calibri"/>
                <w:sz w:val="18"/>
                <w:szCs w:val="18"/>
              </w:rPr>
              <w:t>HwHaptcEna_Cnt_T_logl</w:t>
            </w:r>
          </w:p>
        </w:tc>
        <w:tc>
          <w:tcPr>
            <w:tcW w:w="1298" w:type="dxa"/>
          </w:tcPr>
          <w:p w:rsidR="00EF417B" w:rsidRPr="00911C31" w:rsidRDefault="00EF417B" w:rsidP="005B72BC">
            <w:pPr>
              <w:rPr>
                <w:rFonts w:cs="Calibri"/>
                <w:sz w:val="18"/>
                <w:szCs w:val="18"/>
              </w:rPr>
            </w:pPr>
            <w:r>
              <w:rPr>
                <w:rFonts w:cs="Calibri"/>
                <w:sz w:val="18"/>
                <w:szCs w:val="18"/>
              </w:rPr>
              <w:t>boolean</w:t>
            </w:r>
          </w:p>
        </w:tc>
        <w:tc>
          <w:tcPr>
            <w:tcW w:w="1358" w:type="dxa"/>
          </w:tcPr>
          <w:p w:rsidR="00EF417B" w:rsidRPr="003877CA" w:rsidRDefault="00EF417B" w:rsidP="005B72BC">
            <w:pPr>
              <w:spacing w:before="60"/>
              <w:rPr>
                <w:rFonts w:cs="Calibri"/>
                <w:sz w:val="18"/>
                <w:szCs w:val="18"/>
              </w:rPr>
            </w:pPr>
            <w:r>
              <w:rPr>
                <w:rFonts w:cs="Calibri"/>
                <w:sz w:val="18"/>
                <w:szCs w:val="18"/>
              </w:rPr>
              <w:t>FALSE</w:t>
            </w:r>
          </w:p>
        </w:tc>
        <w:tc>
          <w:tcPr>
            <w:tcW w:w="2260" w:type="dxa"/>
            <w:gridSpan w:val="2"/>
          </w:tcPr>
          <w:p w:rsidR="00EF417B" w:rsidRPr="003877CA" w:rsidRDefault="00EF417B" w:rsidP="005B72BC">
            <w:pPr>
              <w:spacing w:before="60"/>
              <w:rPr>
                <w:rFonts w:cs="Calibri"/>
                <w:sz w:val="18"/>
                <w:szCs w:val="18"/>
              </w:rPr>
            </w:pPr>
            <w:r>
              <w:rPr>
                <w:rFonts w:cs="Calibri"/>
                <w:sz w:val="18"/>
                <w:szCs w:val="18"/>
              </w:rPr>
              <w:t>TRUE</w:t>
            </w:r>
          </w:p>
        </w:tc>
      </w:tr>
      <w:tr w:rsidR="00EF417B" w:rsidRPr="00AA38E8" w:rsidTr="00EF417B">
        <w:tc>
          <w:tcPr>
            <w:tcW w:w="1423" w:type="dxa"/>
          </w:tcPr>
          <w:p w:rsidR="00EF417B" w:rsidRPr="003877CA" w:rsidRDefault="00EF417B" w:rsidP="005B72BC">
            <w:pPr>
              <w:spacing w:before="60"/>
              <w:rPr>
                <w:rFonts w:cs="Calibri"/>
                <w:b/>
                <w:bCs/>
                <w:sz w:val="18"/>
                <w:szCs w:val="18"/>
              </w:rPr>
            </w:pPr>
          </w:p>
        </w:tc>
        <w:tc>
          <w:tcPr>
            <w:tcW w:w="2589" w:type="dxa"/>
          </w:tcPr>
          <w:p w:rsidR="00EF417B" w:rsidRPr="00246857" w:rsidRDefault="00EF417B" w:rsidP="005B72BC">
            <w:pPr>
              <w:spacing w:before="60"/>
              <w:rPr>
                <w:rFonts w:cs="Calibri"/>
                <w:sz w:val="18"/>
                <w:szCs w:val="18"/>
              </w:rPr>
            </w:pPr>
            <w:r w:rsidRPr="00D720D2">
              <w:rPr>
                <w:rFonts w:cs="Calibri"/>
                <w:sz w:val="18"/>
                <w:szCs w:val="18"/>
              </w:rPr>
              <w:t>ApaRcvrlFlt_Cnt_T_logl</w:t>
            </w:r>
          </w:p>
        </w:tc>
        <w:tc>
          <w:tcPr>
            <w:tcW w:w="1298" w:type="dxa"/>
          </w:tcPr>
          <w:p w:rsidR="00EF417B" w:rsidRPr="00911C31" w:rsidRDefault="00EF417B" w:rsidP="005B72BC">
            <w:pPr>
              <w:rPr>
                <w:rFonts w:cs="Calibri"/>
                <w:sz w:val="18"/>
                <w:szCs w:val="18"/>
              </w:rPr>
            </w:pPr>
            <w:r>
              <w:rPr>
                <w:rFonts w:cs="Calibri"/>
                <w:sz w:val="18"/>
                <w:szCs w:val="18"/>
              </w:rPr>
              <w:t>boolean</w:t>
            </w:r>
          </w:p>
        </w:tc>
        <w:tc>
          <w:tcPr>
            <w:tcW w:w="1358" w:type="dxa"/>
          </w:tcPr>
          <w:p w:rsidR="00EF417B" w:rsidRPr="003877CA" w:rsidRDefault="00EF417B" w:rsidP="005B72BC">
            <w:pPr>
              <w:spacing w:before="60"/>
              <w:rPr>
                <w:rFonts w:cs="Calibri"/>
                <w:sz w:val="18"/>
                <w:szCs w:val="18"/>
              </w:rPr>
            </w:pPr>
            <w:r>
              <w:rPr>
                <w:rFonts w:cs="Calibri"/>
                <w:sz w:val="18"/>
                <w:szCs w:val="18"/>
              </w:rPr>
              <w:t>FALSE</w:t>
            </w:r>
          </w:p>
        </w:tc>
        <w:tc>
          <w:tcPr>
            <w:tcW w:w="2260" w:type="dxa"/>
            <w:gridSpan w:val="2"/>
          </w:tcPr>
          <w:p w:rsidR="00EF417B" w:rsidRPr="003877CA" w:rsidRDefault="00EF417B" w:rsidP="005B72BC">
            <w:pPr>
              <w:spacing w:before="60"/>
              <w:rPr>
                <w:rFonts w:cs="Calibri"/>
                <w:sz w:val="18"/>
                <w:szCs w:val="18"/>
              </w:rPr>
            </w:pPr>
            <w:r>
              <w:rPr>
                <w:rFonts w:cs="Calibri"/>
                <w:sz w:val="18"/>
                <w:szCs w:val="18"/>
              </w:rPr>
              <w:t>TRUE</w:t>
            </w:r>
          </w:p>
        </w:tc>
      </w:tr>
      <w:tr w:rsidR="00EF417B" w:rsidRPr="00AA38E8" w:rsidTr="00EF417B">
        <w:tc>
          <w:tcPr>
            <w:tcW w:w="1423" w:type="dxa"/>
          </w:tcPr>
          <w:p w:rsidR="00EF417B" w:rsidRPr="003877CA" w:rsidRDefault="00EF417B" w:rsidP="005B72BC">
            <w:pPr>
              <w:spacing w:before="60"/>
              <w:rPr>
                <w:rFonts w:cs="Calibri"/>
                <w:b/>
                <w:bCs/>
                <w:sz w:val="18"/>
                <w:szCs w:val="18"/>
              </w:rPr>
            </w:pPr>
          </w:p>
        </w:tc>
        <w:tc>
          <w:tcPr>
            <w:tcW w:w="2589" w:type="dxa"/>
          </w:tcPr>
          <w:p w:rsidR="00EF417B" w:rsidRPr="00D720D2" w:rsidRDefault="00EF417B" w:rsidP="005B72BC">
            <w:pPr>
              <w:spacing w:before="60"/>
              <w:rPr>
                <w:rFonts w:cs="Calibri"/>
                <w:sz w:val="18"/>
                <w:szCs w:val="18"/>
              </w:rPr>
            </w:pPr>
            <w:r w:rsidRPr="00EF417B">
              <w:rPr>
                <w:rFonts w:cs="Calibri"/>
                <w:sz w:val="18"/>
                <w:szCs w:val="18"/>
              </w:rPr>
              <w:t>ApaIntv_Cnt_T_logl</w:t>
            </w:r>
          </w:p>
        </w:tc>
        <w:tc>
          <w:tcPr>
            <w:tcW w:w="1298" w:type="dxa"/>
          </w:tcPr>
          <w:p w:rsidR="00EF417B" w:rsidRPr="00911C31" w:rsidRDefault="00EF417B" w:rsidP="005B72BC">
            <w:pPr>
              <w:rPr>
                <w:rFonts w:cs="Calibri"/>
                <w:sz w:val="18"/>
                <w:szCs w:val="18"/>
              </w:rPr>
            </w:pPr>
            <w:r>
              <w:rPr>
                <w:rFonts w:cs="Calibri"/>
                <w:sz w:val="18"/>
                <w:szCs w:val="18"/>
              </w:rPr>
              <w:t>boolean</w:t>
            </w:r>
          </w:p>
        </w:tc>
        <w:tc>
          <w:tcPr>
            <w:tcW w:w="1358" w:type="dxa"/>
          </w:tcPr>
          <w:p w:rsidR="00EF417B" w:rsidRPr="003877CA" w:rsidRDefault="00EF417B" w:rsidP="005B72BC">
            <w:pPr>
              <w:spacing w:before="60"/>
              <w:rPr>
                <w:rFonts w:cs="Calibri"/>
                <w:sz w:val="18"/>
                <w:szCs w:val="18"/>
              </w:rPr>
            </w:pPr>
            <w:r>
              <w:rPr>
                <w:rFonts w:cs="Calibri"/>
                <w:sz w:val="18"/>
                <w:szCs w:val="18"/>
              </w:rPr>
              <w:t>FALSE</w:t>
            </w:r>
          </w:p>
        </w:tc>
        <w:tc>
          <w:tcPr>
            <w:tcW w:w="2260" w:type="dxa"/>
            <w:gridSpan w:val="2"/>
          </w:tcPr>
          <w:p w:rsidR="00EF417B" w:rsidRPr="003877CA" w:rsidRDefault="00EF417B" w:rsidP="005B72BC">
            <w:pPr>
              <w:spacing w:before="60"/>
              <w:rPr>
                <w:rFonts w:cs="Calibri"/>
                <w:sz w:val="18"/>
                <w:szCs w:val="18"/>
              </w:rPr>
            </w:pPr>
            <w:r>
              <w:rPr>
                <w:rFonts w:cs="Calibri"/>
                <w:sz w:val="18"/>
                <w:szCs w:val="18"/>
              </w:rPr>
              <w:t>TRUE</w:t>
            </w:r>
          </w:p>
        </w:tc>
      </w:tr>
      <w:tr w:rsidR="002C5963" w:rsidRPr="00AA38E8" w:rsidTr="00EF417B">
        <w:tc>
          <w:tcPr>
            <w:tcW w:w="1423" w:type="dxa"/>
          </w:tcPr>
          <w:p w:rsidR="002C5963" w:rsidRPr="003877CA" w:rsidRDefault="002C5963" w:rsidP="005B72BC">
            <w:pPr>
              <w:spacing w:before="60"/>
              <w:rPr>
                <w:rFonts w:cs="Calibri"/>
                <w:b/>
                <w:bCs/>
                <w:sz w:val="18"/>
                <w:szCs w:val="18"/>
              </w:rPr>
            </w:pPr>
          </w:p>
        </w:tc>
        <w:tc>
          <w:tcPr>
            <w:tcW w:w="2589" w:type="dxa"/>
          </w:tcPr>
          <w:p w:rsidR="002C5963" w:rsidRPr="00EF417B" w:rsidRDefault="002C5963" w:rsidP="005B72BC">
            <w:pPr>
              <w:spacing w:before="60"/>
              <w:rPr>
                <w:rFonts w:cs="Calibri"/>
                <w:sz w:val="18"/>
                <w:szCs w:val="18"/>
              </w:rPr>
            </w:pPr>
            <w:r>
              <w:rPr>
                <w:rFonts w:cs="Calibri"/>
                <w:sz w:val="18"/>
                <w:szCs w:val="18"/>
              </w:rPr>
              <w:t>SysSt_Cnt_T_enum</w:t>
            </w:r>
          </w:p>
        </w:tc>
        <w:tc>
          <w:tcPr>
            <w:tcW w:w="1298" w:type="dxa"/>
          </w:tcPr>
          <w:p w:rsidR="002C5963" w:rsidRDefault="002C5963" w:rsidP="005B72BC">
            <w:pPr>
              <w:rPr>
                <w:rFonts w:cs="Calibri"/>
                <w:sz w:val="18"/>
                <w:szCs w:val="18"/>
              </w:rPr>
            </w:pPr>
            <w:r>
              <w:rPr>
                <w:rFonts w:cs="Calibri"/>
                <w:sz w:val="18"/>
                <w:szCs w:val="18"/>
              </w:rPr>
              <w:t>SysSt1</w:t>
            </w:r>
          </w:p>
        </w:tc>
        <w:tc>
          <w:tcPr>
            <w:tcW w:w="1358" w:type="dxa"/>
          </w:tcPr>
          <w:p w:rsidR="002C5963" w:rsidRDefault="002C5963" w:rsidP="005B72BC">
            <w:pPr>
              <w:spacing w:before="60"/>
              <w:rPr>
                <w:rFonts w:cs="Calibri"/>
                <w:sz w:val="18"/>
                <w:szCs w:val="18"/>
              </w:rPr>
            </w:pPr>
            <w:r>
              <w:rPr>
                <w:rFonts w:cs="Calibri"/>
                <w:sz w:val="18"/>
                <w:szCs w:val="18"/>
              </w:rPr>
              <w:t>SYSST_DI</w:t>
            </w:r>
          </w:p>
        </w:tc>
        <w:tc>
          <w:tcPr>
            <w:tcW w:w="2260" w:type="dxa"/>
            <w:gridSpan w:val="2"/>
          </w:tcPr>
          <w:p w:rsidR="002C5963" w:rsidRDefault="002C5963" w:rsidP="005B72BC">
            <w:pPr>
              <w:spacing w:before="60"/>
              <w:rPr>
                <w:rFonts w:cs="Calibri"/>
                <w:sz w:val="18"/>
                <w:szCs w:val="18"/>
              </w:rPr>
            </w:pPr>
            <w:r>
              <w:rPr>
                <w:rFonts w:cs="Calibri"/>
                <w:sz w:val="18"/>
                <w:szCs w:val="18"/>
              </w:rPr>
              <w:t>SYSST_WRMININ</w:t>
            </w:r>
          </w:p>
        </w:tc>
      </w:tr>
      <w:tr w:rsidR="00EF417B" w:rsidRPr="00AA38E8" w:rsidTr="00EF417B">
        <w:tc>
          <w:tcPr>
            <w:tcW w:w="1423" w:type="dxa"/>
          </w:tcPr>
          <w:p w:rsidR="00EF417B" w:rsidRPr="003877CA" w:rsidRDefault="00EF417B" w:rsidP="005B72BC">
            <w:pPr>
              <w:spacing w:before="60"/>
              <w:rPr>
                <w:rFonts w:cs="Calibri"/>
                <w:b/>
                <w:bCs/>
                <w:sz w:val="18"/>
                <w:szCs w:val="18"/>
              </w:rPr>
            </w:pPr>
          </w:p>
        </w:tc>
        <w:tc>
          <w:tcPr>
            <w:tcW w:w="2589" w:type="dxa"/>
          </w:tcPr>
          <w:p w:rsidR="00EF417B" w:rsidRPr="00D720D2" w:rsidRDefault="00EF417B" w:rsidP="005B72BC">
            <w:pPr>
              <w:spacing w:before="60"/>
              <w:rPr>
                <w:rFonts w:cs="Calibri"/>
                <w:sz w:val="18"/>
                <w:szCs w:val="18"/>
              </w:rPr>
            </w:pPr>
            <w:r>
              <w:rPr>
                <w:rFonts w:cs="Calibri"/>
                <w:sz w:val="18"/>
                <w:szCs w:val="18"/>
              </w:rPr>
              <w:t>*</w:t>
            </w:r>
            <w:r w:rsidRPr="00D720D2">
              <w:rPr>
                <w:rFonts w:cs="Calibri"/>
                <w:sz w:val="18"/>
                <w:szCs w:val="18"/>
              </w:rPr>
              <w:t>ApaSt_Cnt_T_u08</w:t>
            </w:r>
          </w:p>
        </w:tc>
        <w:tc>
          <w:tcPr>
            <w:tcW w:w="1298" w:type="dxa"/>
          </w:tcPr>
          <w:p w:rsidR="00EF417B" w:rsidRDefault="00EF417B" w:rsidP="005B72BC">
            <w:pPr>
              <w:rPr>
                <w:rFonts w:cs="Calibri"/>
                <w:sz w:val="18"/>
                <w:szCs w:val="18"/>
              </w:rPr>
            </w:pPr>
            <w:r>
              <w:rPr>
                <w:rFonts w:cs="Calibri"/>
                <w:sz w:val="18"/>
                <w:szCs w:val="18"/>
              </w:rPr>
              <w:t>uint8</w:t>
            </w:r>
          </w:p>
        </w:tc>
        <w:tc>
          <w:tcPr>
            <w:tcW w:w="1358" w:type="dxa"/>
          </w:tcPr>
          <w:p w:rsidR="00EF417B" w:rsidRDefault="00EF417B" w:rsidP="005B72BC">
            <w:pPr>
              <w:spacing w:before="60"/>
              <w:rPr>
                <w:rFonts w:cs="Calibri"/>
                <w:sz w:val="18"/>
                <w:szCs w:val="18"/>
              </w:rPr>
            </w:pPr>
            <w:r>
              <w:rPr>
                <w:rFonts w:cs="Calibri"/>
                <w:sz w:val="18"/>
                <w:szCs w:val="18"/>
              </w:rPr>
              <w:t>0</w:t>
            </w:r>
          </w:p>
        </w:tc>
        <w:tc>
          <w:tcPr>
            <w:tcW w:w="2260" w:type="dxa"/>
            <w:gridSpan w:val="2"/>
          </w:tcPr>
          <w:p w:rsidR="00EF417B" w:rsidRDefault="00EF417B" w:rsidP="005B72BC">
            <w:pPr>
              <w:spacing w:before="60"/>
              <w:rPr>
                <w:rFonts w:cs="Calibri"/>
                <w:sz w:val="18"/>
                <w:szCs w:val="18"/>
              </w:rPr>
            </w:pPr>
            <w:r>
              <w:rPr>
                <w:rFonts w:cs="Calibri"/>
                <w:sz w:val="18"/>
                <w:szCs w:val="18"/>
              </w:rPr>
              <w:t>4</w:t>
            </w:r>
          </w:p>
        </w:tc>
      </w:tr>
      <w:tr w:rsidR="00EF417B" w:rsidRPr="00AA38E8" w:rsidTr="00EF417B">
        <w:tc>
          <w:tcPr>
            <w:tcW w:w="1423" w:type="dxa"/>
          </w:tcPr>
          <w:p w:rsidR="00EF417B" w:rsidRPr="003877CA" w:rsidRDefault="00EF417B" w:rsidP="005B72BC">
            <w:pPr>
              <w:spacing w:before="60"/>
              <w:rPr>
                <w:rFonts w:cs="Calibri"/>
                <w:b/>
                <w:bCs/>
                <w:sz w:val="18"/>
                <w:szCs w:val="18"/>
              </w:rPr>
            </w:pPr>
            <w:r w:rsidRPr="003877CA">
              <w:rPr>
                <w:rFonts w:cs="Calibri"/>
                <w:b/>
                <w:bCs/>
                <w:sz w:val="18"/>
                <w:szCs w:val="18"/>
              </w:rPr>
              <w:t>Return Value</w:t>
            </w:r>
          </w:p>
        </w:tc>
        <w:tc>
          <w:tcPr>
            <w:tcW w:w="2589" w:type="dxa"/>
          </w:tcPr>
          <w:p w:rsidR="00EF417B" w:rsidRPr="003877CA" w:rsidRDefault="00EF417B" w:rsidP="005B72BC">
            <w:pPr>
              <w:spacing w:before="60"/>
              <w:rPr>
                <w:rFonts w:cs="Calibri"/>
                <w:sz w:val="18"/>
                <w:szCs w:val="18"/>
              </w:rPr>
            </w:pPr>
            <w:r>
              <w:rPr>
                <w:rFonts w:cs="Calibri"/>
                <w:sz w:val="18"/>
                <w:szCs w:val="18"/>
              </w:rPr>
              <w:t>None</w:t>
            </w:r>
          </w:p>
        </w:tc>
        <w:tc>
          <w:tcPr>
            <w:tcW w:w="1298" w:type="dxa"/>
          </w:tcPr>
          <w:p w:rsidR="00EF417B" w:rsidRPr="00911C31" w:rsidRDefault="00EF417B" w:rsidP="005B72BC">
            <w:pPr>
              <w:rPr>
                <w:rFonts w:cs="Calibri"/>
                <w:sz w:val="18"/>
                <w:szCs w:val="18"/>
              </w:rPr>
            </w:pPr>
          </w:p>
        </w:tc>
        <w:tc>
          <w:tcPr>
            <w:tcW w:w="1358" w:type="dxa"/>
          </w:tcPr>
          <w:p w:rsidR="00EF417B" w:rsidRPr="003877CA" w:rsidRDefault="00EF417B" w:rsidP="005B72BC">
            <w:pPr>
              <w:spacing w:before="60"/>
              <w:rPr>
                <w:rFonts w:cs="Calibri"/>
                <w:sz w:val="18"/>
                <w:szCs w:val="18"/>
              </w:rPr>
            </w:pPr>
          </w:p>
        </w:tc>
        <w:tc>
          <w:tcPr>
            <w:tcW w:w="2260" w:type="dxa"/>
            <w:gridSpan w:val="2"/>
          </w:tcPr>
          <w:p w:rsidR="00EF417B" w:rsidRPr="003877CA" w:rsidRDefault="00EF417B" w:rsidP="005B72BC">
            <w:pPr>
              <w:spacing w:before="60"/>
              <w:rPr>
                <w:rFonts w:cs="Calibri"/>
                <w:sz w:val="18"/>
                <w:szCs w:val="18"/>
              </w:rPr>
            </w:pPr>
          </w:p>
        </w:tc>
      </w:tr>
    </w:tbl>
    <w:p w:rsidR="00EF417B" w:rsidRPr="002F5138" w:rsidRDefault="00EF417B" w:rsidP="00EF417B">
      <w:pPr>
        <w:pStyle w:val="Heading2"/>
        <w:numPr>
          <w:ilvl w:val="3"/>
          <w:numId w:val="11"/>
        </w:numPr>
        <w:spacing w:after="60"/>
        <w:rPr>
          <w:rFonts w:ascii="Calibri" w:hAnsi="Calibri" w:cs="Calibri"/>
        </w:rPr>
      </w:pPr>
      <w:bookmarkStart w:id="726" w:name="_Toc473815417"/>
      <w:r w:rsidRPr="002F5138">
        <w:rPr>
          <w:rFonts w:ascii="Calibri" w:hAnsi="Calibri" w:cs="Calibri"/>
        </w:rPr>
        <w:t>Description</w:t>
      </w:r>
      <w:bookmarkEnd w:id="726"/>
    </w:p>
    <w:p w:rsidR="00EF417B" w:rsidRDefault="00EF417B" w:rsidP="00EF417B">
      <w:pPr>
        <w:autoSpaceDE w:val="0"/>
        <w:autoSpaceDN w:val="0"/>
        <w:adjustRightInd w:val="0"/>
        <w:rPr>
          <w:sz w:val="18"/>
          <w:szCs w:val="18"/>
          <w:lang w:bidi="ar-SA"/>
        </w:rPr>
      </w:pPr>
      <w:r>
        <w:rPr>
          <w:sz w:val="18"/>
          <w:szCs w:val="18"/>
          <w:lang w:bidi="ar-SA"/>
        </w:rPr>
        <w:t xml:space="preserve"> </w:t>
      </w:r>
      <w:r w:rsidRPr="00246857">
        <w:rPr>
          <w:sz w:val="18"/>
          <w:szCs w:val="18"/>
          <w:lang w:bidi="ar-SA"/>
        </w:rPr>
        <w:t xml:space="preserve">This function validates conditions for all state transitions from </w:t>
      </w:r>
      <w:r w:rsidR="002C5963">
        <w:rPr>
          <w:sz w:val="18"/>
          <w:szCs w:val="18"/>
          <w:lang w:bidi="ar-SA"/>
        </w:rPr>
        <w:t>‘</w:t>
      </w:r>
      <w:r w:rsidRPr="00EF417B">
        <w:t xml:space="preserve"> </w:t>
      </w:r>
      <w:r w:rsidRPr="00EF417B">
        <w:rPr>
          <w:sz w:val="18"/>
          <w:szCs w:val="18"/>
          <w:lang w:bidi="ar-SA"/>
        </w:rPr>
        <w:t>APA Active</w:t>
      </w:r>
      <w:r w:rsidR="002C5963">
        <w:rPr>
          <w:sz w:val="18"/>
          <w:szCs w:val="18"/>
          <w:lang w:bidi="ar-SA"/>
        </w:rPr>
        <w:t>’</w:t>
      </w:r>
      <w:r>
        <w:rPr>
          <w:sz w:val="18"/>
          <w:szCs w:val="18"/>
          <w:lang w:bidi="ar-SA"/>
        </w:rPr>
        <w:t xml:space="preserve"> state. </w:t>
      </w:r>
    </w:p>
    <w:p w:rsidR="00EF417B" w:rsidRPr="00F47A34" w:rsidRDefault="00EF417B" w:rsidP="00EF417B">
      <w:pPr>
        <w:autoSpaceDE w:val="0"/>
        <w:autoSpaceDN w:val="0"/>
        <w:adjustRightInd w:val="0"/>
        <w:rPr>
          <w:sz w:val="18"/>
          <w:szCs w:val="18"/>
          <w:lang w:bidi="ar-SA"/>
        </w:rPr>
      </w:pPr>
      <w:r>
        <w:rPr>
          <w:rFonts w:cs="Calibri"/>
          <w:sz w:val="18"/>
          <w:szCs w:val="18"/>
        </w:rPr>
        <w:t>‘*</w:t>
      </w:r>
      <w:r w:rsidRPr="00D720D2">
        <w:rPr>
          <w:rFonts w:cs="Calibri"/>
          <w:sz w:val="18"/>
          <w:szCs w:val="18"/>
        </w:rPr>
        <w:t>ApaSt_Cnt_T_u08</w:t>
      </w:r>
      <w:r>
        <w:rPr>
          <w:rFonts w:cs="Calibri"/>
          <w:sz w:val="18"/>
          <w:szCs w:val="18"/>
        </w:rPr>
        <w:t xml:space="preserve">’ is an output of this function. </w:t>
      </w:r>
    </w:p>
    <w:p w:rsidR="00EF417B" w:rsidRPr="002F5138" w:rsidRDefault="00EF417B" w:rsidP="00EF417B">
      <w:pPr>
        <w:pStyle w:val="Heading2"/>
        <w:numPr>
          <w:ilvl w:val="2"/>
          <w:numId w:val="11"/>
        </w:numPr>
        <w:tabs>
          <w:tab w:val="clear" w:pos="1017"/>
          <w:tab w:val="num" w:pos="567"/>
        </w:tabs>
        <w:spacing w:after="60"/>
        <w:ind w:left="567"/>
        <w:rPr>
          <w:rFonts w:ascii="Calibri" w:hAnsi="Calibri" w:cs="Calibri"/>
        </w:rPr>
      </w:pPr>
      <w:bookmarkStart w:id="727" w:name="_Toc473815418"/>
      <w:r w:rsidRPr="002F5138">
        <w:rPr>
          <w:rFonts w:ascii="Calibri" w:hAnsi="Calibri" w:cs="Calibri"/>
        </w:rPr>
        <w:t>Local Function #</w:t>
      </w:r>
      <w:r>
        <w:rPr>
          <w:rFonts w:ascii="Calibri" w:hAnsi="Calibri" w:cs="Calibri"/>
        </w:rPr>
        <w:t>10</w:t>
      </w:r>
      <w:bookmarkEnd w:id="727"/>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4"/>
        <w:gridCol w:w="3336"/>
        <w:gridCol w:w="1186"/>
        <w:gridCol w:w="1195"/>
        <w:gridCol w:w="45"/>
        <w:gridCol w:w="1832"/>
      </w:tblGrid>
      <w:tr w:rsidR="00EF417B" w:rsidRPr="00AA38E8" w:rsidTr="002C5963">
        <w:tc>
          <w:tcPr>
            <w:tcW w:w="1334" w:type="dxa"/>
          </w:tcPr>
          <w:p w:rsidR="00EF417B" w:rsidRPr="003877CA" w:rsidRDefault="00EF417B" w:rsidP="005B72BC">
            <w:pPr>
              <w:spacing w:before="60"/>
              <w:rPr>
                <w:rFonts w:cs="Calibri"/>
                <w:b/>
                <w:bCs/>
                <w:sz w:val="18"/>
                <w:szCs w:val="18"/>
              </w:rPr>
            </w:pPr>
            <w:r w:rsidRPr="003877CA">
              <w:rPr>
                <w:rFonts w:cs="Calibri"/>
                <w:b/>
                <w:bCs/>
                <w:sz w:val="18"/>
                <w:szCs w:val="18"/>
              </w:rPr>
              <w:t>Function Name</w:t>
            </w:r>
          </w:p>
        </w:tc>
        <w:tc>
          <w:tcPr>
            <w:tcW w:w="3336" w:type="dxa"/>
          </w:tcPr>
          <w:p w:rsidR="00EF417B" w:rsidRPr="003877CA" w:rsidRDefault="00EF417B" w:rsidP="005B72BC">
            <w:pPr>
              <w:spacing w:before="60"/>
              <w:rPr>
                <w:rFonts w:cs="Calibri"/>
                <w:sz w:val="18"/>
                <w:szCs w:val="18"/>
              </w:rPr>
            </w:pPr>
            <w:r w:rsidRPr="00EF417B">
              <w:rPr>
                <w:rFonts w:cs="Calibri"/>
                <w:sz w:val="18"/>
                <w:szCs w:val="18"/>
              </w:rPr>
              <w:t>ApaCtrlAvlExitCdnsChk</w:t>
            </w:r>
          </w:p>
        </w:tc>
        <w:tc>
          <w:tcPr>
            <w:tcW w:w="1186" w:type="dxa"/>
            <w:shd w:val="pct30" w:color="FFFF00" w:fill="auto"/>
          </w:tcPr>
          <w:p w:rsidR="00EF417B" w:rsidRPr="003877CA" w:rsidRDefault="00EF417B" w:rsidP="005B72BC">
            <w:pPr>
              <w:spacing w:before="60"/>
              <w:jc w:val="center"/>
              <w:rPr>
                <w:rFonts w:cs="Calibri"/>
                <w:sz w:val="18"/>
                <w:szCs w:val="18"/>
              </w:rPr>
            </w:pPr>
            <w:r w:rsidRPr="003877CA">
              <w:rPr>
                <w:rFonts w:cs="Calibri"/>
                <w:sz w:val="18"/>
                <w:szCs w:val="18"/>
              </w:rPr>
              <w:t>Type</w:t>
            </w:r>
          </w:p>
        </w:tc>
        <w:tc>
          <w:tcPr>
            <w:tcW w:w="1240" w:type="dxa"/>
            <w:gridSpan w:val="2"/>
            <w:shd w:val="pct30" w:color="FFFF00" w:fill="auto"/>
          </w:tcPr>
          <w:p w:rsidR="00EF417B" w:rsidRPr="003877CA" w:rsidRDefault="00EF417B" w:rsidP="005B72BC">
            <w:pPr>
              <w:spacing w:before="60"/>
              <w:jc w:val="center"/>
              <w:rPr>
                <w:rFonts w:cs="Calibri"/>
                <w:sz w:val="18"/>
                <w:szCs w:val="18"/>
              </w:rPr>
            </w:pPr>
            <w:r w:rsidRPr="003877CA">
              <w:rPr>
                <w:rFonts w:cs="Calibri"/>
                <w:sz w:val="18"/>
                <w:szCs w:val="18"/>
              </w:rPr>
              <w:t>Min</w:t>
            </w:r>
          </w:p>
        </w:tc>
        <w:tc>
          <w:tcPr>
            <w:tcW w:w="1832" w:type="dxa"/>
            <w:shd w:val="pct30" w:color="FFFF00" w:fill="auto"/>
          </w:tcPr>
          <w:p w:rsidR="00EF417B" w:rsidRPr="003877CA" w:rsidRDefault="00EF417B" w:rsidP="005B72BC">
            <w:pPr>
              <w:spacing w:before="60"/>
              <w:jc w:val="center"/>
              <w:rPr>
                <w:rFonts w:cs="Calibri"/>
                <w:sz w:val="18"/>
                <w:szCs w:val="18"/>
              </w:rPr>
            </w:pPr>
            <w:r w:rsidRPr="003877CA">
              <w:rPr>
                <w:rFonts w:cs="Calibri"/>
                <w:sz w:val="18"/>
                <w:szCs w:val="18"/>
              </w:rPr>
              <w:t>Max</w:t>
            </w:r>
          </w:p>
        </w:tc>
      </w:tr>
      <w:tr w:rsidR="00EF417B" w:rsidRPr="00AA38E8" w:rsidTr="002C5963">
        <w:tc>
          <w:tcPr>
            <w:tcW w:w="1334" w:type="dxa"/>
          </w:tcPr>
          <w:p w:rsidR="00EF417B" w:rsidRPr="003877CA" w:rsidRDefault="00EF417B" w:rsidP="005B72BC">
            <w:pPr>
              <w:spacing w:before="60"/>
              <w:rPr>
                <w:rFonts w:cs="Calibri"/>
                <w:b/>
                <w:bCs/>
                <w:sz w:val="18"/>
                <w:szCs w:val="18"/>
              </w:rPr>
            </w:pPr>
            <w:r w:rsidRPr="003877CA">
              <w:rPr>
                <w:rFonts w:cs="Calibri"/>
                <w:b/>
                <w:bCs/>
                <w:sz w:val="18"/>
                <w:szCs w:val="18"/>
              </w:rPr>
              <w:t xml:space="preserve">Arguments Passed </w:t>
            </w:r>
          </w:p>
        </w:tc>
        <w:tc>
          <w:tcPr>
            <w:tcW w:w="3336" w:type="dxa"/>
          </w:tcPr>
          <w:p w:rsidR="00EF417B" w:rsidRPr="00246857" w:rsidRDefault="00EF417B" w:rsidP="005B72BC">
            <w:pPr>
              <w:spacing w:before="60"/>
              <w:rPr>
                <w:rFonts w:cs="Calibri"/>
                <w:sz w:val="18"/>
                <w:szCs w:val="18"/>
              </w:rPr>
            </w:pPr>
            <w:r w:rsidRPr="00D720D2">
              <w:rPr>
                <w:rFonts w:cs="Calibri"/>
                <w:sz w:val="18"/>
                <w:szCs w:val="18"/>
              </w:rPr>
              <w:t>VehSpdSecurMax_Kph_T_f32</w:t>
            </w:r>
          </w:p>
        </w:tc>
        <w:tc>
          <w:tcPr>
            <w:tcW w:w="1186" w:type="dxa"/>
          </w:tcPr>
          <w:p w:rsidR="00EF417B" w:rsidRPr="003877CA" w:rsidRDefault="00EF417B" w:rsidP="005B72BC">
            <w:pPr>
              <w:rPr>
                <w:rFonts w:cs="Calibri"/>
                <w:sz w:val="18"/>
                <w:szCs w:val="18"/>
              </w:rPr>
            </w:pPr>
            <w:r>
              <w:rPr>
                <w:rFonts w:cs="Calibri"/>
                <w:sz w:val="18"/>
                <w:szCs w:val="18"/>
              </w:rPr>
              <w:t>float32</w:t>
            </w:r>
          </w:p>
        </w:tc>
        <w:tc>
          <w:tcPr>
            <w:tcW w:w="1195" w:type="dxa"/>
          </w:tcPr>
          <w:p w:rsidR="00EF417B" w:rsidRPr="003877CA" w:rsidRDefault="00EF417B" w:rsidP="005B72BC">
            <w:pPr>
              <w:spacing w:before="60"/>
              <w:rPr>
                <w:rFonts w:cs="Calibri"/>
                <w:sz w:val="18"/>
                <w:szCs w:val="18"/>
              </w:rPr>
            </w:pPr>
            <w:r>
              <w:rPr>
                <w:rFonts w:cs="Calibri"/>
                <w:sz w:val="18"/>
                <w:szCs w:val="18"/>
              </w:rPr>
              <w:t>0</w:t>
            </w:r>
          </w:p>
        </w:tc>
        <w:tc>
          <w:tcPr>
            <w:tcW w:w="1877" w:type="dxa"/>
            <w:gridSpan w:val="2"/>
          </w:tcPr>
          <w:p w:rsidR="00EF417B" w:rsidRPr="003877CA" w:rsidRDefault="00EF417B" w:rsidP="005B72BC">
            <w:pPr>
              <w:spacing w:before="60"/>
              <w:rPr>
                <w:rFonts w:cs="Calibri"/>
                <w:sz w:val="18"/>
                <w:szCs w:val="18"/>
              </w:rPr>
            </w:pPr>
            <w:r>
              <w:rPr>
                <w:rFonts w:cs="Calibri"/>
                <w:sz w:val="18"/>
                <w:szCs w:val="18"/>
              </w:rPr>
              <w:t>511</w:t>
            </w:r>
          </w:p>
        </w:tc>
      </w:tr>
      <w:tr w:rsidR="00EF417B" w:rsidRPr="00AA38E8" w:rsidTr="002C5963">
        <w:tc>
          <w:tcPr>
            <w:tcW w:w="1334" w:type="dxa"/>
          </w:tcPr>
          <w:p w:rsidR="00EF417B" w:rsidRPr="003877CA" w:rsidRDefault="00EF417B" w:rsidP="005B72BC">
            <w:pPr>
              <w:spacing w:before="60"/>
              <w:rPr>
                <w:rFonts w:cs="Calibri"/>
                <w:b/>
                <w:bCs/>
                <w:sz w:val="18"/>
                <w:szCs w:val="18"/>
              </w:rPr>
            </w:pPr>
          </w:p>
        </w:tc>
        <w:tc>
          <w:tcPr>
            <w:tcW w:w="3336" w:type="dxa"/>
          </w:tcPr>
          <w:p w:rsidR="00EF417B" w:rsidRPr="00246857" w:rsidRDefault="00EF417B" w:rsidP="005B72BC">
            <w:pPr>
              <w:spacing w:before="60"/>
              <w:rPr>
                <w:rFonts w:cs="Calibri"/>
                <w:sz w:val="18"/>
                <w:szCs w:val="18"/>
              </w:rPr>
            </w:pPr>
            <w:r w:rsidRPr="00D720D2">
              <w:rPr>
                <w:rFonts w:cs="Calibri"/>
                <w:sz w:val="18"/>
                <w:szCs w:val="18"/>
              </w:rPr>
              <w:t>ApaRcvrlFlt_Cnt_T_logl</w:t>
            </w:r>
          </w:p>
        </w:tc>
        <w:tc>
          <w:tcPr>
            <w:tcW w:w="1186" w:type="dxa"/>
          </w:tcPr>
          <w:p w:rsidR="00EF417B" w:rsidRPr="00911C31" w:rsidRDefault="00EF417B" w:rsidP="005B72BC">
            <w:pPr>
              <w:rPr>
                <w:rFonts w:cs="Calibri"/>
                <w:sz w:val="18"/>
                <w:szCs w:val="18"/>
              </w:rPr>
            </w:pPr>
            <w:r>
              <w:rPr>
                <w:rFonts w:cs="Calibri"/>
                <w:sz w:val="18"/>
                <w:szCs w:val="18"/>
              </w:rPr>
              <w:t>boolean</w:t>
            </w:r>
          </w:p>
        </w:tc>
        <w:tc>
          <w:tcPr>
            <w:tcW w:w="1195" w:type="dxa"/>
          </w:tcPr>
          <w:p w:rsidR="00EF417B" w:rsidRPr="003877CA" w:rsidRDefault="00EF417B" w:rsidP="005B72BC">
            <w:pPr>
              <w:spacing w:before="60"/>
              <w:rPr>
                <w:rFonts w:cs="Calibri"/>
                <w:sz w:val="18"/>
                <w:szCs w:val="18"/>
              </w:rPr>
            </w:pPr>
            <w:r>
              <w:rPr>
                <w:rFonts w:cs="Calibri"/>
                <w:sz w:val="18"/>
                <w:szCs w:val="18"/>
              </w:rPr>
              <w:t>FALSE</w:t>
            </w:r>
          </w:p>
        </w:tc>
        <w:tc>
          <w:tcPr>
            <w:tcW w:w="1877" w:type="dxa"/>
            <w:gridSpan w:val="2"/>
          </w:tcPr>
          <w:p w:rsidR="00EF417B" w:rsidRPr="003877CA" w:rsidRDefault="00EF417B" w:rsidP="005B72BC">
            <w:pPr>
              <w:spacing w:before="60"/>
              <w:rPr>
                <w:rFonts w:cs="Calibri"/>
                <w:sz w:val="18"/>
                <w:szCs w:val="18"/>
              </w:rPr>
            </w:pPr>
            <w:r>
              <w:rPr>
                <w:rFonts w:cs="Calibri"/>
                <w:sz w:val="18"/>
                <w:szCs w:val="18"/>
              </w:rPr>
              <w:t>TRUE</w:t>
            </w:r>
          </w:p>
        </w:tc>
      </w:tr>
      <w:tr w:rsidR="00EF417B" w:rsidRPr="00AA38E8" w:rsidTr="002C5963">
        <w:tc>
          <w:tcPr>
            <w:tcW w:w="1334" w:type="dxa"/>
          </w:tcPr>
          <w:p w:rsidR="00EF417B" w:rsidRPr="003877CA" w:rsidRDefault="00EF417B" w:rsidP="005B72BC">
            <w:pPr>
              <w:spacing w:before="60"/>
              <w:rPr>
                <w:rFonts w:cs="Calibri"/>
                <w:b/>
                <w:bCs/>
                <w:sz w:val="18"/>
                <w:szCs w:val="18"/>
              </w:rPr>
            </w:pPr>
          </w:p>
        </w:tc>
        <w:tc>
          <w:tcPr>
            <w:tcW w:w="3336" w:type="dxa"/>
          </w:tcPr>
          <w:p w:rsidR="00EF417B" w:rsidRPr="00246857" w:rsidRDefault="00EF417B" w:rsidP="00EF417B">
            <w:pPr>
              <w:spacing w:before="60"/>
              <w:jc w:val="center"/>
              <w:rPr>
                <w:rFonts w:cs="Calibri"/>
                <w:sz w:val="18"/>
                <w:szCs w:val="18"/>
              </w:rPr>
            </w:pPr>
            <w:r w:rsidRPr="00EF417B">
              <w:rPr>
                <w:rFonts w:cs="Calibri"/>
                <w:sz w:val="18"/>
                <w:szCs w:val="18"/>
              </w:rPr>
              <w:t>HwHaptcEnaDurnExcdd_Cnt_T_logl</w:t>
            </w:r>
          </w:p>
        </w:tc>
        <w:tc>
          <w:tcPr>
            <w:tcW w:w="1186" w:type="dxa"/>
          </w:tcPr>
          <w:p w:rsidR="00EF417B" w:rsidRPr="00911C31" w:rsidRDefault="00EF417B" w:rsidP="005B72BC">
            <w:pPr>
              <w:rPr>
                <w:rFonts w:cs="Calibri"/>
                <w:sz w:val="18"/>
                <w:szCs w:val="18"/>
              </w:rPr>
            </w:pPr>
            <w:r>
              <w:rPr>
                <w:rFonts w:cs="Calibri"/>
                <w:sz w:val="18"/>
                <w:szCs w:val="18"/>
              </w:rPr>
              <w:t>boolean</w:t>
            </w:r>
          </w:p>
        </w:tc>
        <w:tc>
          <w:tcPr>
            <w:tcW w:w="1195" w:type="dxa"/>
          </w:tcPr>
          <w:p w:rsidR="00EF417B" w:rsidRPr="003877CA" w:rsidRDefault="00EF417B" w:rsidP="005B72BC">
            <w:pPr>
              <w:spacing w:before="60"/>
              <w:rPr>
                <w:rFonts w:cs="Calibri"/>
                <w:sz w:val="18"/>
                <w:szCs w:val="18"/>
              </w:rPr>
            </w:pPr>
            <w:r>
              <w:rPr>
                <w:rFonts w:cs="Calibri"/>
                <w:sz w:val="18"/>
                <w:szCs w:val="18"/>
              </w:rPr>
              <w:t>FALSE</w:t>
            </w:r>
          </w:p>
        </w:tc>
        <w:tc>
          <w:tcPr>
            <w:tcW w:w="1877" w:type="dxa"/>
            <w:gridSpan w:val="2"/>
          </w:tcPr>
          <w:p w:rsidR="00EF417B" w:rsidRPr="003877CA" w:rsidRDefault="00EF417B" w:rsidP="005B72BC">
            <w:pPr>
              <w:spacing w:before="60"/>
              <w:rPr>
                <w:rFonts w:cs="Calibri"/>
                <w:sz w:val="18"/>
                <w:szCs w:val="18"/>
              </w:rPr>
            </w:pPr>
            <w:r>
              <w:rPr>
                <w:rFonts w:cs="Calibri"/>
                <w:sz w:val="18"/>
                <w:szCs w:val="18"/>
              </w:rPr>
              <w:t>TRUE</w:t>
            </w:r>
          </w:p>
        </w:tc>
      </w:tr>
      <w:tr w:rsidR="00EF417B" w:rsidRPr="00AA38E8" w:rsidTr="002C5963">
        <w:tc>
          <w:tcPr>
            <w:tcW w:w="1334" w:type="dxa"/>
          </w:tcPr>
          <w:p w:rsidR="00EF417B" w:rsidRPr="003877CA" w:rsidRDefault="00EF417B" w:rsidP="005B72BC">
            <w:pPr>
              <w:spacing w:before="60"/>
              <w:rPr>
                <w:rFonts w:cs="Calibri"/>
                <w:b/>
                <w:bCs/>
                <w:sz w:val="18"/>
                <w:szCs w:val="18"/>
              </w:rPr>
            </w:pPr>
          </w:p>
        </w:tc>
        <w:tc>
          <w:tcPr>
            <w:tcW w:w="3336" w:type="dxa"/>
          </w:tcPr>
          <w:p w:rsidR="00EF417B" w:rsidRPr="00246857" w:rsidRDefault="00EF417B" w:rsidP="00EF417B">
            <w:pPr>
              <w:spacing w:before="60"/>
              <w:rPr>
                <w:rFonts w:cs="Calibri"/>
                <w:sz w:val="18"/>
                <w:szCs w:val="18"/>
              </w:rPr>
            </w:pPr>
            <w:r w:rsidRPr="00EF417B">
              <w:rPr>
                <w:rFonts w:cs="Calibri"/>
                <w:sz w:val="18"/>
                <w:szCs w:val="18"/>
              </w:rPr>
              <w:t>VehStandStillTiExcdd_Cnt_T_logl</w:t>
            </w:r>
          </w:p>
        </w:tc>
        <w:tc>
          <w:tcPr>
            <w:tcW w:w="1186" w:type="dxa"/>
          </w:tcPr>
          <w:p w:rsidR="00EF417B" w:rsidRPr="00911C31" w:rsidRDefault="00EF417B" w:rsidP="005B72BC">
            <w:pPr>
              <w:rPr>
                <w:rFonts w:cs="Calibri"/>
                <w:sz w:val="18"/>
                <w:szCs w:val="18"/>
              </w:rPr>
            </w:pPr>
            <w:r>
              <w:rPr>
                <w:rFonts w:cs="Calibri"/>
                <w:sz w:val="18"/>
                <w:szCs w:val="18"/>
              </w:rPr>
              <w:t>boolean</w:t>
            </w:r>
          </w:p>
        </w:tc>
        <w:tc>
          <w:tcPr>
            <w:tcW w:w="1195" w:type="dxa"/>
          </w:tcPr>
          <w:p w:rsidR="00EF417B" w:rsidRPr="003877CA" w:rsidRDefault="00EF417B" w:rsidP="005B72BC">
            <w:pPr>
              <w:spacing w:before="60"/>
              <w:rPr>
                <w:rFonts w:cs="Calibri"/>
                <w:sz w:val="18"/>
                <w:szCs w:val="18"/>
              </w:rPr>
            </w:pPr>
            <w:r>
              <w:rPr>
                <w:rFonts w:cs="Calibri"/>
                <w:sz w:val="18"/>
                <w:szCs w:val="18"/>
              </w:rPr>
              <w:t>FALSE</w:t>
            </w:r>
          </w:p>
        </w:tc>
        <w:tc>
          <w:tcPr>
            <w:tcW w:w="1877" w:type="dxa"/>
            <w:gridSpan w:val="2"/>
          </w:tcPr>
          <w:p w:rsidR="00EF417B" w:rsidRPr="003877CA" w:rsidRDefault="00EF417B" w:rsidP="005B72BC">
            <w:pPr>
              <w:spacing w:before="60"/>
              <w:rPr>
                <w:rFonts w:cs="Calibri"/>
                <w:sz w:val="18"/>
                <w:szCs w:val="18"/>
              </w:rPr>
            </w:pPr>
            <w:r>
              <w:rPr>
                <w:rFonts w:cs="Calibri"/>
                <w:sz w:val="18"/>
                <w:szCs w:val="18"/>
              </w:rPr>
              <w:t>TRUE</w:t>
            </w:r>
          </w:p>
        </w:tc>
      </w:tr>
      <w:tr w:rsidR="00EF417B" w:rsidRPr="00AA38E8" w:rsidTr="002C5963">
        <w:tc>
          <w:tcPr>
            <w:tcW w:w="1334" w:type="dxa"/>
          </w:tcPr>
          <w:p w:rsidR="00EF417B" w:rsidRPr="003877CA" w:rsidRDefault="00EF417B" w:rsidP="005B72BC">
            <w:pPr>
              <w:spacing w:before="60"/>
              <w:rPr>
                <w:rFonts w:cs="Calibri"/>
                <w:b/>
                <w:bCs/>
                <w:sz w:val="18"/>
                <w:szCs w:val="18"/>
              </w:rPr>
            </w:pPr>
          </w:p>
        </w:tc>
        <w:tc>
          <w:tcPr>
            <w:tcW w:w="3336" w:type="dxa"/>
          </w:tcPr>
          <w:p w:rsidR="00EF417B" w:rsidRPr="00246857" w:rsidRDefault="00EF417B" w:rsidP="005B72BC">
            <w:pPr>
              <w:spacing w:before="60"/>
              <w:rPr>
                <w:rFonts w:cs="Calibri"/>
                <w:sz w:val="18"/>
                <w:szCs w:val="18"/>
              </w:rPr>
            </w:pPr>
            <w:r w:rsidRPr="00EF417B">
              <w:rPr>
                <w:rFonts w:cs="Calibri"/>
                <w:sz w:val="18"/>
                <w:szCs w:val="18"/>
              </w:rPr>
              <w:t>ShiftLvrRvsTiExcdd_Cnt_T_logl</w:t>
            </w:r>
          </w:p>
        </w:tc>
        <w:tc>
          <w:tcPr>
            <w:tcW w:w="1186" w:type="dxa"/>
          </w:tcPr>
          <w:p w:rsidR="00EF417B" w:rsidRPr="00911C31" w:rsidRDefault="00EF417B" w:rsidP="005B72BC">
            <w:pPr>
              <w:rPr>
                <w:rFonts w:cs="Calibri"/>
                <w:sz w:val="18"/>
                <w:szCs w:val="18"/>
              </w:rPr>
            </w:pPr>
            <w:r>
              <w:rPr>
                <w:rFonts w:cs="Calibri"/>
                <w:sz w:val="18"/>
                <w:szCs w:val="18"/>
              </w:rPr>
              <w:t>boolean</w:t>
            </w:r>
          </w:p>
        </w:tc>
        <w:tc>
          <w:tcPr>
            <w:tcW w:w="1195" w:type="dxa"/>
          </w:tcPr>
          <w:p w:rsidR="00EF417B" w:rsidRPr="003877CA" w:rsidRDefault="00EF417B" w:rsidP="005B72BC">
            <w:pPr>
              <w:spacing w:before="60"/>
              <w:rPr>
                <w:rFonts w:cs="Calibri"/>
                <w:sz w:val="18"/>
                <w:szCs w:val="18"/>
              </w:rPr>
            </w:pPr>
            <w:r>
              <w:rPr>
                <w:rFonts w:cs="Calibri"/>
                <w:sz w:val="18"/>
                <w:szCs w:val="18"/>
              </w:rPr>
              <w:t>FALSE</w:t>
            </w:r>
          </w:p>
        </w:tc>
        <w:tc>
          <w:tcPr>
            <w:tcW w:w="1877" w:type="dxa"/>
            <w:gridSpan w:val="2"/>
          </w:tcPr>
          <w:p w:rsidR="00EF417B" w:rsidRPr="003877CA" w:rsidRDefault="00EF417B" w:rsidP="005B72BC">
            <w:pPr>
              <w:spacing w:before="60"/>
              <w:rPr>
                <w:rFonts w:cs="Calibri"/>
                <w:sz w:val="18"/>
                <w:szCs w:val="18"/>
              </w:rPr>
            </w:pPr>
            <w:r>
              <w:rPr>
                <w:rFonts w:cs="Calibri"/>
                <w:sz w:val="18"/>
                <w:szCs w:val="18"/>
              </w:rPr>
              <w:t>TRUE</w:t>
            </w:r>
          </w:p>
        </w:tc>
      </w:tr>
      <w:tr w:rsidR="00EF417B" w:rsidRPr="00AA38E8" w:rsidTr="002C5963">
        <w:tc>
          <w:tcPr>
            <w:tcW w:w="1334" w:type="dxa"/>
          </w:tcPr>
          <w:p w:rsidR="00EF417B" w:rsidRPr="003877CA" w:rsidRDefault="00EF417B" w:rsidP="005B72BC">
            <w:pPr>
              <w:spacing w:before="60"/>
              <w:rPr>
                <w:rFonts w:cs="Calibri"/>
                <w:b/>
                <w:bCs/>
                <w:sz w:val="18"/>
                <w:szCs w:val="18"/>
              </w:rPr>
            </w:pPr>
          </w:p>
        </w:tc>
        <w:tc>
          <w:tcPr>
            <w:tcW w:w="3336" w:type="dxa"/>
          </w:tcPr>
          <w:p w:rsidR="00EF417B" w:rsidRPr="00246857" w:rsidRDefault="00EF417B" w:rsidP="005B72BC">
            <w:pPr>
              <w:spacing w:before="60"/>
              <w:rPr>
                <w:rFonts w:cs="Calibri"/>
                <w:sz w:val="18"/>
                <w:szCs w:val="18"/>
              </w:rPr>
            </w:pPr>
            <w:r w:rsidRPr="00D720D2">
              <w:rPr>
                <w:rFonts w:cs="Calibri"/>
                <w:sz w:val="18"/>
                <w:szCs w:val="18"/>
              </w:rPr>
              <w:t>ApaEna_Cnt_T_logl</w:t>
            </w:r>
          </w:p>
        </w:tc>
        <w:tc>
          <w:tcPr>
            <w:tcW w:w="1186" w:type="dxa"/>
          </w:tcPr>
          <w:p w:rsidR="00EF417B" w:rsidRPr="00911C31" w:rsidRDefault="00EF417B" w:rsidP="005B72BC">
            <w:pPr>
              <w:rPr>
                <w:rFonts w:cs="Calibri"/>
                <w:sz w:val="18"/>
                <w:szCs w:val="18"/>
              </w:rPr>
            </w:pPr>
            <w:r>
              <w:rPr>
                <w:rFonts w:cs="Calibri"/>
                <w:sz w:val="18"/>
                <w:szCs w:val="18"/>
              </w:rPr>
              <w:t>boolean</w:t>
            </w:r>
          </w:p>
        </w:tc>
        <w:tc>
          <w:tcPr>
            <w:tcW w:w="1195" w:type="dxa"/>
          </w:tcPr>
          <w:p w:rsidR="00EF417B" w:rsidRPr="003877CA" w:rsidRDefault="00EF417B" w:rsidP="005B72BC">
            <w:pPr>
              <w:spacing w:before="60"/>
              <w:rPr>
                <w:rFonts w:cs="Calibri"/>
                <w:sz w:val="18"/>
                <w:szCs w:val="18"/>
              </w:rPr>
            </w:pPr>
            <w:r>
              <w:rPr>
                <w:rFonts w:cs="Calibri"/>
                <w:sz w:val="18"/>
                <w:szCs w:val="18"/>
              </w:rPr>
              <w:t>FALSE</w:t>
            </w:r>
          </w:p>
        </w:tc>
        <w:tc>
          <w:tcPr>
            <w:tcW w:w="1877" w:type="dxa"/>
            <w:gridSpan w:val="2"/>
          </w:tcPr>
          <w:p w:rsidR="00EF417B" w:rsidRPr="003877CA" w:rsidRDefault="00EF417B" w:rsidP="005B72BC">
            <w:pPr>
              <w:spacing w:before="60"/>
              <w:rPr>
                <w:rFonts w:cs="Calibri"/>
                <w:sz w:val="18"/>
                <w:szCs w:val="18"/>
              </w:rPr>
            </w:pPr>
            <w:r>
              <w:rPr>
                <w:rFonts w:cs="Calibri"/>
                <w:sz w:val="18"/>
                <w:szCs w:val="18"/>
              </w:rPr>
              <w:t>TRUE</w:t>
            </w:r>
          </w:p>
        </w:tc>
      </w:tr>
      <w:tr w:rsidR="00EF417B" w:rsidRPr="00AA38E8" w:rsidTr="002C5963">
        <w:tc>
          <w:tcPr>
            <w:tcW w:w="1334" w:type="dxa"/>
          </w:tcPr>
          <w:p w:rsidR="00EF417B" w:rsidRPr="003877CA" w:rsidRDefault="00EF417B" w:rsidP="005B72BC">
            <w:pPr>
              <w:spacing w:before="60"/>
              <w:rPr>
                <w:rFonts w:cs="Calibri"/>
                <w:b/>
                <w:bCs/>
                <w:sz w:val="18"/>
                <w:szCs w:val="18"/>
              </w:rPr>
            </w:pPr>
          </w:p>
        </w:tc>
        <w:tc>
          <w:tcPr>
            <w:tcW w:w="3336" w:type="dxa"/>
          </w:tcPr>
          <w:p w:rsidR="00EF417B" w:rsidRPr="00246857" w:rsidRDefault="00EF417B" w:rsidP="005B72BC">
            <w:pPr>
              <w:spacing w:before="60"/>
              <w:rPr>
                <w:rFonts w:cs="Calibri"/>
                <w:sz w:val="18"/>
                <w:szCs w:val="18"/>
              </w:rPr>
            </w:pPr>
            <w:r w:rsidRPr="00D720D2">
              <w:rPr>
                <w:rFonts w:cs="Calibri"/>
                <w:sz w:val="18"/>
                <w:szCs w:val="18"/>
              </w:rPr>
              <w:t>HwHaptcEna_Cnt_T_logl</w:t>
            </w:r>
          </w:p>
        </w:tc>
        <w:tc>
          <w:tcPr>
            <w:tcW w:w="1186" w:type="dxa"/>
          </w:tcPr>
          <w:p w:rsidR="00EF417B" w:rsidRPr="00911C31" w:rsidRDefault="00EF417B" w:rsidP="005B72BC">
            <w:pPr>
              <w:rPr>
                <w:rFonts w:cs="Calibri"/>
                <w:sz w:val="18"/>
                <w:szCs w:val="18"/>
              </w:rPr>
            </w:pPr>
            <w:r>
              <w:rPr>
                <w:rFonts w:cs="Calibri"/>
                <w:sz w:val="18"/>
                <w:szCs w:val="18"/>
              </w:rPr>
              <w:t>boolean</w:t>
            </w:r>
          </w:p>
        </w:tc>
        <w:tc>
          <w:tcPr>
            <w:tcW w:w="1195" w:type="dxa"/>
          </w:tcPr>
          <w:p w:rsidR="00EF417B" w:rsidRPr="003877CA" w:rsidRDefault="00EF417B" w:rsidP="005B72BC">
            <w:pPr>
              <w:spacing w:before="60"/>
              <w:rPr>
                <w:rFonts w:cs="Calibri"/>
                <w:sz w:val="18"/>
                <w:szCs w:val="18"/>
              </w:rPr>
            </w:pPr>
            <w:r>
              <w:rPr>
                <w:rFonts w:cs="Calibri"/>
                <w:sz w:val="18"/>
                <w:szCs w:val="18"/>
              </w:rPr>
              <w:t>FALSE</w:t>
            </w:r>
          </w:p>
        </w:tc>
        <w:tc>
          <w:tcPr>
            <w:tcW w:w="1877" w:type="dxa"/>
            <w:gridSpan w:val="2"/>
          </w:tcPr>
          <w:p w:rsidR="00EF417B" w:rsidRPr="003877CA" w:rsidRDefault="00EF417B" w:rsidP="005B72BC">
            <w:pPr>
              <w:spacing w:before="60"/>
              <w:rPr>
                <w:rFonts w:cs="Calibri"/>
                <w:sz w:val="18"/>
                <w:szCs w:val="18"/>
              </w:rPr>
            </w:pPr>
            <w:r>
              <w:rPr>
                <w:rFonts w:cs="Calibri"/>
                <w:sz w:val="18"/>
                <w:szCs w:val="18"/>
              </w:rPr>
              <w:t>TRUE</w:t>
            </w:r>
          </w:p>
        </w:tc>
      </w:tr>
      <w:tr w:rsidR="00F3040B" w:rsidRPr="00AA38E8" w:rsidTr="002C5963">
        <w:tc>
          <w:tcPr>
            <w:tcW w:w="1334" w:type="dxa"/>
          </w:tcPr>
          <w:p w:rsidR="00F3040B" w:rsidRPr="003877CA" w:rsidRDefault="00F3040B" w:rsidP="005B72BC">
            <w:pPr>
              <w:spacing w:before="60"/>
              <w:rPr>
                <w:rFonts w:cs="Calibri"/>
                <w:b/>
                <w:bCs/>
                <w:sz w:val="18"/>
                <w:szCs w:val="18"/>
              </w:rPr>
            </w:pPr>
          </w:p>
        </w:tc>
        <w:tc>
          <w:tcPr>
            <w:tcW w:w="3336" w:type="dxa"/>
          </w:tcPr>
          <w:p w:rsidR="00F3040B" w:rsidRPr="00D720D2" w:rsidRDefault="00F3040B" w:rsidP="005B72BC">
            <w:pPr>
              <w:spacing w:before="60"/>
              <w:rPr>
                <w:rFonts w:cs="Calibri"/>
                <w:sz w:val="18"/>
                <w:szCs w:val="18"/>
              </w:rPr>
            </w:pPr>
            <w:r w:rsidRPr="00F3040B">
              <w:rPr>
                <w:rFonts w:cs="Calibri"/>
                <w:sz w:val="18"/>
                <w:szCs w:val="18"/>
              </w:rPr>
              <w:t>HaptcStTranActvToWaitFlg_Cnt_T_logl</w:t>
            </w:r>
          </w:p>
        </w:tc>
        <w:tc>
          <w:tcPr>
            <w:tcW w:w="1186" w:type="dxa"/>
          </w:tcPr>
          <w:p w:rsidR="00F3040B" w:rsidRDefault="00F3040B" w:rsidP="005B72BC">
            <w:pPr>
              <w:rPr>
                <w:rFonts w:cs="Calibri"/>
                <w:sz w:val="18"/>
                <w:szCs w:val="18"/>
              </w:rPr>
            </w:pPr>
            <w:r>
              <w:rPr>
                <w:rFonts w:cs="Calibri"/>
                <w:sz w:val="18"/>
                <w:szCs w:val="18"/>
              </w:rPr>
              <w:t>boolean</w:t>
            </w:r>
          </w:p>
        </w:tc>
        <w:tc>
          <w:tcPr>
            <w:tcW w:w="1195" w:type="dxa"/>
          </w:tcPr>
          <w:p w:rsidR="00F3040B" w:rsidRDefault="00F3040B" w:rsidP="005B72BC">
            <w:pPr>
              <w:spacing w:before="60"/>
              <w:rPr>
                <w:rFonts w:cs="Calibri"/>
                <w:sz w:val="18"/>
                <w:szCs w:val="18"/>
              </w:rPr>
            </w:pPr>
            <w:r>
              <w:rPr>
                <w:rFonts w:cs="Calibri"/>
                <w:sz w:val="18"/>
                <w:szCs w:val="18"/>
              </w:rPr>
              <w:t>FALSE</w:t>
            </w:r>
          </w:p>
        </w:tc>
        <w:tc>
          <w:tcPr>
            <w:tcW w:w="1877" w:type="dxa"/>
            <w:gridSpan w:val="2"/>
          </w:tcPr>
          <w:p w:rsidR="00F3040B" w:rsidRDefault="00F3040B" w:rsidP="005B72BC">
            <w:pPr>
              <w:spacing w:before="60"/>
              <w:rPr>
                <w:rFonts w:cs="Calibri"/>
                <w:sz w:val="18"/>
                <w:szCs w:val="18"/>
              </w:rPr>
            </w:pPr>
            <w:r>
              <w:rPr>
                <w:rFonts w:cs="Calibri"/>
                <w:sz w:val="18"/>
                <w:szCs w:val="18"/>
              </w:rPr>
              <w:t>TRUE</w:t>
            </w:r>
          </w:p>
        </w:tc>
      </w:tr>
      <w:tr w:rsidR="00F3040B" w:rsidRPr="00AA38E8" w:rsidTr="002C5963">
        <w:tc>
          <w:tcPr>
            <w:tcW w:w="1334" w:type="dxa"/>
          </w:tcPr>
          <w:p w:rsidR="00F3040B" w:rsidRPr="003877CA" w:rsidRDefault="00F3040B" w:rsidP="005B72BC">
            <w:pPr>
              <w:spacing w:before="60"/>
              <w:rPr>
                <w:rFonts w:cs="Calibri"/>
                <w:b/>
                <w:bCs/>
                <w:sz w:val="18"/>
                <w:szCs w:val="18"/>
              </w:rPr>
            </w:pPr>
          </w:p>
        </w:tc>
        <w:tc>
          <w:tcPr>
            <w:tcW w:w="3336" w:type="dxa"/>
          </w:tcPr>
          <w:p w:rsidR="00F3040B" w:rsidRPr="00D720D2" w:rsidRDefault="00F3040B" w:rsidP="005B72BC">
            <w:pPr>
              <w:spacing w:before="60"/>
              <w:rPr>
                <w:rFonts w:cs="Calibri"/>
                <w:sz w:val="18"/>
                <w:szCs w:val="18"/>
              </w:rPr>
            </w:pPr>
            <w:r w:rsidRPr="00F3040B">
              <w:rPr>
                <w:rFonts w:cs="Calibri"/>
                <w:sz w:val="18"/>
                <w:szCs w:val="18"/>
              </w:rPr>
              <w:t>TranHaptcWaitToApaStActvFlg_Cnt_T_logl</w:t>
            </w:r>
          </w:p>
        </w:tc>
        <w:tc>
          <w:tcPr>
            <w:tcW w:w="1186" w:type="dxa"/>
          </w:tcPr>
          <w:p w:rsidR="00F3040B" w:rsidRDefault="00F3040B" w:rsidP="005B72BC">
            <w:pPr>
              <w:rPr>
                <w:rFonts w:cs="Calibri"/>
                <w:sz w:val="18"/>
                <w:szCs w:val="18"/>
              </w:rPr>
            </w:pPr>
            <w:r>
              <w:rPr>
                <w:rFonts w:cs="Calibri"/>
                <w:sz w:val="18"/>
                <w:szCs w:val="18"/>
              </w:rPr>
              <w:t>boolean</w:t>
            </w:r>
          </w:p>
        </w:tc>
        <w:tc>
          <w:tcPr>
            <w:tcW w:w="1195" w:type="dxa"/>
          </w:tcPr>
          <w:p w:rsidR="00F3040B" w:rsidRDefault="00F3040B" w:rsidP="005B72BC">
            <w:pPr>
              <w:spacing w:before="60"/>
              <w:rPr>
                <w:rFonts w:cs="Calibri"/>
                <w:sz w:val="18"/>
                <w:szCs w:val="18"/>
              </w:rPr>
            </w:pPr>
            <w:r>
              <w:rPr>
                <w:rFonts w:cs="Calibri"/>
                <w:sz w:val="18"/>
                <w:szCs w:val="18"/>
              </w:rPr>
              <w:t>FALSE</w:t>
            </w:r>
          </w:p>
        </w:tc>
        <w:tc>
          <w:tcPr>
            <w:tcW w:w="1877" w:type="dxa"/>
            <w:gridSpan w:val="2"/>
          </w:tcPr>
          <w:p w:rsidR="00F3040B" w:rsidRDefault="00F3040B" w:rsidP="005B72BC">
            <w:pPr>
              <w:spacing w:before="60"/>
              <w:rPr>
                <w:rFonts w:cs="Calibri"/>
                <w:sz w:val="18"/>
                <w:szCs w:val="18"/>
              </w:rPr>
            </w:pPr>
            <w:r>
              <w:rPr>
                <w:rFonts w:cs="Calibri"/>
                <w:sz w:val="18"/>
                <w:szCs w:val="18"/>
              </w:rPr>
              <w:t>TRUE</w:t>
            </w:r>
          </w:p>
        </w:tc>
      </w:tr>
      <w:tr w:rsidR="002C5963" w:rsidRPr="00AA38E8" w:rsidTr="002C5963">
        <w:tc>
          <w:tcPr>
            <w:tcW w:w="1334" w:type="dxa"/>
          </w:tcPr>
          <w:p w:rsidR="002C5963" w:rsidRPr="003877CA" w:rsidRDefault="002C5963" w:rsidP="005B72BC">
            <w:pPr>
              <w:spacing w:before="60"/>
              <w:rPr>
                <w:rFonts w:cs="Calibri"/>
                <w:b/>
                <w:bCs/>
                <w:sz w:val="18"/>
                <w:szCs w:val="18"/>
              </w:rPr>
            </w:pPr>
          </w:p>
        </w:tc>
        <w:tc>
          <w:tcPr>
            <w:tcW w:w="3336" w:type="dxa"/>
          </w:tcPr>
          <w:p w:rsidR="002C5963" w:rsidRPr="00F3040B" w:rsidRDefault="002C5963" w:rsidP="005B72BC">
            <w:pPr>
              <w:spacing w:before="60"/>
              <w:rPr>
                <w:rFonts w:cs="Calibri"/>
                <w:sz w:val="18"/>
                <w:szCs w:val="18"/>
              </w:rPr>
            </w:pPr>
            <w:r>
              <w:rPr>
                <w:rFonts w:cs="Calibri"/>
                <w:sz w:val="18"/>
                <w:szCs w:val="18"/>
              </w:rPr>
              <w:t>SysSt_Cnt_T_enum</w:t>
            </w:r>
          </w:p>
        </w:tc>
        <w:tc>
          <w:tcPr>
            <w:tcW w:w="1186" w:type="dxa"/>
          </w:tcPr>
          <w:p w:rsidR="002C5963" w:rsidRDefault="002C5963" w:rsidP="005B72BC">
            <w:pPr>
              <w:rPr>
                <w:rFonts w:cs="Calibri"/>
                <w:sz w:val="18"/>
                <w:szCs w:val="18"/>
              </w:rPr>
            </w:pPr>
            <w:r>
              <w:rPr>
                <w:rFonts w:cs="Calibri"/>
                <w:sz w:val="18"/>
                <w:szCs w:val="18"/>
              </w:rPr>
              <w:t>SysSt1</w:t>
            </w:r>
          </w:p>
        </w:tc>
        <w:tc>
          <w:tcPr>
            <w:tcW w:w="1195" w:type="dxa"/>
          </w:tcPr>
          <w:p w:rsidR="002C5963" w:rsidRDefault="002C5963" w:rsidP="005B72BC">
            <w:pPr>
              <w:spacing w:before="60"/>
              <w:rPr>
                <w:rFonts w:cs="Calibri"/>
                <w:sz w:val="18"/>
                <w:szCs w:val="18"/>
              </w:rPr>
            </w:pPr>
            <w:r>
              <w:rPr>
                <w:rFonts w:cs="Calibri"/>
                <w:sz w:val="18"/>
                <w:szCs w:val="18"/>
              </w:rPr>
              <w:t>SYSST_DI</w:t>
            </w:r>
          </w:p>
        </w:tc>
        <w:tc>
          <w:tcPr>
            <w:tcW w:w="1877" w:type="dxa"/>
            <w:gridSpan w:val="2"/>
          </w:tcPr>
          <w:p w:rsidR="002C5963" w:rsidRDefault="002C5963" w:rsidP="005B72BC">
            <w:pPr>
              <w:spacing w:before="60"/>
              <w:rPr>
                <w:rFonts w:cs="Calibri"/>
                <w:sz w:val="18"/>
                <w:szCs w:val="18"/>
              </w:rPr>
            </w:pPr>
            <w:r>
              <w:rPr>
                <w:rFonts w:cs="Calibri"/>
                <w:sz w:val="18"/>
                <w:szCs w:val="18"/>
              </w:rPr>
              <w:t>SYSST_WRMININ</w:t>
            </w:r>
          </w:p>
        </w:tc>
      </w:tr>
      <w:tr w:rsidR="002C5963" w:rsidRPr="00AA38E8" w:rsidTr="002C5963">
        <w:tc>
          <w:tcPr>
            <w:tcW w:w="1334" w:type="dxa"/>
          </w:tcPr>
          <w:p w:rsidR="002C5963" w:rsidRPr="003877CA" w:rsidRDefault="002C5963" w:rsidP="005B72BC">
            <w:pPr>
              <w:spacing w:before="60"/>
              <w:rPr>
                <w:rFonts w:cs="Calibri"/>
                <w:b/>
                <w:bCs/>
                <w:sz w:val="18"/>
                <w:szCs w:val="18"/>
              </w:rPr>
            </w:pPr>
          </w:p>
        </w:tc>
        <w:tc>
          <w:tcPr>
            <w:tcW w:w="3336" w:type="dxa"/>
          </w:tcPr>
          <w:p w:rsidR="002C5963" w:rsidRPr="00D720D2" w:rsidRDefault="002C5963" w:rsidP="005B72BC">
            <w:pPr>
              <w:spacing w:before="60"/>
              <w:rPr>
                <w:rFonts w:cs="Calibri"/>
                <w:sz w:val="18"/>
                <w:szCs w:val="18"/>
              </w:rPr>
            </w:pPr>
            <w:r>
              <w:rPr>
                <w:rFonts w:cs="Calibri"/>
                <w:sz w:val="18"/>
                <w:szCs w:val="18"/>
              </w:rPr>
              <w:t>*</w:t>
            </w:r>
            <w:r w:rsidRPr="00EF417B">
              <w:rPr>
                <w:rFonts w:cs="Calibri"/>
                <w:sz w:val="18"/>
                <w:szCs w:val="18"/>
              </w:rPr>
              <w:t>HaptcSt_Cnt_T_u08</w:t>
            </w:r>
          </w:p>
        </w:tc>
        <w:tc>
          <w:tcPr>
            <w:tcW w:w="1186" w:type="dxa"/>
          </w:tcPr>
          <w:p w:rsidR="002C5963" w:rsidRDefault="002C5963" w:rsidP="005B72BC">
            <w:pPr>
              <w:rPr>
                <w:rFonts w:cs="Calibri"/>
                <w:sz w:val="18"/>
                <w:szCs w:val="18"/>
              </w:rPr>
            </w:pPr>
            <w:r>
              <w:rPr>
                <w:rFonts w:cs="Calibri"/>
                <w:sz w:val="18"/>
                <w:szCs w:val="18"/>
              </w:rPr>
              <w:t>uint8</w:t>
            </w:r>
          </w:p>
        </w:tc>
        <w:tc>
          <w:tcPr>
            <w:tcW w:w="1195" w:type="dxa"/>
          </w:tcPr>
          <w:p w:rsidR="002C5963" w:rsidRDefault="002C5963" w:rsidP="005B72BC">
            <w:pPr>
              <w:spacing w:before="60"/>
              <w:rPr>
                <w:rFonts w:cs="Calibri"/>
                <w:sz w:val="18"/>
                <w:szCs w:val="18"/>
              </w:rPr>
            </w:pPr>
            <w:r>
              <w:rPr>
                <w:rFonts w:cs="Calibri"/>
                <w:sz w:val="18"/>
                <w:szCs w:val="18"/>
              </w:rPr>
              <w:t>0</w:t>
            </w:r>
          </w:p>
        </w:tc>
        <w:tc>
          <w:tcPr>
            <w:tcW w:w="1877" w:type="dxa"/>
            <w:gridSpan w:val="2"/>
          </w:tcPr>
          <w:p w:rsidR="002C5963" w:rsidRDefault="002C5963" w:rsidP="005B72BC">
            <w:pPr>
              <w:spacing w:before="60"/>
              <w:rPr>
                <w:rFonts w:cs="Calibri"/>
                <w:sz w:val="18"/>
                <w:szCs w:val="18"/>
              </w:rPr>
            </w:pPr>
            <w:r>
              <w:rPr>
                <w:rFonts w:cs="Calibri"/>
                <w:sz w:val="18"/>
                <w:szCs w:val="18"/>
              </w:rPr>
              <w:t>2</w:t>
            </w:r>
          </w:p>
        </w:tc>
      </w:tr>
      <w:tr w:rsidR="002C5963" w:rsidRPr="00AA38E8" w:rsidTr="002C5963">
        <w:tc>
          <w:tcPr>
            <w:tcW w:w="1334" w:type="dxa"/>
          </w:tcPr>
          <w:p w:rsidR="002C5963" w:rsidRPr="003877CA" w:rsidRDefault="002C5963" w:rsidP="005B72BC">
            <w:pPr>
              <w:spacing w:before="60"/>
              <w:rPr>
                <w:rFonts w:cs="Calibri"/>
                <w:b/>
                <w:bCs/>
                <w:sz w:val="18"/>
                <w:szCs w:val="18"/>
              </w:rPr>
            </w:pPr>
          </w:p>
        </w:tc>
        <w:tc>
          <w:tcPr>
            <w:tcW w:w="3336" w:type="dxa"/>
          </w:tcPr>
          <w:p w:rsidR="002C5963" w:rsidRPr="00D720D2" w:rsidRDefault="002C5963" w:rsidP="005B72BC">
            <w:pPr>
              <w:spacing w:before="60"/>
              <w:rPr>
                <w:rFonts w:cs="Calibri"/>
                <w:sz w:val="18"/>
                <w:szCs w:val="18"/>
              </w:rPr>
            </w:pPr>
            <w:r>
              <w:rPr>
                <w:rFonts w:cs="Calibri"/>
                <w:sz w:val="18"/>
                <w:szCs w:val="18"/>
              </w:rPr>
              <w:t>*</w:t>
            </w:r>
            <w:r w:rsidRPr="00D720D2">
              <w:rPr>
                <w:rFonts w:cs="Calibri"/>
                <w:sz w:val="18"/>
                <w:szCs w:val="18"/>
              </w:rPr>
              <w:t>ApaSt_Cnt_T_u08</w:t>
            </w:r>
          </w:p>
        </w:tc>
        <w:tc>
          <w:tcPr>
            <w:tcW w:w="1186" w:type="dxa"/>
          </w:tcPr>
          <w:p w:rsidR="002C5963" w:rsidRDefault="002C5963" w:rsidP="005B72BC">
            <w:pPr>
              <w:rPr>
                <w:rFonts w:cs="Calibri"/>
                <w:sz w:val="18"/>
                <w:szCs w:val="18"/>
              </w:rPr>
            </w:pPr>
            <w:r>
              <w:rPr>
                <w:rFonts w:cs="Calibri"/>
                <w:sz w:val="18"/>
                <w:szCs w:val="18"/>
              </w:rPr>
              <w:t>uint8</w:t>
            </w:r>
          </w:p>
        </w:tc>
        <w:tc>
          <w:tcPr>
            <w:tcW w:w="1195" w:type="dxa"/>
          </w:tcPr>
          <w:p w:rsidR="002C5963" w:rsidRDefault="002C5963" w:rsidP="005B72BC">
            <w:pPr>
              <w:spacing w:before="60"/>
              <w:rPr>
                <w:rFonts w:cs="Calibri"/>
                <w:sz w:val="18"/>
                <w:szCs w:val="18"/>
              </w:rPr>
            </w:pPr>
            <w:r>
              <w:rPr>
                <w:rFonts w:cs="Calibri"/>
                <w:sz w:val="18"/>
                <w:szCs w:val="18"/>
              </w:rPr>
              <w:t>0</w:t>
            </w:r>
          </w:p>
        </w:tc>
        <w:tc>
          <w:tcPr>
            <w:tcW w:w="1877" w:type="dxa"/>
            <w:gridSpan w:val="2"/>
          </w:tcPr>
          <w:p w:rsidR="002C5963" w:rsidRDefault="002C5963" w:rsidP="005B72BC">
            <w:pPr>
              <w:spacing w:before="60"/>
              <w:rPr>
                <w:rFonts w:cs="Calibri"/>
                <w:sz w:val="18"/>
                <w:szCs w:val="18"/>
              </w:rPr>
            </w:pPr>
            <w:r>
              <w:rPr>
                <w:rFonts w:cs="Calibri"/>
                <w:sz w:val="18"/>
                <w:szCs w:val="18"/>
              </w:rPr>
              <w:t>4</w:t>
            </w:r>
          </w:p>
        </w:tc>
      </w:tr>
      <w:tr w:rsidR="002C5963" w:rsidRPr="00AA38E8" w:rsidTr="002C5963">
        <w:tc>
          <w:tcPr>
            <w:tcW w:w="1334" w:type="dxa"/>
          </w:tcPr>
          <w:p w:rsidR="002C5963" w:rsidRPr="003877CA" w:rsidRDefault="002C5963" w:rsidP="005B72BC">
            <w:pPr>
              <w:spacing w:before="60"/>
              <w:rPr>
                <w:rFonts w:cs="Calibri"/>
                <w:b/>
                <w:bCs/>
                <w:sz w:val="18"/>
                <w:szCs w:val="18"/>
              </w:rPr>
            </w:pPr>
            <w:r w:rsidRPr="003877CA">
              <w:rPr>
                <w:rFonts w:cs="Calibri"/>
                <w:b/>
                <w:bCs/>
                <w:sz w:val="18"/>
                <w:szCs w:val="18"/>
              </w:rPr>
              <w:t>Return Value</w:t>
            </w:r>
          </w:p>
        </w:tc>
        <w:tc>
          <w:tcPr>
            <w:tcW w:w="3336" w:type="dxa"/>
          </w:tcPr>
          <w:p w:rsidR="002C5963" w:rsidRPr="003877CA" w:rsidRDefault="002C5963" w:rsidP="005B72BC">
            <w:pPr>
              <w:spacing w:before="60"/>
              <w:rPr>
                <w:rFonts w:cs="Calibri"/>
                <w:sz w:val="18"/>
                <w:szCs w:val="18"/>
              </w:rPr>
            </w:pPr>
            <w:r>
              <w:rPr>
                <w:rFonts w:cs="Calibri"/>
                <w:sz w:val="18"/>
                <w:szCs w:val="18"/>
              </w:rPr>
              <w:t>None</w:t>
            </w:r>
          </w:p>
        </w:tc>
        <w:tc>
          <w:tcPr>
            <w:tcW w:w="1186" w:type="dxa"/>
          </w:tcPr>
          <w:p w:rsidR="002C5963" w:rsidRPr="00911C31" w:rsidRDefault="002C5963" w:rsidP="005B72BC">
            <w:pPr>
              <w:rPr>
                <w:rFonts w:cs="Calibri"/>
                <w:sz w:val="18"/>
                <w:szCs w:val="18"/>
              </w:rPr>
            </w:pPr>
          </w:p>
        </w:tc>
        <w:tc>
          <w:tcPr>
            <w:tcW w:w="1195" w:type="dxa"/>
          </w:tcPr>
          <w:p w:rsidR="002C5963" w:rsidRPr="003877CA" w:rsidRDefault="002C5963" w:rsidP="005B72BC">
            <w:pPr>
              <w:spacing w:before="60"/>
              <w:rPr>
                <w:rFonts w:cs="Calibri"/>
                <w:sz w:val="18"/>
                <w:szCs w:val="18"/>
              </w:rPr>
            </w:pPr>
          </w:p>
        </w:tc>
        <w:tc>
          <w:tcPr>
            <w:tcW w:w="1877" w:type="dxa"/>
            <w:gridSpan w:val="2"/>
          </w:tcPr>
          <w:p w:rsidR="002C5963" w:rsidRPr="003877CA" w:rsidRDefault="002C5963" w:rsidP="005B72BC">
            <w:pPr>
              <w:spacing w:before="60"/>
              <w:rPr>
                <w:rFonts w:cs="Calibri"/>
                <w:sz w:val="18"/>
                <w:szCs w:val="18"/>
              </w:rPr>
            </w:pPr>
          </w:p>
        </w:tc>
      </w:tr>
    </w:tbl>
    <w:p w:rsidR="00EF417B" w:rsidRPr="002F5138" w:rsidRDefault="00EF417B" w:rsidP="00EF417B">
      <w:pPr>
        <w:pStyle w:val="Heading2"/>
        <w:numPr>
          <w:ilvl w:val="3"/>
          <w:numId w:val="11"/>
        </w:numPr>
        <w:spacing w:after="60"/>
        <w:rPr>
          <w:rFonts w:ascii="Calibri" w:hAnsi="Calibri" w:cs="Calibri"/>
        </w:rPr>
      </w:pPr>
      <w:bookmarkStart w:id="728" w:name="_Toc473815419"/>
      <w:r w:rsidRPr="002F5138">
        <w:rPr>
          <w:rFonts w:ascii="Calibri" w:hAnsi="Calibri" w:cs="Calibri"/>
        </w:rPr>
        <w:t>Description</w:t>
      </w:r>
      <w:bookmarkEnd w:id="728"/>
    </w:p>
    <w:p w:rsidR="00EF417B" w:rsidRDefault="00EF417B" w:rsidP="00EF417B">
      <w:pPr>
        <w:autoSpaceDE w:val="0"/>
        <w:autoSpaceDN w:val="0"/>
        <w:adjustRightInd w:val="0"/>
        <w:rPr>
          <w:sz w:val="18"/>
          <w:szCs w:val="18"/>
          <w:lang w:bidi="ar-SA"/>
        </w:rPr>
      </w:pPr>
      <w:r>
        <w:rPr>
          <w:sz w:val="18"/>
          <w:szCs w:val="18"/>
          <w:lang w:bidi="ar-SA"/>
        </w:rPr>
        <w:t xml:space="preserve"> </w:t>
      </w:r>
      <w:r w:rsidRPr="00246857">
        <w:rPr>
          <w:sz w:val="18"/>
          <w:szCs w:val="18"/>
          <w:lang w:bidi="ar-SA"/>
        </w:rPr>
        <w:t xml:space="preserve">This function validates conditions for all state transitions </w:t>
      </w:r>
      <w:r w:rsidRPr="00EF417B">
        <w:rPr>
          <w:sz w:val="18"/>
          <w:szCs w:val="18"/>
          <w:lang w:bidi="ar-SA"/>
        </w:rPr>
        <w:t xml:space="preserve">from and within </w:t>
      </w:r>
      <w:r w:rsidR="00C326F7">
        <w:rPr>
          <w:sz w:val="18"/>
          <w:szCs w:val="18"/>
          <w:lang w:bidi="ar-SA"/>
        </w:rPr>
        <w:t>‘</w:t>
      </w:r>
      <w:r w:rsidRPr="00EF417B">
        <w:rPr>
          <w:sz w:val="18"/>
          <w:szCs w:val="18"/>
          <w:lang w:bidi="ar-SA"/>
        </w:rPr>
        <w:t>APA Availability for Control</w:t>
      </w:r>
      <w:r w:rsidR="00C326F7">
        <w:rPr>
          <w:sz w:val="18"/>
          <w:szCs w:val="18"/>
          <w:lang w:bidi="ar-SA"/>
        </w:rPr>
        <w:t>’</w:t>
      </w:r>
      <w:r w:rsidRPr="00EF417B">
        <w:rPr>
          <w:sz w:val="18"/>
          <w:szCs w:val="18"/>
          <w:lang w:bidi="ar-SA"/>
        </w:rPr>
        <w:t xml:space="preserve"> state</w:t>
      </w:r>
      <w:r>
        <w:rPr>
          <w:sz w:val="18"/>
          <w:szCs w:val="18"/>
          <w:lang w:bidi="ar-SA"/>
        </w:rPr>
        <w:t xml:space="preserve">. </w:t>
      </w:r>
    </w:p>
    <w:p w:rsidR="00EF417B" w:rsidRPr="00F47A34" w:rsidRDefault="00EF417B" w:rsidP="00EF417B">
      <w:pPr>
        <w:autoSpaceDE w:val="0"/>
        <w:autoSpaceDN w:val="0"/>
        <w:adjustRightInd w:val="0"/>
        <w:rPr>
          <w:sz w:val="18"/>
          <w:szCs w:val="18"/>
          <w:lang w:bidi="ar-SA"/>
        </w:rPr>
      </w:pPr>
      <w:r>
        <w:rPr>
          <w:rFonts w:cs="Calibri"/>
          <w:sz w:val="18"/>
          <w:szCs w:val="18"/>
        </w:rPr>
        <w:t>‘*</w:t>
      </w:r>
      <w:r w:rsidRPr="00D720D2">
        <w:rPr>
          <w:rFonts w:cs="Calibri"/>
          <w:sz w:val="18"/>
          <w:szCs w:val="18"/>
        </w:rPr>
        <w:t>ApaSt_Cnt_T_u08</w:t>
      </w:r>
      <w:r>
        <w:rPr>
          <w:rFonts w:cs="Calibri"/>
          <w:sz w:val="18"/>
          <w:szCs w:val="18"/>
        </w:rPr>
        <w:t xml:space="preserve"> and *</w:t>
      </w:r>
      <w:r w:rsidRPr="00EF417B">
        <w:rPr>
          <w:rFonts w:cs="Calibri"/>
          <w:sz w:val="18"/>
          <w:szCs w:val="18"/>
        </w:rPr>
        <w:t>HaptcSt_Cnt_T_u08</w:t>
      </w:r>
      <w:r>
        <w:rPr>
          <w:rFonts w:cs="Calibri"/>
          <w:sz w:val="18"/>
          <w:szCs w:val="18"/>
        </w:rPr>
        <w:t xml:space="preserve">’ are outputs of this function. </w:t>
      </w:r>
    </w:p>
    <w:p w:rsidR="00EF417B" w:rsidRPr="002F5138" w:rsidRDefault="00EF417B" w:rsidP="00EF417B">
      <w:pPr>
        <w:pStyle w:val="Heading2"/>
        <w:numPr>
          <w:ilvl w:val="2"/>
          <w:numId w:val="11"/>
        </w:numPr>
        <w:tabs>
          <w:tab w:val="clear" w:pos="1017"/>
          <w:tab w:val="num" w:pos="567"/>
        </w:tabs>
        <w:spacing w:after="60"/>
        <w:ind w:left="567"/>
        <w:rPr>
          <w:rFonts w:ascii="Calibri" w:hAnsi="Calibri" w:cs="Calibri"/>
        </w:rPr>
      </w:pPr>
      <w:bookmarkStart w:id="729" w:name="_Toc473815420"/>
      <w:r w:rsidRPr="002F5138">
        <w:rPr>
          <w:rFonts w:ascii="Calibri" w:hAnsi="Calibri" w:cs="Calibri"/>
        </w:rPr>
        <w:t>Local Function #</w:t>
      </w:r>
      <w:r>
        <w:rPr>
          <w:rFonts w:ascii="Calibri" w:hAnsi="Calibri" w:cs="Calibri"/>
        </w:rPr>
        <w:t>11</w:t>
      </w:r>
      <w:bookmarkEnd w:id="72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2"/>
        <w:gridCol w:w="2777"/>
        <w:gridCol w:w="1221"/>
        <w:gridCol w:w="1304"/>
        <w:gridCol w:w="53"/>
        <w:gridCol w:w="2211"/>
      </w:tblGrid>
      <w:tr w:rsidR="00EF417B" w:rsidRPr="00AA38E8" w:rsidTr="00EF417B">
        <w:tc>
          <w:tcPr>
            <w:tcW w:w="1362" w:type="dxa"/>
          </w:tcPr>
          <w:p w:rsidR="00EF417B" w:rsidRPr="003877CA" w:rsidRDefault="00EF417B" w:rsidP="005B72BC">
            <w:pPr>
              <w:spacing w:before="60"/>
              <w:rPr>
                <w:rFonts w:cs="Calibri"/>
                <w:b/>
                <w:bCs/>
                <w:sz w:val="18"/>
                <w:szCs w:val="18"/>
              </w:rPr>
            </w:pPr>
            <w:r w:rsidRPr="003877CA">
              <w:rPr>
                <w:rFonts w:cs="Calibri"/>
                <w:b/>
                <w:bCs/>
                <w:sz w:val="18"/>
                <w:szCs w:val="18"/>
              </w:rPr>
              <w:t>Function Name</w:t>
            </w:r>
          </w:p>
        </w:tc>
        <w:tc>
          <w:tcPr>
            <w:tcW w:w="2777" w:type="dxa"/>
          </w:tcPr>
          <w:p w:rsidR="00EF417B" w:rsidRPr="003877CA" w:rsidRDefault="00EF417B" w:rsidP="005B72BC">
            <w:pPr>
              <w:spacing w:before="60"/>
              <w:rPr>
                <w:rFonts w:cs="Calibri"/>
                <w:sz w:val="18"/>
                <w:szCs w:val="18"/>
              </w:rPr>
            </w:pPr>
            <w:r w:rsidRPr="00EF417B">
              <w:rPr>
                <w:rFonts w:cs="Calibri"/>
                <w:sz w:val="18"/>
                <w:szCs w:val="18"/>
              </w:rPr>
              <w:t>LkaStTran</w:t>
            </w:r>
          </w:p>
        </w:tc>
        <w:tc>
          <w:tcPr>
            <w:tcW w:w="1221" w:type="dxa"/>
            <w:shd w:val="pct30" w:color="FFFF00" w:fill="auto"/>
          </w:tcPr>
          <w:p w:rsidR="00EF417B" w:rsidRPr="003877CA" w:rsidRDefault="00EF417B" w:rsidP="005B72BC">
            <w:pPr>
              <w:spacing w:before="60"/>
              <w:jc w:val="center"/>
              <w:rPr>
                <w:rFonts w:cs="Calibri"/>
                <w:sz w:val="18"/>
                <w:szCs w:val="18"/>
              </w:rPr>
            </w:pPr>
            <w:r w:rsidRPr="003877CA">
              <w:rPr>
                <w:rFonts w:cs="Calibri"/>
                <w:sz w:val="18"/>
                <w:szCs w:val="18"/>
              </w:rPr>
              <w:t>Type</w:t>
            </w:r>
          </w:p>
        </w:tc>
        <w:tc>
          <w:tcPr>
            <w:tcW w:w="1357" w:type="dxa"/>
            <w:gridSpan w:val="2"/>
            <w:shd w:val="pct30" w:color="FFFF00" w:fill="auto"/>
          </w:tcPr>
          <w:p w:rsidR="00EF417B" w:rsidRPr="003877CA" w:rsidRDefault="00EF417B" w:rsidP="005B72BC">
            <w:pPr>
              <w:spacing w:before="60"/>
              <w:jc w:val="center"/>
              <w:rPr>
                <w:rFonts w:cs="Calibri"/>
                <w:sz w:val="18"/>
                <w:szCs w:val="18"/>
              </w:rPr>
            </w:pPr>
            <w:r w:rsidRPr="003877CA">
              <w:rPr>
                <w:rFonts w:cs="Calibri"/>
                <w:sz w:val="18"/>
                <w:szCs w:val="18"/>
              </w:rPr>
              <w:t>Min</w:t>
            </w:r>
          </w:p>
        </w:tc>
        <w:tc>
          <w:tcPr>
            <w:tcW w:w="2211" w:type="dxa"/>
            <w:shd w:val="pct30" w:color="FFFF00" w:fill="auto"/>
          </w:tcPr>
          <w:p w:rsidR="00EF417B" w:rsidRPr="003877CA" w:rsidRDefault="00EF417B" w:rsidP="005B72BC">
            <w:pPr>
              <w:spacing w:before="60"/>
              <w:jc w:val="center"/>
              <w:rPr>
                <w:rFonts w:cs="Calibri"/>
                <w:sz w:val="18"/>
                <w:szCs w:val="18"/>
              </w:rPr>
            </w:pPr>
            <w:r w:rsidRPr="003877CA">
              <w:rPr>
                <w:rFonts w:cs="Calibri"/>
                <w:sz w:val="18"/>
                <w:szCs w:val="18"/>
              </w:rPr>
              <w:t>Max</w:t>
            </w:r>
          </w:p>
        </w:tc>
      </w:tr>
      <w:tr w:rsidR="00EF417B" w:rsidRPr="00AA38E8" w:rsidTr="00EF417B">
        <w:tc>
          <w:tcPr>
            <w:tcW w:w="1362" w:type="dxa"/>
          </w:tcPr>
          <w:p w:rsidR="00EF417B" w:rsidRPr="003877CA" w:rsidRDefault="00EF417B" w:rsidP="005B72BC">
            <w:pPr>
              <w:spacing w:before="60"/>
              <w:rPr>
                <w:rFonts w:cs="Calibri"/>
                <w:b/>
                <w:bCs/>
                <w:sz w:val="18"/>
                <w:szCs w:val="18"/>
              </w:rPr>
            </w:pPr>
            <w:r w:rsidRPr="003877CA">
              <w:rPr>
                <w:rFonts w:cs="Calibri"/>
                <w:b/>
                <w:bCs/>
                <w:sz w:val="18"/>
                <w:szCs w:val="18"/>
              </w:rPr>
              <w:t xml:space="preserve">Arguments Passed </w:t>
            </w:r>
          </w:p>
        </w:tc>
        <w:tc>
          <w:tcPr>
            <w:tcW w:w="2777" w:type="dxa"/>
          </w:tcPr>
          <w:p w:rsidR="00EF417B" w:rsidRPr="00246857" w:rsidRDefault="00EF417B" w:rsidP="005B72BC">
            <w:pPr>
              <w:spacing w:before="60"/>
              <w:rPr>
                <w:rFonts w:cs="Calibri"/>
                <w:sz w:val="18"/>
                <w:szCs w:val="18"/>
              </w:rPr>
            </w:pPr>
            <w:r w:rsidRPr="00EF417B">
              <w:rPr>
                <w:rFonts w:cs="Calibri"/>
                <w:sz w:val="18"/>
                <w:szCs w:val="18"/>
              </w:rPr>
              <w:t>LkaMfgEna_Cnt_T_logl</w:t>
            </w:r>
          </w:p>
        </w:tc>
        <w:tc>
          <w:tcPr>
            <w:tcW w:w="1221" w:type="dxa"/>
          </w:tcPr>
          <w:p w:rsidR="00EF417B" w:rsidRPr="00911C31" w:rsidRDefault="00EF417B" w:rsidP="005B72BC">
            <w:pPr>
              <w:rPr>
                <w:rFonts w:cs="Calibri"/>
                <w:sz w:val="18"/>
                <w:szCs w:val="18"/>
              </w:rPr>
            </w:pPr>
            <w:r>
              <w:rPr>
                <w:rFonts w:cs="Calibri"/>
                <w:sz w:val="18"/>
                <w:szCs w:val="18"/>
              </w:rPr>
              <w:t>boolean</w:t>
            </w:r>
          </w:p>
        </w:tc>
        <w:tc>
          <w:tcPr>
            <w:tcW w:w="1304" w:type="dxa"/>
          </w:tcPr>
          <w:p w:rsidR="00EF417B" w:rsidRPr="003877CA" w:rsidRDefault="00EF417B" w:rsidP="005B72BC">
            <w:pPr>
              <w:spacing w:before="60"/>
              <w:rPr>
                <w:rFonts w:cs="Calibri"/>
                <w:sz w:val="18"/>
                <w:szCs w:val="18"/>
              </w:rPr>
            </w:pPr>
            <w:r>
              <w:rPr>
                <w:rFonts w:cs="Calibri"/>
                <w:sz w:val="18"/>
                <w:szCs w:val="18"/>
              </w:rPr>
              <w:t>FALSE</w:t>
            </w:r>
          </w:p>
        </w:tc>
        <w:tc>
          <w:tcPr>
            <w:tcW w:w="2264" w:type="dxa"/>
            <w:gridSpan w:val="2"/>
          </w:tcPr>
          <w:p w:rsidR="00EF417B" w:rsidRPr="003877CA" w:rsidRDefault="00EF417B" w:rsidP="005B72BC">
            <w:pPr>
              <w:spacing w:before="60"/>
              <w:rPr>
                <w:rFonts w:cs="Calibri"/>
                <w:sz w:val="18"/>
                <w:szCs w:val="18"/>
              </w:rPr>
            </w:pPr>
            <w:r>
              <w:rPr>
                <w:rFonts w:cs="Calibri"/>
                <w:sz w:val="18"/>
                <w:szCs w:val="18"/>
              </w:rPr>
              <w:t>TRUE</w:t>
            </w:r>
          </w:p>
        </w:tc>
      </w:tr>
      <w:tr w:rsidR="00EF417B" w:rsidRPr="00AA38E8" w:rsidTr="00EF417B">
        <w:tc>
          <w:tcPr>
            <w:tcW w:w="1362" w:type="dxa"/>
          </w:tcPr>
          <w:p w:rsidR="00EF417B" w:rsidRPr="003877CA" w:rsidRDefault="00EF417B" w:rsidP="005B72BC">
            <w:pPr>
              <w:spacing w:before="60"/>
              <w:rPr>
                <w:rFonts w:cs="Calibri"/>
                <w:b/>
                <w:bCs/>
                <w:sz w:val="18"/>
                <w:szCs w:val="18"/>
              </w:rPr>
            </w:pPr>
          </w:p>
        </w:tc>
        <w:tc>
          <w:tcPr>
            <w:tcW w:w="2777" w:type="dxa"/>
          </w:tcPr>
          <w:p w:rsidR="00EF417B" w:rsidRPr="00246857" w:rsidRDefault="00EF417B" w:rsidP="005B72BC">
            <w:pPr>
              <w:spacing w:before="60"/>
              <w:rPr>
                <w:rFonts w:cs="Calibri"/>
                <w:sz w:val="18"/>
                <w:szCs w:val="18"/>
              </w:rPr>
            </w:pPr>
            <w:r w:rsidRPr="00EF417B">
              <w:rPr>
                <w:rFonts w:cs="Calibri"/>
                <w:sz w:val="18"/>
                <w:szCs w:val="18"/>
              </w:rPr>
              <w:t>LkaPrmntFlt_Cnt_T_logl</w:t>
            </w:r>
          </w:p>
        </w:tc>
        <w:tc>
          <w:tcPr>
            <w:tcW w:w="1221" w:type="dxa"/>
          </w:tcPr>
          <w:p w:rsidR="00EF417B" w:rsidRPr="00911C31" w:rsidRDefault="00EF417B" w:rsidP="005B72BC">
            <w:pPr>
              <w:rPr>
                <w:rFonts w:cs="Calibri"/>
                <w:sz w:val="18"/>
                <w:szCs w:val="18"/>
              </w:rPr>
            </w:pPr>
            <w:r>
              <w:rPr>
                <w:rFonts w:cs="Calibri"/>
                <w:sz w:val="18"/>
                <w:szCs w:val="18"/>
              </w:rPr>
              <w:t>boolean</w:t>
            </w:r>
          </w:p>
        </w:tc>
        <w:tc>
          <w:tcPr>
            <w:tcW w:w="1304" w:type="dxa"/>
          </w:tcPr>
          <w:p w:rsidR="00EF417B" w:rsidRPr="003877CA" w:rsidRDefault="00EF417B" w:rsidP="005B72BC">
            <w:pPr>
              <w:spacing w:before="60"/>
              <w:rPr>
                <w:rFonts w:cs="Calibri"/>
                <w:sz w:val="18"/>
                <w:szCs w:val="18"/>
              </w:rPr>
            </w:pPr>
            <w:r>
              <w:rPr>
                <w:rFonts w:cs="Calibri"/>
                <w:sz w:val="18"/>
                <w:szCs w:val="18"/>
              </w:rPr>
              <w:t>FALSE</w:t>
            </w:r>
          </w:p>
        </w:tc>
        <w:tc>
          <w:tcPr>
            <w:tcW w:w="2264" w:type="dxa"/>
            <w:gridSpan w:val="2"/>
          </w:tcPr>
          <w:p w:rsidR="00EF417B" w:rsidRPr="003877CA" w:rsidRDefault="00EF417B" w:rsidP="005B72BC">
            <w:pPr>
              <w:spacing w:before="60"/>
              <w:rPr>
                <w:rFonts w:cs="Calibri"/>
                <w:sz w:val="18"/>
                <w:szCs w:val="18"/>
              </w:rPr>
            </w:pPr>
            <w:r>
              <w:rPr>
                <w:rFonts w:cs="Calibri"/>
                <w:sz w:val="18"/>
                <w:szCs w:val="18"/>
              </w:rPr>
              <w:t>TRUE</w:t>
            </w:r>
          </w:p>
        </w:tc>
      </w:tr>
      <w:tr w:rsidR="00EF417B" w:rsidRPr="00AA38E8" w:rsidTr="00EF417B">
        <w:tc>
          <w:tcPr>
            <w:tcW w:w="1362" w:type="dxa"/>
          </w:tcPr>
          <w:p w:rsidR="00EF417B" w:rsidRPr="003877CA" w:rsidRDefault="00EF417B" w:rsidP="005B72BC">
            <w:pPr>
              <w:spacing w:before="60"/>
              <w:rPr>
                <w:rFonts w:cs="Calibri"/>
                <w:b/>
                <w:bCs/>
                <w:sz w:val="18"/>
                <w:szCs w:val="18"/>
              </w:rPr>
            </w:pPr>
          </w:p>
        </w:tc>
        <w:tc>
          <w:tcPr>
            <w:tcW w:w="2777" w:type="dxa"/>
          </w:tcPr>
          <w:p w:rsidR="00EF417B" w:rsidRPr="00246857" w:rsidRDefault="00EF417B" w:rsidP="00EF417B">
            <w:pPr>
              <w:spacing w:before="60"/>
              <w:rPr>
                <w:rFonts w:cs="Calibri"/>
                <w:sz w:val="18"/>
                <w:szCs w:val="18"/>
              </w:rPr>
            </w:pPr>
            <w:r w:rsidRPr="00EF417B">
              <w:rPr>
                <w:rFonts w:cs="Calibri"/>
                <w:sz w:val="18"/>
                <w:szCs w:val="18"/>
              </w:rPr>
              <w:t>LoaSt_Cnt_T_enum</w:t>
            </w:r>
          </w:p>
        </w:tc>
        <w:tc>
          <w:tcPr>
            <w:tcW w:w="1221" w:type="dxa"/>
          </w:tcPr>
          <w:p w:rsidR="00EF417B" w:rsidRPr="00911C31" w:rsidRDefault="00EF417B" w:rsidP="005B72BC">
            <w:pPr>
              <w:rPr>
                <w:rFonts w:cs="Calibri"/>
                <w:sz w:val="18"/>
                <w:szCs w:val="18"/>
              </w:rPr>
            </w:pPr>
            <w:r>
              <w:rPr>
                <w:rFonts w:cs="Calibri"/>
                <w:sz w:val="18"/>
                <w:szCs w:val="18"/>
              </w:rPr>
              <w:t>boolean</w:t>
            </w:r>
          </w:p>
        </w:tc>
        <w:tc>
          <w:tcPr>
            <w:tcW w:w="1304" w:type="dxa"/>
          </w:tcPr>
          <w:p w:rsidR="00EF417B" w:rsidRPr="003877CA" w:rsidRDefault="00EF417B" w:rsidP="005B72BC">
            <w:pPr>
              <w:spacing w:before="60"/>
              <w:rPr>
                <w:rFonts w:cs="Calibri"/>
                <w:sz w:val="18"/>
                <w:szCs w:val="18"/>
              </w:rPr>
            </w:pPr>
            <w:r w:rsidRPr="00D720D2">
              <w:rPr>
                <w:rFonts w:cs="Calibri"/>
                <w:sz w:val="18"/>
                <w:szCs w:val="18"/>
              </w:rPr>
              <w:t>LOAST_NORM</w:t>
            </w:r>
          </w:p>
        </w:tc>
        <w:tc>
          <w:tcPr>
            <w:tcW w:w="2264" w:type="dxa"/>
            <w:gridSpan w:val="2"/>
          </w:tcPr>
          <w:p w:rsidR="00EF417B" w:rsidRPr="003877CA" w:rsidRDefault="00EF417B" w:rsidP="005B72BC">
            <w:pPr>
              <w:spacing w:before="60"/>
              <w:rPr>
                <w:rFonts w:cs="Calibri"/>
                <w:sz w:val="18"/>
                <w:szCs w:val="18"/>
              </w:rPr>
            </w:pPr>
            <w:r w:rsidRPr="00D720D2">
              <w:rPr>
                <w:rFonts w:cs="Calibri"/>
                <w:sz w:val="18"/>
                <w:szCs w:val="18"/>
              </w:rPr>
              <w:t>LOAST_IMDTSHTDWNREQD</w:t>
            </w:r>
          </w:p>
        </w:tc>
      </w:tr>
      <w:tr w:rsidR="00EF417B" w:rsidRPr="00AA38E8" w:rsidTr="00EF417B">
        <w:tc>
          <w:tcPr>
            <w:tcW w:w="1362" w:type="dxa"/>
          </w:tcPr>
          <w:p w:rsidR="00EF417B" w:rsidRPr="003877CA" w:rsidRDefault="00EF417B" w:rsidP="005B72BC">
            <w:pPr>
              <w:spacing w:before="60"/>
              <w:rPr>
                <w:rFonts w:cs="Calibri"/>
                <w:b/>
                <w:bCs/>
                <w:sz w:val="18"/>
                <w:szCs w:val="18"/>
              </w:rPr>
            </w:pPr>
          </w:p>
        </w:tc>
        <w:tc>
          <w:tcPr>
            <w:tcW w:w="2777" w:type="dxa"/>
          </w:tcPr>
          <w:p w:rsidR="00EF417B" w:rsidRPr="00246857" w:rsidRDefault="00EF417B" w:rsidP="005B72BC">
            <w:pPr>
              <w:spacing w:before="60"/>
              <w:rPr>
                <w:rFonts w:cs="Calibri"/>
                <w:sz w:val="18"/>
                <w:szCs w:val="18"/>
              </w:rPr>
            </w:pPr>
            <w:r w:rsidRPr="00EF417B">
              <w:rPr>
                <w:rFonts w:cs="Calibri"/>
                <w:sz w:val="18"/>
                <w:szCs w:val="18"/>
              </w:rPr>
              <w:t>LkaFlt_Cnt_T_logl</w:t>
            </w:r>
          </w:p>
        </w:tc>
        <w:tc>
          <w:tcPr>
            <w:tcW w:w="1221" w:type="dxa"/>
          </w:tcPr>
          <w:p w:rsidR="00EF417B" w:rsidRPr="00911C31" w:rsidRDefault="00EF417B" w:rsidP="005B72BC">
            <w:pPr>
              <w:rPr>
                <w:rFonts w:cs="Calibri"/>
                <w:sz w:val="18"/>
                <w:szCs w:val="18"/>
              </w:rPr>
            </w:pPr>
            <w:r>
              <w:rPr>
                <w:rFonts w:cs="Calibri"/>
                <w:sz w:val="18"/>
                <w:szCs w:val="18"/>
              </w:rPr>
              <w:t>boolean</w:t>
            </w:r>
          </w:p>
        </w:tc>
        <w:tc>
          <w:tcPr>
            <w:tcW w:w="1304" w:type="dxa"/>
          </w:tcPr>
          <w:p w:rsidR="00EF417B" w:rsidRPr="003877CA" w:rsidRDefault="00EF417B" w:rsidP="005B72BC">
            <w:pPr>
              <w:spacing w:before="60"/>
              <w:rPr>
                <w:rFonts w:cs="Calibri"/>
                <w:sz w:val="18"/>
                <w:szCs w:val="18"/>
              </w:rPr>
            </w:pPr>
            <w:r>
              <w:rPr>
                <w:rFonts w:cs="Calibri"/>
                <w:sz w:val="18"/>
                <w:szCs w:val="18"/>
              </w:rPr>
              <w:t>FALSE</w:t>
            </w:r>
          </w:p>
        </w:tc>
        <w:tc>
          <w:tcPr>
            <w:tcW w:w="2264" w:type="dxa"/>
            <w:gridSpan w:val="2"/>
          </w:tcPr>
          <w:p w:rsidR="00EF417B" w:rsidRPr="003877CA" w:rsidRDefault="00EF417B" w:rsidP="005B72BC">
            <w:pPr>
              <w:spacing w:before="60"/>
              <w:rPr>
                <w:rFonts w:cs="Calibri"/>
                <w:sz w:val="18"/>
                <w:szCs w:val="18"/>
              </w:rPr>
            </w:pPr>
            <w:r>
              <w:rPr>
                <w:rFonts w:cs="Calibri"/>
                <w:sz w:val="18"/>
                <w:szCs w:val="18"/>
              </w:rPr>
              <w:t>TRUE</w:t>
            </w:r>
          </w:p>
        </w:tc>
      </w:tr>
      <w:tr w:rsidR="00EF417B" w:rsidRPr="00AA38E8" w:rsidTr="00EF417B">
        <w:tc>
          <w:tcPr>
            <w:tcW w:w="1362" w:type="dxa"/>
          </w:tcPr>
          <w:p w:rsidR="00EF417B" w:rsidRPr="003877CA" w:rsidRDefault="00EF417B" w:rsidP="005B72BC">
            <w:pPr>
              <w:spacing w:before="60"/>
              <w:rPr>
                <w:rFonts w:cs="Calibri"/>
                <w:b/>
                <w:bCs/>
                <w:sz w:val="18"/>
                <w:szCs w:val="18"/>
              </w:rPr>
            </w:pPr>
          </w:p>
        </w:tc>
        <w:tc>
          <w:tcPr>
            <w:tcW w:w="2777" w:type="dxa"/>
          </w:tcPr>
          <w:p w:rsidR="00EF417B" w:rsidRPr="00246857" w:rsidRDefault="00EF417B" w:rsidP="005B72BC">
            <w:pPr>
              <w:spacing w:before="60"/>
              <w:rPr>
                <w:rFonts w:cs="Calibri"/>
                <w:sz w:val="18"/>
                <w:szCs w:val="18"/>
              </w:rPr>
            </w:pPr>
            <w:r w:rsidRPr="00EF417B">
              <w:rPr>
                <w:rFonts w:cs="Calibri"/>
                <w:sz w:val="18"/>
                <w:szCs w:val="18"/>
              </w:rPr>
              <w:t>LkaInhb_Cnt_T_logl</w:t>
            </w:r>
          </w:p>
        </w:tc>
        <w:tc>
          <w:tcPr>
            <w:tcW w:w="1221" w:type="dxa"/>
          </w:tcPr>
          <w:p w:rsidR="00EF417B" w:rsidRPr="00911C31" w:rsidRDefault="00EF417B" w:rsidP="005B72BC">
            <w:pPr>
              <w:rPr>
                <w:rFonts w:cs="Calibri"/>
                <w:sz w:val="18"/>
                <w:szCs w:val="18"/>
              </w:rPr>
            </w:pPr>
            <w:r>
              <w:rPr>
                <w:rFonts w:cs="Calibri"/>
                <w:sz w:val="18"/>
                <w:szCs w:val="18"/>
              </w:rPr>
              <w:t>boolean</w:t>
            </w:r>
          </w:p>
        </w:tc>
        <w:tc>
          <w:tcPr>
            <w:tcW w:w="1304" w:type="dxa"/>
          </w:tcPr>
          <w:p w:rsidR="00EF417B" w:rsidRPr="003877CA" w:rsidRDefault="00EF417B" w:rsidP="005B72BC">
            <w:pPr>
              <w:spacing w:before="60"/>
              <w:rPr>
                <w:rFonts w:cs="Calibri"/>
                <w:sz w:val="18"/>
                <w:szCs w:val="18"/>
              </w:rPr>
            </w:pPr>
            <w:r>
              <w:rPr>
                <w:rFonts w:cs="Calibri"/>
                <w:sz w:val="18"/>
                <w:szCs w:val="18"/>
              </w:rPr>
              <w:t>FALSE</w:t>
            </w:r>
          </w:p>
        </w:tc>
        <w:tc>
          <w:tcPr>
            <w:tcW w:w="2264" w:type="dxa"/>
            <w:gridSpan w:val="2"/>
          </w:tcPr>
          <w:p w:rsidR="00EF417B" w:rsidRPr="003877CA" w:rsidRDefault="00EF417B" w:rsidP="005B72BC">
            <w:pPr>
              <w:spacing w:before="60"/>
              <w:rPr>
                <w:rFonts w:cs="Calibri"/>
                <w:sz w:val="18"/>
                <w:szCs w:val="18"/>
              </w:rPr>
            </w:pPr>
            <w:r>
              <w:rPr>
                <w:rFonts w:cs="Calibri"/>
                <w:sz w:val="18"/>
                <w:szCs w:val="18"/>
              </w:rPr>
              <w:t>TRUE</w:t>
            </w:r>
          </w:p>
        </w:tc>
      </w:tr>
      <w:tr w:rsidR="00EF417B" w:rsidRPr="00AA38E8" w:rsidTr="00EF417B">
        <w:tc>
          <w:tcPr>
            <w:tcW w:w="1362" w:type="dxa"/>
          </w:tcPr>
          <w:p w:rsidR="00EF417B" w:rsidRPr="003877CA" w:rsidRDefault="00EF417B" w:rsidP="005B72BC">
            <w:pPr>
              <w:spacing w:before="60"/>
              <w:rPr>
                <w:rFonts w:cs="Calibri"/>
                <w:b/>
                <w:bCs/>
                <w:sz w:val="18"/>
                <w:szCs w:val="18"/>
              </w:rPr>
            </w:pPr>
          </w:p>
        </w:tc>
        <w:tc>
          <w:tcPr>
            <w:tcW w:w="2777" w:type="dxa"/>
          </w:tcPr>
          <w:p w:rsidR="00EF417B" w:rsidRPr="00246857" w:rsidRDefault="00EF417B" w:rsidP="005B72BC">
            <w:pPr>
              <w:spacing w:before="60"/>
              <w:rPr>
                <w:rFonts w:cs="Calibri"/>
                <w:sz w:val="18"/>
                <w:szCs w:val="18"/>
              </w:rPr>
            </w:pPr>
            <w:r w:rsidRPr="00EF417B">
              <w:rPr>
                <w:rFonts w:cs="Calibri"/>
                <w:sz w:val="18"/>
                <w:szCs w:val="18"/>
              </w:rPr>
              <w:t>EscSt_Cnt_T_u08</w:t>
            </w:r>
          </w:p>
        </w:tc>
        <w:tc>
          <w:tcPr>
            <w:tcW w:w="1221" w:type="dxa"/>
          </w:tcPr>
          <w:p w:rsidR="00EF417B" w:rsidRPr="00911C31" w:rsidRDefault="00EF417B" w:rsidP="005B72BC">
            <w:pPr>
              <w:rPr>
                <w:rFonts w:cs="Calibri"/>
                <w:sz w:val="18"/>
                <w:szCs w:val="18"/>
              </w:rPr>
            </w:pPr>
            <w:r>
              <w:rPr>
                <w:rFonts w:cs="Calibri"/>
                <w:sz w:val="18"/>
                <w:szCs w:val="18"/>
              </w:rPr>
              <w:t>uint8</w:t>
            </w:r>
          </w:p>
        </w:tc>
        <w:tc>
          <w:tcPr>
            <w:tcW w:w="1304" w:type="dxa"/>
          </w:tcPr>
          <w:p w:rsidR="00EF417B" w:rsidRPr="003877CA" w:rsidRDefault="00EF417B" w:rsidP="005B72BC">
            <w:pPr>
              <w:spacing w:before="60"/>
              <w:rPr>
                <w:rFonts w:cs="Calibri"/>
                <w:sz w:val="18"/>
                <w:szCs w:val="18"/>
              </w:rPr>
            </w:pPr>
            <w:r>
              <w:rPr>
                <w:rFonts w:cs="Calibri"/>
                <w:sz w:val="18"/>
                <w:szCs w:val="18"/>
              </w:rPr>
              <w:t>0</w:t>
            </w:r>
          </w:p>
        </w:tc>
        <w:tc>
          <w:tcPr>
            <w:tcW w:w="2264" w:type="dxa"/>
            <w:gridSpan w:val="2"/>
          </w:tcPr>
          <w:p w:rsidR="00EF417B" w:rsidRPr="003877CA" w:rsidRDefault="00EF417B" w:rsidP="005B72BC">
            <w:pPr>
              <w:spacing w:before="60"/>
              <w:rPr>
                <w:rFonts w:cs="Calibri"/>
                <w:sz w:val="18"/>
                <w:szCs w:val="18"/>
              </w:rPr>
            </w:pPr>
            <w:r>
              <w:rPr>
                <w:rFonts w:cs="Calibri"/>
                <w:sz w:val="18"/>
                <w:szCs w:val="18"/>
              </w:rPr>
              <w:t>4</w:t>
            </w:r>
          </w:p>
        </w:tc>
      </w:tr>
      <w:tr w:rsidR="00EF417B" w:rsidRPr="00AA38E8" w:rsidTr="00EF417B">
        <w:tc>
          <w:tcPr>
            <w:tcW w:w="1362" w:type="dxa"/>
          </w:tcPr>
          <w:p w:rsidR="00EF417B" w:rsidRPr="003877CA" w:rsidRDefault="00EF417B" w:rsidP="005B72BC">
            <w:pPr>
              <w:spacing w:before="60"/>
              <w:rPr>
                <w:rFonts w:cs="Calibri"/>
                <w:b/>
                <w:bCs/>
                <w:sz w:val="18"/>
                <w:szCs w:val="18"/>
              </w:rPr>
            </w:pPr>
          </w:p>
        </w:tc>
        <w:tc>
          <w:tcPr>
            <w:tcW w:w="2777" w:type="dxa"/>
          </w:tcPr>
          <w:p w:rsidR="00EF417B" w:rsidRPr="00246857" w:rsidRDefault="00EF417B" w:rsidP="005B72BC">
            <w:pPr>
              <w:spacing w:before="60"/>
              <w:rPr>
                <w:rFonts w:cs="Calibri"/>
                <w:sz w:val="18"/>
                <w:szCs w:val="18"/>
              </w:rPr>
            </w:pPr>
            <w:r w:rsidRPr="00EF417B">
              <w:rPr>
                <w:rFonts w:cs="Calibri"/>
                <w:sz w:val="18"/>
                <w:szCs w:val="18"/>
              </w:rPr>
              <w:t>LkaEna_Cnt_T_logl</w:t>
            </w:r>
          </w:p>
        </w:tc>
        <w:tc>
          <w:tcPr>
            <w:tcW w:w="1221" w:type="dxa"/>
          </w:tcPr>
          <w:p w:rsidR="00EF417B" w:rsidRPr="00911C31" w:rsidRDefault="00EF417B" w:rsidP="005B72BC">
            <w:pPr>
              <w:rPr>
                <w:rFonts w:cs="Calibri"/>
                <w:sz w:val="18"/>
                <w:szCs w:val="18"/>
              </w:rPr>
            </w:pPr>
            <w:r>
              <w:rPr>
                <w:rFonts w:cs="Calibri"/>
                <w:sz w:val="18"/>
                <w:szCs w:val="18"/>
              </w:rPr>
              <w:t>boolean</w:t>
            </w:r>
          </w:p>
        </w:tc>
        <w:tc>
          <w:tcPr>
            <w:tcW w:w="1304" w:type="dxa"/>
          </w:tcPr>
          <w:p w:rsidR="00EF417B" w:rsidRPr="003877CA" w:rsidRDefault="00EF417B" w:rsidP="005B72BC">
            <w:pPr>
              <w:spacing w:before="60"/>
              <w:rPr>
                <w:rFonts w:cs="Calibri"/>
                <w:sz w:val="18"/>
                <w:szCs w:val="18"/>
              </w:rPr>
            </w:pPr>
            <w:r>
              <w:rPr>
                <w:rFonts w:cs="Calibri"/>
                <w:sz w:val="18"/>
                <w:szCs w:val="18"/>
              </w:rPr>
              <w:t>FALSE</w:t>
            </w:r>
          </w:p>
        </w:tc>
        <w:tc>
          <w:tcPr>
            <w:tcW w:w="2264" w:type="dxa"/>
            <w:gridSpan w:val="2"/>
          </w:tcPr>
          <w:p w:rsidR="00EF417B" w:rsidRPr="003877CA" w:rsidRDefault="00EF417B" w:rsidP="005B72BC">
            <w:pPr>
              <w:spacing w:before="60"/>
              <w:rPr>
                <w:rFonts w:cs="Calibri"/>
                <w:sz w:val="18"/>
                <w:szCs w:val="18"/>
              </w:rPr>
            </w:pPr>
            <w:r>
              <w:rPr>
                <w:rFonts w:cs="Calibri"/>
                <w:sz w:val="18"/>
                <w:szCs w:val="18"/>
              </w:rPr>
              <w:t>TRUE</w:t>
            </w:r>
          </w:p>
        </w:tc>
      </w:tr>
      <w:tr w:rsidR="00EF417B" w:rsidRPr="00AA38E8" w:rsidTr="00EF417B">
        <w:tc>
          <w:tcPr>
            <w:tcW w:w="1362" w:type="dxa"/>
          </w:tcPr>
          <w:p w:rsidR="00EF417B" w:rsidRPr="003877CA" w:rsidRDefault="00EF417B" w:rsidP="005B72BC">
            <w:pPr>
              <w:spacing w:before="60"/>
              <w:rPr>
                <w:rFonts w:cs="Calibri"/>
                <w:b/>
                <w:bCs/>
                <w:sz w:val="18"/>
                <w:szCs w:val="18"/>
              </w:rPr>
            </w:pPr>
          </w:p>
        </w:tc>
        <w:tc>
          <w:tcPr>
            <w:tcW w:w="2777" w:type="dxa"/>
          </w:tcPr>
          <w:p w:rsidR="00EF417B" w:rsidRPr="00D720D2" w:rsidRDefault="00EF417B" w:rsidP="005B72BC">
            <w:pPr>
              <w:spacing w:before="60"/>
              <w:rPr>
                <w:rFonts w:cs="Calibri"/>
                <w:sz w:val="18"/>
                <w:szCs w:val="18"/>
              </w:rPr>
            </w:pPr>
            <w:r w:rsidRPr="00EF417B">
              <w:rPr>
                <w:rFonts w:cs="Calibri"/>
                <w:sz w:val="18"/>
                <w:szCs w:val="18"/>
              </w:rPr>
              <w:t>VehSpdSecurMin_Kph_T_f32</w:t>
            </w:r>
          </w:p>
        </w:tc>
        <w:tc>
          <w:tcPr>
            <w:tcW w:w="1221" w:type="dxa"/>
          </w:tcPr>
          <w:p w:rsidR="00EF417B" w:rsidRPr="003877CA" w:rsidRDefault="00EF417B" w:rsidP="005B72BC">
            <w:pPr>
              <w:rPr>
                <w:rFonts w:cs="Calibri"/>
                <w:sz w:val="18"/>
                <w:szCs w:val="18"/>
              </w:rPr>
            </w:pPr>
            <w:r>
              <w:rPr>
                <w:rFonts w:cs="Calibri"/>
                <w:sz w:val="18"/>
                <w:szCs w:val="18"/>
              </w:rPr>
              <w:t>float32</w:t>
            </w:r>
          </w:p>
        </w:tc>
        <w:tc>
          <w:tcPr>
            <w:tcW w:w="1304" w:type="dxa"/>
          </w:tcPr>
          <w:p w:rsidR="00EF417B" w:rsidRPr="003877CA" w:rsidRDefault="00EF417B" w:rsidP="005B72BC">
            <w:pPr>
              <w:spacing w:before="60"/>
              <w:rPr>
                <w:rFonts w:cs="Calibri"/>
                <w:sz w:val="18"/>
                <w:szCs w:val="18"/>
              </w:rPr>
            </w:pPr>
            <w:r>
              <w:rPr>
                <w:rFonts w:cs="Calibri"/>
                <w:sz w:val="18"/>
                <w:szCs w:val="18"/>
              </w:rPr>
              <w:t>0</w:t>
            </w:r>
          </w:p>
        </w:tc>
        <w:tc>
          <w:tcPr>
            <w:tcW w:w="2264" w:type="dxa"/>
            <w:gridSpan w:val="2"/>
          </w:tcPr>
          <w:p w:rsidR="00EF417B" w:rsidRPr="003877CA" w:rsidRDefault="00EF417B" w:rsidP="005B72BC">
            <w:pPr>
              <w:spacing w:before="60"/>
              <w:rPr>
                <w:rFonts w:cs="Calibri"/>
                <w:sz w:val="18"/>
                <w:szCs w:val="18"/>
              </w:rPr>
            </w:pPr>
            <w:r>
              <w:rPr>
                <w:rFonts w:cs="Calibri"/>
                <w:sz w:val="18"/>
                <w:szCs w:val="18"/>
              </w:rPr>
              <w:t>511</w:t>
            </w:r>
          </w:p>
        </w:tc>
      </w:tr>
      <w:tr w:rsidR="00EF417B" w:rsidRPr="00AA38E8" w:rsidTr="00EF417B">
        <w:tc>
          <w:tcPr>
            <w:tcW w:w="1362" w:type="dxa"/>
          </w:tcPr>
          <w:p w:rsidR="00EF417B" w:rsidRPr="003877CA" w:rsidRDefault="00EF417B" w:rsidP="005B72BC">
            <w:pPr>
              <w:spacing w:before="60"/>
              <w:rPr>
                <w:rFonts w:cs="Calibri"/>
                <w:b/>
                <w:bCs/>
                <w:sz w:val="18"/>
                <w:szCs w:val="18"/>
              </w:rPr>
            </w:pPr>
          </w:p>
        </w:tc>
        <w:tc>
          <w:tcPr>
            <w:tcW w:w="2777" w:type="dxa"/>
          </w:tcPr>
          <w:p w:rsidR="00EF417B" w:rsidRPr="00EF417B" w:rsidRDefault="00EF417B" w:rsidP="005B72BC">
            <w:pPr>
              <w:spacing w:before="60"/>
              <w:rPr>
                <w:rFonts w:cs="Calibri"/>
                <w:sz w:val="18"/>
                <w:szCs w:val="18"/>
              </w:rPr>
            </w:pPr>
            <w:r w:rsidRPr="00EF417B">
              <w:rPr>
                <w:rFonts w:cs="Calibri"/>
                <w:sz w:val="18"/>
                <w:szCs w:val="18"/>
              </w:rPr>
              <w:t>VehSpdSecurMax_Kph_T_f32</w:t>
            </w:r>
          </w:p>
        </w:tc>
        <w:tc>
          <w:tcPr>
            <w:tcW w:w="1221" w:type="dxa"/>
          </w:tcPr>
          <w:p w:rsidR="00EF417B" w:rsidRPr="003877CA" w:rsidRDefault="00EF417B" w:rsidP="005B72BC">
            <w:pPr>
              <w:rPr>
                <w:rFonts w:cs="Calibri"/>
                <w:sz w:val="18"/>
                <w:szCs w:val="18"/>
              </w:rPr>
            </w:pPr>
            <w:r>
              <w:rPr>
                <w:rFonts w:cs="Calibri"/>
                <w:sz w:val="18"/>
                <w:szCs w:val="18"/>
              </w:rPr>
              <w:t>float32</w:t>
            </w:r>
          </w:p>
        </w:tc>
        <w:tc>
          <w:tcPr>
            <w:tcW w:w="1304" w:type="dxa"/>
          </w:tcPr>
          <w:p w:rsidR="00EF417B" w:rsidRPr="003877CA" w:rsidRDefault="00EF417B" w:rsidP="005B72BC">
            <w:pPr>
              <w:spacing w:before="60"/>
              <w:rPr>
                <w:rFonts w:cs="Calibri"/>
                <w:sz w:val="18"/>
                <w:szCs w:val="18"/>
              </w:rPr>
            </w:pPr>
            <w:r>
              <w:rPr>
                <w:rFonts w:cs="Calibri"/>
                <w:sz w:val="18"/>
                <w:szCs w:val="18"/>
              </w:rPr>
              <w:t>0</w:t>
            </w:r>
          </w:p>
        </w:tc>
        <w:tc>
          <w:tcPr>
            <w:tcW w:w="2264" w:type="dxa"/>
            <w:gridSpan w:val="2"/>
          </w:tcPr>
          <w:p w:rsidR="00EF417B" w:rsidRPr="003877CA" w:rsidRDefault="00EF417B" w:rsidP="005B72BC">
            <w:pPr>
              <w:spacing w:before="60"/>
              <w:rPr>
                <w:rFonts w:cs="Calibri"/>
                <w:sz w:val="18"/>
                <w:szCs w:val="18"/>
              </w:rPr>
            </w:pPr>
            <w:r>
              <w:rPr>
                <w:rFonts w:cs="Calibri"/>
                <w:sz w:val="18"/>
                <w:szCs w:val="18"/>
              </w:rPr>
              <w:t>511</w:t>
            </w:r>
          </w:p>
        </w:tc>
      </w:tr>
      <w:tr w:rsidR="00C326F7" w:rsidRPr="00AA38E8" w:rsidTr="00EF417B">
        <w:tc>
          <w:tcPr>
            <w:tcW w:w="1362" w:type="dxa"/>
          </w:tcPr>
          <w:p w:rsidR="00C326F7" w:rsidRPr="003877CA" w:rsidRDefault="00C326F7" w:rsidP="005B72BC">
            <w:pPr>
              <w:spacing w:before="60"/>
              <w:rPr>
                <w:rFonts w:cs="Calibri"/>
                <w:b/>
                <w:bCs/>
                <w:sz w:val="18"/>
                <w:szCs w:val="18"/>
              </w:rPr>
            </w:pPr>
          </w:p>
        </w:tc>
        <w:tc>
          <w:tcPr>
            <w:tcW w:w="2777" w:type="dxa"/>
          </w:tcPr>
          <w:p w:rsidR="00C326F7" w:rsidRPr="00EF417B" w:rsidRDefault="00C326F7" w:rsidP="005B72BC">
            <w:pPr>
              <w:spacing w:before="60"/>
              <w:rPr>
                <w:rFonts w:cs="Calibri"/>
                <w:sz w:val="18"/>
                <w:szCs w:val="18"/>
              </w:rPr>
            </w:pPr>
            <w:r w:rsidRPr="00C326F7">
              <w:rPr>
                <w:rFonts w:cs="Calibri"/>
                <w:sz w:val="18"/>
                <w:szCs w:val="18"/>
              </w:rPr>
              <w:t>LKAIntv_Cnt_T_logl</w:t>
            </w:r>
          </w:p>
        </w:tc>
        <w:tc>
          <w:tcPr>
            <w:tcW w:w="1221" w:type="dxa"/>
          </w:tcPr>
          <w:p w:rsidR="00C326F7" w:rsidRDefault="00C326F7" w:rsidP="005B72BC">
            <w:pPr>
              <w:rPr>
                <w:rFonts w:cs="Calibri"/>
                <w:sz w:val="18"/>
                <w:szCs w:val="18"/>
              </w:rPr>
            </w:pPr>
            <w:r>
              <w:rPr>
                <w:rFonts w:cs="Calibri"/>
                <w:sz w:val="18"/>
                <w:szCs w:val="18"/>
              </w:rPr>
              <w:t>boolean</w:t>
            </w:r>
          </w:p>
        </w:tc>
        <w:tc>
          <w:tcPr>
            <w:tcW w:w="1304" w:type="dxa"/>
          </w:tcPr>
          <w:p w:rsidR="00C326F7" w:rsidRDefault="00C326F7" w:rsidP="005B72BC">
            <w:pPr>
              <w:spacing w:before="60"/>
              <w:rPr>
                <w:rFonts w:cs="Calibri"/>
                <w:sz w:val="18"/>
                <w:szCs w:val="18"/>
              </w:rPr>
            </w:pPr>
            <w:r>
              <w:rPr>
                <w:rFonts w:cs="Calibri"/>
                <w:sz w:val="18"/>
                <w:szCs w:val="18"/>
              </w:rPr>
              <w:t>FALSE</w:t>
            </w:r>
          </w:p>
        </w:tc>
        <w:tc>
          <w:tcPr>
            <w:tcW w:w="2264" w:type="dxa"/>
            <w:gridSpan w:val="2"/>
          </w:tcPr>
          <w:p w:rsidR="00C326F7" w:rsidRDefault="00C326F7" w:rsidP="005B72BC">
            <w:pPr>
              <w:spacing w:before="60"/>
              <w:rPr>
                <w:rFonts w:cs="Calibri"/>
                <w:sz w:val="18"/>
                <w:szCs w:val="18"/>
              </w:rPr>
            </w:pPr>
            <w:r>
              <w:rPr>
                <w:rFonts w:cs="Calibri"/>
                <w:sz w:val="18"/>
                <w:szCs w:val="18"/>
              </w:rPr>
              <w:t>TRUE</w:t>
            </w:r>
          </w:p>
        </w:tc>
      </w:tr>
      <w:tr w:rsidR="009D74FD" w:rsidRPr="00AA38E8" w:rsidTr="00EF417B">
        <w:tc>
          <w:tcPr>
            <w:tcW w:w="1362" w:type="dxa"/>
          </w:tcPr>
          <w:p w:rsidR="009D74FD" w:rsidRPr="003877CA" w:rsidRDefault="009D74FD" w:rsidP="005B72BC">
            <w:pPr>
              <w:spacing w:before="60"/>
              <w:rPr>
                <w:rFonts w:cs="Calibri"/>
                <w:b/>
                <w:bCs/>
                <w:sz w:val="18"/>
                <w:szCs w:val="18"/>
              </w:rPr>
            </w:pPr>
          </w:p>
        </w:tc>
        <w:tc>
          <w:tcPr>
            <w:tcW w:w="2777" w:type="dxa"/>
          </w:tcPr>
          <w:p w:rsidR="009D74FD" w:rsidRPr="00442980" w:rsidRDefault="009D74FD" w:rsidP="005B72BC">
            <w:pPr>
              <w:spacing w:before="60"/>
              <w:rPr>
                <w:rFonts w:cs="Calibri"/>
                <w:sz w:val="16"/>
                <w:szCs w:val="16"/>
              </w:rPr>
            </w:pPr>
            <w:r w:rsidRPr="00442980">
              <w:rPr>
                <w:rFonts w:ascii="Verdana" w:hAnsi="Verdana" w:cs="Verdana"/>
                <w:sz w:val="16"/>
                <w:szCs w:val="16"/>
                <w:lang w:val="en-IN" w:eastAsia="en-IN" w:bidi="ar-SA"/>
              </w:rPr>
              <w:t>MfgOvrlDi_Cnt_T_logl</w:t>
            </w:r>
          </w:p>
        </w:tc>
        <w:tc>
          <w:tcPr>
            <w:tcW w:w="1221" w:type="dxa"/>
          </w:tcPr>
          <w:p w:rsidR="009D74FD" w:rsidRDefault="009D74FD" w:rsidP="005B72BC">
            <w:pPr>
              <w:rPr>
                <w:rFonts w:cs="Calibri"/>
                <w:sz w:val="18"/>
                <w:szCs w:val="18"/>
              </w:rPr>
            </w:pPr>
            <w:r>
              <w:rPr>
                <w:rFonts w:cs="Calibri"/>
                <w:sz w:val="18"/>
                <w:szCs w:val="18"/>
              </w:rPr>
              <w:t>boolean</w:t>
            </w:r>
          </w:p>
        </w:tc>
        <w:tc>
          <w:tcPr>
            <w:tcW w:w="1304" w:type="dxa"/>
          </w:tcPr>
          <w:p w:rsidR="009D74FD" w:rsidRDefault="009D74FD" w:rsidP="005B72BC">
            <w:pPr>
              <w:spacing w:before="60"/>
              <w:rPr>
                <w:rFonts w:cs="Calibri"/>
                <w:sz w:val="18"/>
                <w:szCs w:val="18"/>
              </w:rPr>
            </w:pPr>
            <w:r>
              <w:rPr>
                <w:rFonts w:cs="Calibri"/>
                <w:sz w:val="18"/>
                <w:szCs w:val="18"/>
              </w:rPr>
              <w:t>FALSE</w:t>
            </w:r>
          </w:p>
        </w:tc>
        <w:tc>
          <w:tcPr>
            <w:tcW w:w="2264" w:type="dxa"/>
            <w:gridSpan w:val="2"/>
          </w:tcPr>
          <w:p w:rsidR="009D74FD" w:rsidRDefault="009D74FD" w:rsidP="005B72BC">
            <w:pPr>
              <w:spacing w:before="60"/>
              <w:rPr>
                <w:rFonts w:cs="Calibri"/>
                <w:sz w:val="18"/>
                <w:szCs w:val="18"/>
              </w:rPr>
            </w:pPr>
            <w:r>
              <w:rPr>
                <w:rFonts w:cs="Calibri"/>
                <w:sz w:val="18"/>
                <w:szCs w:val="18"/>
              </w:rPr>
              <w:t>TRUE</w:t>
            </w:r>
          </w:p>
        </w:tc>
      </w:tr>
      <w:tr w:rsidR="002C5963" w:rsidRPr="00AA38E8" w:rsidTr="00EF417B">
        <w:tc>
          <w:tcPr>
            <w:tcW w:w="1362" w:type="dxa"/>
          </w:tcPr>
          <w:p w:rsidR="002C5963" w:rsidRPr="003877CA" w:rsidRDefault="002C5963" w:rsidP="005B72BC">
            <w:pPr>
              <w:spacing w:before="60"/>
              <w:rPr>
                <w:rFonts w:cs="Calibri"/>
                <w:b/>
                <w:bCs/>
                <w:sz w:val="18"/>
                <w:szCs w:val="18"/>
              </w:rPr>
            </w:pPr>
          </w:p>
        </w:tc>
        <w:tc>
          <w:tcPr>
            <w:tcW w:w="2777" w:type="dxa"/>
          </w:tcPr>
          <w:p w:rsidR="002C5963" w:rsidRPr="00C326F7" w:rsidRDefault="002C5963" w:rsidP="005B72BC">
            <w:pPr>
              <w:spacing w:before="60"/>
              <w:rPr>
                <w:rFonts w:cs="Calibri"/>
                <w:sz w:val="18"/>
                <w:szCs w:val="18"/>
              </w:rPr>
            </w:pPr>
            <w:r>
              <w:rPr>
                <w:rFonts w:cs="Calibri"/>
                <w:sz w:val="18"/>
                <w:szCs w:val="18"/>
              </w:rPr>
              <w:t>SysSt_Cnt_T_enum</w:t>
            </w:r>
          </w:p>
        </w:tc>
        <w:tc>
          <w:tcPr>
            <w:tcW w:w="1221" w:type="dxa"/>
          </w:tcPr>
          <w:p w:rsidR="002C5963" w:rsidRDefault="002C5963" w:rsidP="005B72BC">
            <w:pPr>
              <w:rPr>
                <w:rFonts w:cs="Calibri"/>
                <w:sz w:val="18"/>
                <w:szCs w:val="18"/>
              </w:rPr>
            </w:pPr>
            <w:r>
              <w:rPr>
                <w:rFonts w:cs="Calibri"/>
                <w:sz w:val="18"/>
                <w:szCs w:val="18"/>
              </w:rPr>
              <w:t>SysSt1</w:t>
            </w:r>
          </w:p>
        </w:tc>
        <w:tc>
          <w:tcPr>
            <w:tcW w:w="1304" w:type="dxa"/>
          </w:tcPr>
          <w:p w:rsidR="002C5963" w:rsidRDefault="002C5963" w:rsidP="005B72BC">
            <w:pPr>
              <w:spacing w:before="60"/>
              <w:rPr>
                <w:rFonts w:cs="Calibri"/>
                <w:sz w:val="18"/>
                <w:szCs w:val="18"/>
              </w:rPr>
            </w:pPr>
            <w:r>
              <w:rPr>
                <w:rFonts w:cs="Calibri"/>
                <w:sz w:val="18"/>
                <w:szCs w:val="18"/>
              </w:rPr>
              <w:t>SYSST_DI</w:t>
            </w:r>
          </w:p>
        </w:tc>
        <w:tc>
          <w:tcPr>
            <w:tcW w:w="2264" w:type="dxa"/>
            <w:gridSpan w:val="2"/>
          </w:tcPr>
          <w:p w:rsidR="002C5963" w:rsidRDefault="002C5963" w:rsidP="005B72BC">
            <w:pPr>
              <w:spacing w:before="60"/>
              <w:rPr>
                <w:rFonts w:cs="Calibri"/>
                <w:sz w:val="18"/>
                <w:szCs w:val="18"/>
              </w:rPr>
            </w:pPr>
            <w:r>
              <w:rPr>
                <w:rFonts w:cs="Calibri"/>
                <w:sz w:val="18"/>
                <w:szCs w:val="18"/>
              </w:rPr>
              <w:t>SYSST_WRMININ</w:t>
            </w:r>
          </w:p>
        </w:tc>
      </w:tr>
      <w:tr w:rsidR="002C5963" w:rsidRPr="00AA38E8" w:rsidTr="00EF417B">
        <w:tc>
          <w:tcPr>
            <w:tcW w:w="1362" w:type="dxa"/>
          </w:tcPr>
          <w:p w:rsidR="002C5963" w:rsidRPr="003877CA" w:rsidRDefault="002C5963" w:rsidP="005B72BC">
            <w:pPr>
              <w:spacing w:before="60"/>
              <w:rPr>
                <w:rFonts w:cs="Calibri"/>
                <w:b/>
                <w:bCs/>
                <w:sz w:val="18"/>
                <w:szCs w:val="18"/>
              </w:rPr>
            </w:pPr>
          </w:p>
        </w:tc>
        <w:tc>
          <w:tcPr>
            <w:tcW w:w="2777" w:type="dxa"/>
          </w:tcPr>
          <w:p w:rsidR="002C5963" w:rsidRPr="00D720D2" w:rsidRDefault="002C5963" w:rsidP="005B72BC">
            <w:pPr>
              <w:spacing w:before="60"/>
              <w:rPr>
                <w:rFonts w:cs="Calibri"/>
                <w:sz w:val="18"/>
                <w:szCs w:val="18"/>
              </w:rPr>
            </w:pPr>
            <w:r>
              <w:rPr>
                <w:rFonts w:cs="Calibri"/>
                <w:sz w:val="18"/>
                <w:szCs w:val="18"/>
              </w:rPr>
              <w:t>*</w:t>
            </w:r>
            <w:r>
              <w:t xml:space="preserve"> </w:t>
            </w:r>
            <w:r w:rsidRPr="00EF417B">
              <w:rPr>
                <w:rFonts w:cs="Calibri"/>
                <w:sz w:val="18"/>
                <w:szCs w:val="18"/>
              </w:rPr>
              <w:t>LkaSt_Cnt_T_u08</w:t>
            </w:r>
          </w:p>
        </w:tc>
        <w:tc>
          <w:tcPr>
            <w:tcW w:w="1221" w:type="dxa"/>
          </w:tcPr>
          <w:p w:rsidR="002C5963" w:rsidRDefault="002C5963" w:rsidP="005B72BC">
            <w:pPr>
              <w:rPr>
                <w:rFonts w:cs="Calibri"/>
                <w:sz w:val="18"/>
                <w:szCs w:val="18"/>
              </w:rPr>
            </w:pPr>
            <w:r>
              <w:rPr>
                <w:rFonts w:cs="Calibri"/>
                <w:sz w:val="18"/>
                <w:szCs w:val="18"/>
              </w:rPr>
              <w:t>uint8</w:t>
            </w:r>
          </w:p>
        </w:tc>
        <w:tc>
          <w:tcPr>
            <w:tcW w:w="1304" w:type="dxa"/>
          </w:tcPr>
          <w:p w:rsidR="002C5963" w:rsidRDefault="002C5963" w:rsidP="005B72BC">
            <w:pPr>
              <w:spacing w:before="60"/>
              <w:rPr>
                <w:rFonts w:cs="Calibri"/>
                <w:sz w:val="18"/>
                <w:szCs w:val="18"/>
              </w:rPr>
            </w:pPr>
            <w:r>
              <w:rPr>
                <w:rFonts w:cs="Calibri"/>
                <w:sz w:val="18"/>
                <w:szCs w:val="18"/>
              </w:rPr>
              <w:t>0</w:t>
            </w:r>
          </w:p>
        </w:tc>
        <w:tc>
          <w:tcPr>
            <w:tcW w:w="2264" w:type="dxa"/>
            <w:gridSpan w:val="2"/>
          </w:tcPr>
          <w:p w:rsidR="002C5963" w:rsidRDefault="002C5963" w:rsidP="005B72BC">
            <w:pPr>
              <w:spacing w:before="60"/>
              <w:rPr>
                <w:rFonts w:cs="Calibri"/>
                <w:sz w:val="18"/>
                <w:szCs w:val="18"/>
              </w:rPr>
            </w:pPr>
            <w:r>
              <w:rPr>
                <w:rFonts w:cs="Calibri"/>
                <w:sz w:val="18"/>
                <w:szCs w:val="18"/>
              </w:rPr>
              <w:t>4</w:t>
            </w:r>
          </w:p>
        </w:tc>
      </w:tr>
      <w:tr w:rsidR="002C5963" w:rsidRPr="00AA38E8" w:rsidTr="00EF417B">
        <w:tc>
          <w:tcPr>
            <w:tcW w:w="1362" w:type="dxa"/>
          </w:tcPr>
          <w:p w:rsidR="002C5963" w:rsidRPr="003877CA" w:rsidRDefault="002C5963" w:rsidP="005B72BC">
            <w:pPr>
              <w:spacing w:before="60"/>
              <w:rPr>
                <w:rFonts w:cs="Calibri"/>
                <w:b/>
                <w:bCs/>
                <w:sz w:val="18"/>
                <w:szCs w:val="18"/>
              </w:rPr>
            </w:pPr>
            <w:r w:rsidRPr="003877CA">
              <w:rPr>
                <w:rFonts w:cs="Calibri"/>
                <w:b/>
                <w:bCs/>
                <w:sz w:val="18"/>
                <w:szCs w:val="18"/>
              </w:rPr>
              <w:t>Return Value</w:t>
            </w:r>
          </w:p>
        </w:tc>
        <w:tc>
          <w:tcPr>
            <w:tcW w:w="2777" w:type="dxa"/>
          </w:tcPr>
          <w:p w:rsidR="002C5963" w:rsidRPr="003877CA" w:rsidRDefault="002C5963" w:rsidP="005B72BC">
            <w:pPr>
              <w:spacing w:before="60"/>
              <w:rPr>
                <w:rFonts w:cs="Calibri"/>
                <w:sz w:val="18"/>
                <w:szCs w:val="18"/>
              </w:rPr>
            </w:pPr>
            <w:r>
              <w:rPr>
                <w:rFonts w:cs="Calibri"/>
                <w:sz w:val="18"/>
                <w:szCs w:val="18"/>
              </w:rPr>
              <w:t>None</w:t>
            </w:r>
          </w:p>
        </w:tc>
        <w:tc>
          <w:tcPr>
            <w:tcW w:w="1221" w:type="dxa"/>
          </w:tcPr>
          <w:p w:rsidR="002C5963" w:rsidRPr="00911C31" w:rsidRDefault="002C5963" w:rsidP="005B72BC">
            <w:pPr>
              <w:rPr>
                <w:rFonts w:cs="Calibri"/>
                <w:sz w:val="18"/>
                <w:szCs w:val="18"/>
              </w:rPr>
            </w:pPr>
          </w:p>
        </w:tc>
        <w:tc>
          <w:tcPr>
            <w:tcW w:w="1304" w:type="dxa"/>
          </w:tcPr>
          <w:p w:rsidR="002C5963" w:rsidRPr="003877CA" w:rsidRDefault="002C5963" w:rsidP="005B72BC">
            <w:pPr>
              <w:spacing w:before="60"/>
              <w:rPr>
                <w:rFonts w:cs="Calibri"/>
                <w:sz w:val="18"/>
                <w:szCs w:val="18"/>
              </w:rPr>
            </w:pPr>
          </w:p>
        </w:tc>
        <w:tc>
          <w:tcPr>
            <w:tcW w:w="2264" w:type="dxa"/>
            <w:gridSpan w:val="2"/>
          </w:tcPr>
          <w:p w:rsidR="002C5963" w:rsidRPr="003877CA" w:rsidRDefault="002C5963" w:rsidP="005B72BC">
            <w:pPr>
              <w:spacing w:before="60"/>
              <w:rPr>
                <w:rFonts w:cs="Calibri"/>
                <w:sz w:val="18"/>
                <w:szCs w:val="18"/>
              </w:rPr>
            </w:pPr>
          </w:p>
        </w:tc>
      </w:tr>
    </w:tbl>
    <w:p w:rsidR="00EF417B" w:rsidRPr="002F5138" w:rsidRDefault="00EF417B" w:rsidP="00EF417B">
      <w:pPr>
        <w:pStyle w:val="Heading2"/>
        <w:numPr>
          <w:ilvl w:val="3"/>
          <w:numId w:val="11"/>
        </w:numPr>
        <w:spacing w:after="60"/>
        <w:rPr>
          <w:rFonts w:ascii="Calibri" w:hAnsi="Calibri" w:cs="Calibri"/>
        </w:rPr>
      </w:pPr>
      <w:bookmarkStart w:id="730" w:name="_Toc473815421"/>
      <w:r w:rsidRPr="002F5138">
        <w:rPr>
          <w:rFonts w:ascii="Calibri" w:hAnsi="Calibri" w:cs="Calibri"/>
        </w:rPr>
        <w:t>Description</w:t>
      </w:r>
      <w:bookmarkEnd w:id="730"/>
    </w:p>
    <w:p w:rsidR="00EF417B" w:rsidRDefault="00EF417B" w:rsidP="00EF417B">
      <w:pPr>
        <w:autoSpaceDE w:val="0"/>
        <w:autoSpaceDN w:val="0"/>
        <w:adjustRightInd w:val="0"/>
        <w:rPr>
          <w:sz w:val="18"/>
          <w:szCs w:val="18"/>
          <w:lang w:bidi="ar-SA"/>
        </w:rPr>
      </w:pPr>
      <w:r w:rsidRPr="00EF417B">
        <w:rPr>
          <w:sz w:val="18"/>
          <w:szCs w:val="18"/>
          <w:lang w:bidi="ar-SA"/>
        </w:rPr>
        <w:t>Implementation of all LKA state transitions</w:t>
      </w:r>
      <w:r>
        <w:rPr>
          <w:sz w:val="18"/>
          <w:szCs w:val="18"/>
          <w:lang w:bidi="ar-SA"/>
        </w:rPr>
        <w:t xml:space="preserve">. </w:t>
      </w:r>
    </w:p>
    <w:p w:rsidR="00EF417B" w:rsidRPr="00F47A34" w:rsidRDefault="00EF417B" w:rsidP="00EF417B">
      <w:pPr>
        <w:autoSpaceDE w:val="0"/>
        <w:autoSpaceDN w:val="0"/>
        <w:adjustRightInd w:val="0"/>
        <w:rPr>
          <w:sz w:val="18"/>
          <w:szCs w:val="18"/>
          <w:lang w:bidi="ar-SA"/>
        </w:rPr>
      </w:pPr>
      <w:r>
        <w:rPr>
          <w:rFonts w:cs="Calibri"/>
          <w:sz w:val="18"/>
          <w:szCs w:val="18"/>
        </w:rPr>
        <w:t>‘*</w:t>
      </w:r>
      <w:r w:rsidRPr="00EF417B">
        <w:rPr>
          <w:rFonts w:cs="Calibri"/>
          <w:sz w:val="18"/>
          <w:szCs w:val="18"/>
        </w:rPr>
        <w:t>LkaSt_Cnt_T_u08</w:t>
      </w:r>
      <w:r>
        <w:rPr>
          <w:rFonts w:cs="Calibri"/>
          <w:sz w:val="18"/>
          <w:szCs w:val="18"/>
        </w:rPr>
        <w:t xml:space="preserve">’ is the output of this function. </w:t>
      </w:r>
    </w:p>
    <w:p w:rsidR="00EF417B" w:rsidRPr="002F5138" w:rsidRDefault="00EF417B" w:rsidP="00EF417B">
      <w:pPr>
        <w:pStyle w:val="Heading2"/>
        <w:numPr>
          <w:ilvl w:val="2"/>
          <w:numId w:val="11"/>
        </w:numPr>
        <w:tabs>
          <w:tab w:val="clear" w:pos="1017"/>
          <w:tab w:val="num" w:pos="567"/>
        </w:tabs>
        <w:spacing w:after="60"/>
        <w:ind w:left="567"/>
        <w:rPr>
          <w:rFonts w:ascii="Calibri" w:hAnsi="Calibri" w:cs="Calibri"/>
        </w:rPr>
      </w:pPr>
      <w:bookmarkStart w:id="731" w:name="_Toc473815422"/>
      <w:r w:rsidRPr="002F5138">
        <w:rPr>
          <w:rFonts w:ascii="Calibri" w:hAnsi="Calibri" w:cs="Calibri"/>
        </w:rPr>
        <w:t>Local Function #</w:t>
      </w:r>
      <w:r>
        <w:rPr>
          <w:rFonts w:ascii="Calibri" w:hAnsi="Calibri" w:cs="Calibri"/>
        </w:rPr>
        <w:t>12</w:t>
      </w:r>
      <w:bookmarkEnd w:id="731"/>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2"/>
        <w:gridCol w:w="2777"/>
        <w:gridCol w:w="1221"/>
        <w:gridCol w:w="1304"/>
        <w:gridCol w:w="53"/>
        <w:gridCol w:w="2211"/>
      </w:tblGrid>
      <w:tr w:rsidR="00EF417B" w:rsidRPr="00AA38E8" w:rsidTr="005B72BC">
        <w:tc>
          <w:tcPr>
            <w:tcW w:w="1362" w:type="dxa"/>
          </w:tcPr>
          <w:p w:rsidR="00EF417B" w:rsidRPr="003877CA" w:rsidRDefault="00EF417B" w:rsidP="005B72BC">
            <w:pPr>
              <w:spacing w:before="60"/>
              <w:rPr>
                <w:rFonts w:cs="Calibri"/>
                <w:b/>
                <w:bCs/>
                <w:sz w:val="18"/>
                <w:szCs w:val="18"/>
              </w:rPr>
            </w:pPr>
            <w:r w:rsidRPr="003877CA">
              <w:rPr>
                <w:rFonts w:cs="Calibri"/>
                <w:b/>
                <w:bCs/>
                <w:sz w:val="18"/>
                <w:szCs w:val="18"/>
              </w:rPr>
              <w:t>Function Name</w:t>
            </w:r>
          </w:p>
        </w:tc>
        <w:tc>
          <w:tcPr>
            <w:tcW w:w="2777" w:type="dxa"/>
          </w:tcPr>
          <w:p w:rsidR="00EF417B" w:rsidRPr="003877CA" w:rsidRDefault="00EF417B" w:rsidP="005B72BC">
            <w:pPr>
              <w:spacing w:before="60"/>
              <w:rPr>
                <w:rFonts w:cs="Calibri"/>
                <w:sz w:val="18"/>
                <w:szCs w:val="18"/>
              </w:rPr>
            </w:pPr>
            <w:r w:rsidRPr="00EF417B">
              <w:rPr>
                <w:rFonts w:cs="Calibri"/>
                <w:sz w:val="18"/>
                <w:szCs w:val="18"/>
              </w:rPr>
              <w:t>EscStTran</w:t>
            </w:r>
          </w:p>
        </w:tc>
        <w:tc>
          <w:tcPr>
            <w:tcW w:w="1221" w:type="dxa"/>
            <w:shd w:val="pct30" w:color="FFFF00" w:fill="auto"/>
          </w:tcPr>
          <w:p w:rsidR="00EF417B" w:rsidRPr="003877CA" w:rsidRDefault="00EF417B" w:rsidP="005B72BC">
            <w:pPr>
              <w:spacing w:before="60"/>
              <w:jc w:val="center"/>
              <w:rPr>
                <w:rFonts w:cs="Calibri"/>
                <w:sz w:val="18"/>
                <w:szCs w:val="18"/>
              </w:rPr>
            </w:pPr>
            <w:r w:rsidRPr="003877CA">
              <w:rPr>
                <w:rFonts w:cs="Calibri"/>
                <w:sz w:val="18"/>
                <w:szCs w:val="18"/>
              </w:rPr>
              <w:t>Type</w:t>
            </w:r>
          </w:p>
        </w:tc>
        <w:tc>
          <w:tcPr>
            <w:tcW w:w="1357" w:type="dxa"/>
            <w:gridSpan w:val="2"/>
            <w:shd w:val="pct30" w:color="FFFF00" w:fill="auto"/>
          </w:tcPr>
          <w:p w:rsidR="00EF417B" w:rsidRPr="003877CA" w:rsidRDefault="00EF417B" w:rsidP="005B72BC">
            <w:pPr>
              <w:spacing w:before="60"/>
              <w:jc w:val="center"/>
              <w:rPr>
                <w:rFonts w:cs="Calibri"/>
                <w:sz w:val="18"/>
                <w:szCs w:val="18"/>
              </w:rPr>
            </w:pPr>
            <w:r w:rsidRPr="003877CA">
              <w:rPr>
                <w:rFonts w:cs="Calibri"/>
                <w:sz w:val="18"/>
                <w:szCs w:val="18"/>
              </w:rPr>
              <w:t>Min</w:t>
            </w:r>
          </w:p>
        </w:tc>
        <w:tc>
          <w:tcPr>
            <w:tcW w:w="2211" w:type="dxa"/>
            <w:shd w:val="pct30" w:color="FFFF00" w:fill="auto"/>
          </w:tcPr>
          <w:p w:rsidR="00EF417B" w:rsidRPr="003877CA" w:rsidRDefault="00EF417B" w:rsidP="005B72BC">
            <w:pPr>
              <w:spacing w:before="60"/>
              <w:jc w:val="center"/>
              <w:rPr>
                <w:rFonts w:cs="Calibri"/>
                <w:sz w:val="18"/>
                <w:szCs w:val="18"/>
              </w:rPr>
            </w:pPr>
            <w:r w:rsidRPr="003877CA">
              <w:rPr>
                <w:rFonts w:cs="Calibri"/>
                <w:sz w:val="18"/>
                <w:szCs w:val="18"/>
              </w:rPr>
              <w:t>Max</w:t>
            </w:r>
          </w:p>
        </w:tc>
      </w:tr>
      <w:tr w:rsidR="00EF417B" w:rsidRPr="00AA38E8" w:rsidTr="005B72BC">
        <w:tc>
          <w:tcPr>
            <w:tcW w:w="1362" w:type="dxa"/>
          </w:tcPr>
          <w:p w:rsidR="00EF417B" w:rsidRPr="003877CA" w:rsidRDefault="00EF417B" w:rsidP="005B72BC">
            <w:pPr>
              <w:spacing w:before="60"/>
              <w:rPr>
                <w:rFonts w:cs="Calibri"/>
                <w:b/>
                <w:bCs/>
                <w:sz w:val="18"/>
                <w:szCs w:val="18"/>
              </w:rPr>
            </w:pPr>
            <w:r w:rsidRPr="003877CA">
              <w:rPr>
                <w:rFonts w:cs="Calibri"/>
                <w:b/>
                <w:bCs/>
                <w:sz w:val="18"/>
                <w:szCs w:val="18"/>
              </w:rPr>
              <w:t xml:space="preserve">Arguments Passed </w:t>
            </w:r>
          </w:p>
        </w:tc>
        <w:tc>
          <w:tcPr>
            <w:tcW w:w="2777" w:type="dxa"/>
          </w:tcPr>
          <w:p w:rsidR="00EF417B" w:rsidRPr="00246857" w:rsidRDefault="00EF417B" w:rsidP="005B72BC">
            <w:pPr>
              <w:spacing w:before="60"/>
              <w:rPr>
                <w:rFonts w:cs="Calibri"/>
                <w:sz w:val="18"/>
                <w:szCs w:val="18"/>
              </w:rPr>
            </w:pPr>
            <w:r w:rsidRPr="00EF417B">
              <w:rPr>
                <w:rFonts w:cs="Calibri"/>
                <w:sz w:val="18"/>
                <w:szCs w:val="18"/>
              </w:rPr>
              <w:t>EscMfgEna_Cnt_T_logl</w:t>
            </w:r>
          </w:p>
        </w:tc>
        <w:tc>
          <w:tcPr>
            <w:tcW w:w="1221" w:type="dxa"/>
          </w:tcPr>
          <w:p w:rsidR="00EF417B" w:rsidRPr="00911C31" w:rsidRDefault="00EF417B" w:rsidP="005B72BC">
            <w:pPr>
              <w:rPr>
                <w:rFonts w:cs="Calibri"/>
                <w:sz w:val="18"/>
                <w:szCs w:val="18"/>
              </w:rPr>
            </w:pPr>
            <w:r>
              <w:rPr>
                <w:rFonts w:cs="Calibri"/>
                <w:sz w:val="18"/>
                <w:szCs w:val="18"/>
              </w:rPr>
              <w:t>boolean</w:t>
            </w:r>
          </w:p>
        </w:tc>
        <w:tc>
          <w:tcPr>
            <w:tcW w:w="1304" w:type="dxa"/>
          </w:tcPr>
          <w:p w:rsidR="00EF417B" w:rsidRPr="003877CA" w:rsidRDefault="00EF417B" w:rsidP="005B72BC">
            <w:pPr>
              <w:spacing w:before="60"/>
              <w:rPr>
                <w:rFonts w:cs="Calibri"/>
                <w:sz w:val="18"/>
                <w:szCs w:val="18"/>
              </w:rPr>
            </w:pPr>
            <w:r>
              <w:rPr>
                <w:rFonts w:cs="Calibri"/>
                <w:sz w:val="18"/>
                <w:szCs w:val="18"/>
              </w:rPr>
              <w:t>FALSE</w:t>
            </w:r>
          </w:p>
        </w:tc>
        <w:tc>
          <w:tcPr>
            <w:tcW w:w="2264" w:type="dxa"/>
            <w:gridSpan w:val="2"/>
          </w:tcPr>
          <w:p w:rsidR="00EF417B" w:rsidRPr="003877CA" w:rsidRDefault="00EF417B" w:rsidP="005B72BC">
            <w:pPr>
              <w:spacing w:before="60"/>
              <w:rPr>
                <w:rFonts w:cs="Calibri"/>
                <w:sz w:val="18"/>
                <w:szCs w:val="18"/>
              </w:rPr>
            </w:pPr>
            <w:r>
              <w:rPr>
                <w:rFonts w:cs="Calibri"/>
                <w:sz w:val="18"/>
                <w:szCs w:val="18"/>
              </w:rPr>
              <w:t>TRUE</w:t>
            </w:r>
          </w:p>
        </w:tc>
      </w:tr>
      <w:tr w:rsidR="00EF417B" w:rsidRPr="00AA38E8" w:rsidTr="005B72BC">
        <w:tc>
          <w:tcPr>
            <w:tcW w:w="1362" w:type="dxa"/>
          </w:tcPr>
          <w:p w:rsidR="00EF417B" w:rsidRPr="003877CA" w:rsidRDefault="00EF417B" w:rsidP="005B72BC">
            <w:pPr>
              <w:spacing w:before="60"/>
              <w:rPr>
                <w:rFonts w:cs="Calibri"/>
                <w:b/>
                <w:bCs/>
                <w:sz w:val="18"/>
                <w:szCs w:val="18"/>
              </w:rPr>
            </w:pPr>
          </w:p>
        </w:tc>
        <w:tc>
          <w:tcPr>
            <w:tcW w:w="2777" w:type="dxa"/>
          </w:tcPr>
          <w:p w:rsidR="00EF417B" w:rsidRPr="00246857" w:rsidRDefault="00EF417B" w:rsidP="005B72BC">
            <w:pPr>
              <w:spacing w:before="60"/>
              <w:rPr>
                <w:rFonts w:cs="Calibri"/>
                <w:sz w:val="18"/>
                <w:szCs w:val="18"/>
              </w:rPr>
            </w:pPr>
            <w:r w:rsidRPr="00EF417B">
              <w:rPr>
                <w:rFonts w:cs="Calibri"/>
                <w:sz w:val="18"/>
                <w:szCs w:val="18"/>
              </w:rPr>
              <w:t>EscFlt_Cnt_T_logl</w:t>
            </w:r>
          </w:p>
        </w:tc>
        <w:tc>
          <w:tcPr>
            <w:tcW w:w="1221" w:type="dxa"/>
          </w:tcPr>
          <w:p w:rsidR="00EF417B" w:rsidRPr="00911C31" w:rsidRDefault="00EF417B" w:rsidP="005B72BC">
            <w:pPr>
              <w:rPr>
                <w:rFonts w:cs="Calibri"/>
                <w:sz w:val="18"/>
                <w:szCs w:val="18"/>
              </w:rPr>
            </w:pPr>
            <w:r>
              <w:rPr>
                <w:rFonts w:cs="Calibri"/>
                <w:sz w:val="18"/>
                <w:szCs w:val="18"/>
              </w:rPr>
              <w:t>boolean</w:t>
            </w:r>
          </w:p>
        </w:tc>
        <w:tc>
          <w:tcPr>
            <w:tcW w:w="1304" w:type="dxa"/>
          </w:tcPr>
          <w:p w:rsidR="00EF417B" w:rsidRPr="003877CA" w:rsidRDefault="00EF417B" w:rsidP="005B72BC">
            <w:pPr>
              <w:spacing w:before="60"/>
              <w:rPr>
                <w:rFonts w:cs="Calibri"/>
                <w:sz w:val="18"/>
                <w:szCs w:val="18"/>
              </w:rPr>
            </w:pPr>
            <w:r>
              <w:rPr>
                <w:rFonts w:cs="Calibri"/>
                <w:sz w:val="18"/>
                <w:szCs w:val="18"/>
              </w:rPr>
              <w:t>FALSE</w:t>
            </w:r>
          </w:p>
        </w:tc>
        <w:tc>
          <w:tcPr>
            <w:tcW w:w="2264" w:type="dxa"/>
            <w:gridSpan w:val="2"/>
          </w:tcPr>
          <w:p w:rsidR="00EF417B" w:rsidRPr="003877CA" w:rsidRDefault="00EF417B" w:rsidP="005B72BC">
            <w:pPr>
              <w:spacing w:before="60"/>
              <w:rPr>
                <w:rFonts w:cs="Calibri"/>
                <w:sz w:val="18"/>
                <w:szCs w:val="18"/>
              </w:rPr>
            </w:pPr>
            <w:r>
              <w:rPr>
                <w:rFonts w:cs="Calibri"/>
                <w:sz w:val="18"/>
                <w:szCs w:val="18"/>
              </w:rPr>
              <w:t>TRUE</w:t>
            </w:r>
          </w:p>
        </w:tc>
      </w:tr>
      <w:tr w:rsidR="00EF417B" w:rsidRPr="00AA38E8" w:rsidTr="005B72BC">
        <w:tc>
          <w:tcPr>
            <w:tcW w:w="1362" w:type="dxa"/>
          </w:tcPr>
          <w:p w:rsidR="00EF417B" w:rsidRPr="003877CA" w:rsidRDefault="00EF417B" w:rsidP="005B72BC">
            <w:pPr>
              <w:spacing w:before="60"/>
              <w:rPr>
                <w:rFonts w:cs="Calibri"/>
                <w:b/>
                <w:bCs/>
                <w:sz w:val="18"/>
                <w:szCs w:val="18"/>
              </w:rPr>
            </w:pPr>
          </w:p>
        </w:tc>
        <w:tc>
          <w:tcPr>
            <w:tcW w:w="2777" w:type="dxa"/>
          </w:tcPr>
          <w:p w:rsidR="00EF417B" w:rsidRPr="00246857" w:rsidRDefault="00EF417B" w:rsidP="005B72BC">
            <w:pPr>
              <w:spacing w:before="60"/>
              <w:rPr>
                <w:rFonts w:cs="Calibri"/>
                <w:sz w:val="18"/>
                <w:szCs w:val="18"/>
              </w:rPr>
            </w:pPr>
            <w:r w:rsidRPr="00EF417B">
              <w:rPr>
                <w:rFonts w:cs="Calibri"/>
                <w:sz w:val="18"/>
                <w:szCs w:val="18"/>
              </w:rPr>
              <w:t>LoaSt_Cnt_T_enum</w:t>
            </w:r>
          </w:p>
        </w:tc>
        <w:tc>
          <w:tcPr>
            <w:tcW w:w="1221" w:type="dxa"/>
          </w:tcPr>
          <w:p w:rsidR="00EF417B" w:rsidRPr="00911C31" w:rsidRDefault="00EF417B" w:rsidP="005B72BC">
            <w:pPr>
              <w:rPr>
                <w:rFonts w:cs="Calibri"/>
                <w:sz w:val="18"/>
                <w:szCs w:val="18"/>
              </w:rPr>
            </w:pPr>
            <w:r>
              <w:rPr>
                <w:rFonts w:cs="Calibri"/>
                <w:sz w:val="18"/>
                <w:szCs w:val="18"/>
              </w:rPr>
              <w:t>boolean</w:t>
            </w:r>
          </w:p>
        </w:tc>
        <w:tc>
          <w:tcPr>
            <w:tcW w:w="1304" w:type="dxa"/>
          </w:tcPr>
          <w:p w:rsidR="00EF417B" w:rsidRPr="003877CA" w:rsidRDefault="00EF417B" w:rsidP="005B72BC">
            <w:pPr>
              <w:spacing w:before="60"/>
              <w:rPr>
                <w:rFonts w:cs="Calibri"/>
                <w:sz w:val="18"/>
                <w:szCs w:val="18"/>
              </w:rPr>
            </w:pPr>
            <w:r w:rsidRPr="00D720D2">
              <w:rPr>
                <w:rFonts w:cs="Calibri"/>
                <w:sz w:val="18"/>
                <w:szCs w:val="18"/>
              </w:rPr>
              <w:t>LOAST_NORM</w:t>
            </w:r>
          </w:p>
        </w:tc>
        <w:tc>
          <w:tcPr>
            <w:tcW w:w="2264" w:type="dxa"/>
            <w:gridSpan w:val="2"/>
          </w:tcPr>
          <w:p w:rsidR="00EF417B" w:rsidRPr="003877CA" w:rsidRDefault="00EF417B" w:rsidP="005B72BC">
            <w:pPr>
              <w:spacing w:before="60"/>
              <w:rPr>
                <w:rFonts w:cs="Calibri"/>
                <w:sz w:val="18"/>
                <w:szCs w:val="18"/>
              </w:rPr>
            </w:pPr>
            <w:r w:rsidRPr="00D720D2">
              <w:rPr>
                <w:rFonts w:cs="Calibri"/>
                <w:sz w:val="18"/>
                <w:szCs w:val="18"/>
              </w:rPr>
              <w:t>LOAST_IMDTSHTDWNREQD</w:t>
            </w:r>
          </w:p>
        </w:tc>
      </w:tr>
      <w:tr w:rsidR="00EF417B" w:rsidRPr="00AA38E8" w:rsidTr="005B72BC">
        <w:tc>
          <w:tcPr>
            <w:tcW w:w="1362" w:type="dxa"/>
          </w:tcPr>
          <w:p w:rsidR="00EF417B" w:rsidRPr="003877CA" w:rsidRDefault="00EF417B" w:rsidP="005B72BC">
            <w:pPr>
              <w:spacing w:before="60"/>
              <w:rPr>
                <w:rFonts w:cs="Calibri"/>
                <w:b/>
                <w:bCs/>
                <w:sz w:val="18"/>
                <w:szCs w:val="18"/>
              </w:rPr>
            </w:pPr>
          </w:p>
        </w:tc>
        <w:tc>
          <w:tcPr>
            <w:tcW w:w="2777" w:type="dxa"/>
          </w:tcPr>
          <w:p w:rsidR="00EF417B" w:rsidRPr="00246857" w:rsidRDefault="00EF417B" w:rsidP="005B72BC">
            <w:pPr>
              <w:spacing w:before="60"/>
              <w:rPr>
                <w:rFonts w:cs="Calibri"/>
                <w:sz w:val="18"/>
                <w:szCs w:val="18"/>
              </w:rPr>
            </w:pPr>
            <w:r w:rsidRPr="00EF417B">
              <w:rPr>
                <w:rFonts w:cs="Calibri"/>
                <w:sz w:val="18"/>
                <w:szCs w:val="18"/>
              </w:rPr>
              <w:t>VehSpdSecurMax_Kph_T_f32</w:t>
            </w:r>
          </w:p>
        </w:tc>
        <w:tc>
          <w:tcPr>
            <w:tcW w:w="1221" w:type="dxa"/>
          </w:tcPr>
          <w:p w:rsidR="00EF417B" w:rsidRPr="00911C31" w:rsidRDefault="00EF417B" w:rsidP="005B72BC">
            <w:pPr>
              <w:rPr>
                <w:rFonts w:cs="Calibri"/>
                <w:sz w:val="18"/>
                <w:szCs w:val="18"/>
              </w:rPr>
            </w:pPr>
            <w:r>
              <w:rPr>
                <w:rFonts w:cs="Calibri"/>
                <w:sz w:val="18"/>
                <w:szCs w:val="18"/>
              </w:rPr>
              <w:t>boolean</w:t>
            </w:r>
          </w:p>
        </w:tc>
        <w:tc>
          <w:tcPr>
            <w:tcW w:w="1304" w:type="dxa"/>
          </w:tcPr>
          <w:p w:rsidR="00EF417B" w:rsidRPr="003877CA" w:rsidRDefault="00776EF2" w:rsidP="005B72BC">
            <w:pPr>
              <w:spacing w:before="60"/>
              <w:rPr>
                <w:rFonts w:cs="Calibri"/>
                <w:sz w:val="18"/>
                <w:szCs w:val="18"/>
              </w:rPr>
            </w:pPr>
            <w:r>
              <w:rPr>
                <w:rFonts w:cs="Calibri"/>
                <w:sz w:val="18"/>
                <w:szCs w:val="18"/>
              </w:rPr>
              <w:t>0</w:t>
            </w:r>
          </w:p>
        </w:tc>
        <w:tc>
          <w:tcPr>
            <w:tcW w:w="2264" w:type="dxa"/>
            <w:gridSpan w:val="2"/>
          </w:tcPr>
          <w:p w:rsidR="00EF417B" w:rsidRPr="003877CA" w:rsidRDefault="00776EF2" w:rsidP="005B72BC">
            <w:pPr>
              <w:spacing w:before="60"/>
              <w:rPr>
                <w:rFonts w:cs="Calibri"/>
                <w:sz w:val="18"/>
                <w:szCs w:val="18"/>
              </w:rPr>
            </w:pPr>
            <w:r>
              <w:rPr>
                <w:rFonts w:cs="Calibri"/>
                <w:sz w:val="18"/>
                <w:szCs w:val="18"/>
              </w:rPr>
              <w:t>511</w:t>
            </w:r>
          </w:p>
        </w:tc>
      </w:tr>
      <w:tr w:rsidR="00EF417B" w:rsidRPr="00AA38E8" w:rsidTr="005B72BC">
        <w:tc>
          <w:tcPr>
            <w:tcW w:w="1362" w:type="dxa"/>
          </w:tcPr>
          <w:p w:rsidR="00EF417B" w:rsidRPr="003877CA" w:rsidRDefault="00EF417B" w:rsidP="005B72BC">
            <w:pPr>
              <w:spacing w:before="60"/>
              <w:rPr>
                <w:rFonts w:cs="Calibri"/>
                <w:b/>
                <w:bCs/>
                <w:sz w:val="18"/>
                <w:szCs w:val="18"/>
              </w:rPr>
            </w:pPr>
          </w:p>
        </w:tc>
        <w:tc>
          <w:tcPr>
            <w:tcW w:w="2777" w:type="dxa"/>
          </w:tcPr>
          <w:p w:rsidR="00EF417B" w:rsidRPr="00246857" w:rsidRDefault="00776EF2" w:rsidP="005B72BC">
            <w:pPr>
              <w:spacing w:before="60"/>
              <w:rPr>
                <w:rFonts w:cs="Calibri"/>
                <w:sz w:val="18"/>
                <w:szCs w:val="18"/>
              </w:rPr>
            </w:pPr>
            <w:r w:rsidRPr="00776EF2">
              <w:rPr>
                <w:rFonts w:cs="Calibri"/>
                <w:sz w:val="18"/>
                <w:szCs w:val="18"/>
              </w:rPr>
              <w:t>EscEna_Cnt_T_logl</w:t>
            </w:r>
          </w:p>
        </w:tc>
        <w:tc>
          <w:tcPr>
            <w:tcW w:w="1221" w:type="dxa"/>
          </w:tcPr>
          <w:p w:rsidR="00EF417B" w:rsidRPr="00911C31" w:rsidRDefault="00EF417B" w:rsidP="005B72BC">
            <w:pPr>
              <w:rPr>
                <w:rFonts w:cs="Calibri"/>
                <w:sz w:val="18"/>
                <w:szCs w:val="18"/>
              </w:rPr>
            </w:pPr>
            <w:r>
              <w:rPr>
                <w:rFonts w:cs="Calibri"/>
                <w:sz w:val="18"/>
                <w:szCs w:val="18"/>
              </w:rPr>
              <w:t>boolean</w:t>
            </w:r>
          </w:p>
        </w:tc>
        <w:tc>
          <w:tcPr>
            <w:tcW w:w="1304" w:type="dxa"/>
          </w:tcPr>
          <w:p w:rsidR="00EF417B" w:rsidRPr="003877CA" w:rsidRDefault="00EF417B" w:rsidP="005B72BC">
            <w:pPr>
              <w:spacing w:before="60"/>
              <w:rPr>
                <w:rFonts w:cs="Calibri"/>
                <w:sz w:val="18"/>
                <w:szCs w:val="18"/>
              </w:rPr>
            </w:pPr>
            <w:r>
              <w:rPr>
                <w:rFonts w:cs="Calibri"/>
                <w:sz w:val="18"/>
                <w:szCs w:val="18"/>
              </w:rPr>
              <w:t>FALSE</w:t>
            </w:r>
          </w:p>
        </w:tc>
        <w:tc>
          <w:tcPr>
            <w:tcW w:w="2264" w:type="dxa"/>
            <w:gridSpan w:val="2"/>
          </w:tcPr>
          <w:p w:rsidR="00EF417B" w:rsidRPr="003877CA" w:rsidRDefault="00EF417B" w:rsidP="005B72BC">
            <w:pPr>
              <w:spacing w:before="60"/>
              <w:rPr>
                <w:rFonts w:cs="Calibri"/>
                <w:sz w:val="18"/>
                <w:szCs w:val="18"/>
              </w:rPr>
            </w:pPr>
            <w:r>
              <w:rPr>
                <w:rFonts w:cs="Calibri"/>
                <w:sz w:val="18"/>
                <w:szCs w:val="18"/>
              </w:rPr>
              <w:t>TRUE</w:t>
            </w:r>
          </w:p>
        </w:tc>
      </w:tr>
      <w:tr w:rsidR="00776EF2" w:rsidRPr="00AA38E8" w:rsidTr="005B72BC">
        <w:tc>
          <w:tcPr>
            <w:tcW w:w="1362" w:type="dxa"/>
          </w:tcPr>
          <w:p w:rsidR="00776EF2" w:rsidRPr="003877CA" w:rsidRDefault="00776EF2" w:rsidP="005B72BC">
            <w:pPr>
              <w:spacing w:before="60"/>
              <w:rPr>
                <w:rFonts w:cs="Calibri"/>
                <w:b/>
                <w:bCs/>
                <w:sz w:val="18"/>
                <w:szCs w:val="18"/>
              </w:rPr>
            </w:pPr>
          </w:p>
        </w:tc>
        <w:tc>
          <w:tcPr>
            <w:tcW w:w="2777" w:type="dxa"/>
          </w:tcPr>
          <w:p w:rsidR="00776EF2" w:rsidRPr="00246857" w:rsidRDefault="00776EF2" w:rsidP="005B72BC">
            <w:pPr>
              <w:spacing w:before="60"/>
              <w:rPr>
                <w:rFonts w:cs="Calibri"/>
                <w:sz w:val="18"/>
                <w:szCs w:val="18"/>
              </w:rPr>
            </w:pPr>
            <w:r w:rsidRPr="00776EF2">
              <w:rPr>
                <w:rFonts w:cs="Calibri"/>
                <w:sz w:val="18"/>
                <w:szCs w:val="18"/>
              </w:rPr>
              <w:t>EscLimdActv_Cnt_T_logl</w:t>
            </w:r>
          </w:p>
        </w:tc>
        <w:tc>
          <w:tcPr>
            <w:tcW w:w="1221" w:type="dxa"/>
          </w:tcPr>
          <w:p w:rsidR="00776EF2" w:rsidRPr="00911C31" w:rsidRDefault="00776EF2" w:rsidP="005B72BC">
            <w:pPr>
              <w:rPr>
                <w:rFonts w:cs="Calibri"/>
                <w:sz w:val="18"/>
                <w:szCs w:val="18"/>
              </w:rPr>
            </w:pPr>
            <w:r>
              <w:rPr>
                <w:rFonts w:cs="Calibri"/>
                <w:sz w:val="18"/>
                <w:szCs w:val="18"/>
              </w:rPr>
              <w:t>boolean</w:t>
            </w:r>
          </w:p>
        </w:tc>
        <w:tc>
          <w:tcPr>
            <w:tcW w:w="1304" w:type="dxa"/>
          </w:tcPr>
          <w:p w:rsidR="00776EF2" w:rsidRPr="003877CA" w:rsidRDefault="00776EF2" w:rsidP="005B72BC">
            <w:pPr>
              <w:spacing w:before="60"/>
              <w:rPr>
                <w:rFonts w:cs="Calibri"/>
                <w:sz w:val="18"/>
                <w:szCs w:val="18"/>
              </w:rPr>
            </w:pPr>
            <w:r>
              <w:rPr>
                <w:rFonts w:cs="Calibri"/>
                <w:sz w:val="18"/>
                <w:szCs w:val="18"/>
              </w:rPr>
              <w:t>FALSE</w:t>
            </w:r>
          </w:p>
        </w:tc>
        <w:tc>
          <w:tcPr>
            <w:tcW w:w="2264" w:type="dxa"/>
            <w:gridSpan w:val="2"/>
          </w:tcPr>
          <w:p w:rsidR="00776EF2" w:rsidRPr="003877CA" w:rsidRDefault="00776EF2" w:rsidP="005B72BC">
            <w:pPr>
              <w:spacing w:before="60"/>
              <w:rPr>
                <w:rFonts w:cs="Calibri"/>
                <w:sz w:val="18"/>
                <w:szCs w:val="18"/>
              </w:rPr>
            </w:pPr>
            <w:r>
              <w:rPr>
                <w:rFonts w:cs="Calibri"/>
                <w:sz w:val="18"/>
                <w:szCs w:val="18"/>
              </w:rPr>
              <w:t>TRUE</w:t>
            </w:r>
          </w:p>
        </w:tc>
      </w:tr>
      <w:tr w:rsidR="009D74FD" w:rsidRPr="00AA38E8" w:rsidTr="005B72BC">
        <w:tc>
          <w:tcPr>
            <w:tcW w:w="1362" w:type="dxa"/>
          </w:tcPr>
          <w:p w:rsidR="009D74FD" w:rsidRPr="003877CA" w:rsidRDefault="009D74FD" w:rsidP="005B72BC">
            <w:pPr>
              <w:spacing w:before="60"/>
              <w:rPr>
                <w:rFonts w:cs="Calibri"/>
                <w:b/>
                <w:bCs/>
                <w:sz w:val="18"/>
                <w:szCs w:val="18"/>
              </w:rPr>
            </w:pPr>
          </w:p>
        </w:tc>
        <w:tc>
          <w:tcPr>
            <w:tcW w:w="2777" w:type="dxa"/>
          </w:tcPr>
          <w:p w:rsidR="009D74FD" w:rsidRPr="00776EF2" w:rsidRDefault="009D74FD" w:rsidP="005B72BC">
            <w:pPr>
              <w:spacing w:before="60"/>
              <w:rPr>
                <w:rFonts w:cs="Calibri"/>
                <w:sz w:val="18"/>
                <w:szCs w:val="18"/>
              </w:rPr>
            </w:pPr>
            <w:r w:rsidRPr="00460441">
              <w:rPr>
                <w:rFonts w:ascii="Verdana" w:hAnsi="Verdana" w:cs="Verdana"/>
                <w:sz w:val="16"/>
                <w:szCs w:val="16"/>
                <w:lang w:val="en-IN" w:eastAsia="en-IN" w:bidi="ar-SA"/>
              </w:rPr>
              <w:t>MfgOvrlDi_Cnt_T_logl</w:t>
            </w:r>
          </w:p>
        </w:tc>
        <w:tc>
          <w:tcPr>
            <w:tcW w:w="1221" w:type="dxa"/>
          </w:tcPr>
          <w:p w:rsidR="009D74FD" w:rsidRDefault="009D74FD" w:rsidP="005B72BC">
            <w:pPr>
              <w:rPr>
                <w:rFonts w:cs="Calibri"/>
                <w:sz w:val="18"/>
                <w:szCs w:val="18"/>
              </w:rPr>
            </w:pPr>
            <w:r>
              <w:rPr>
                <w:rFonts w:cs="Calibri"/>
                <w:sz w:val="18"/>
                <w:szCs w:val="18"/>
              </w:rPr>
              <w:t>boolean</w:t>
            </w:r>
          </w:p>
        </w:tc>
        <w:tc>
          <w:tcPr>
            <w:tcW w:w="1304" w:type="dxa"/>
          </w:tcPr>
          <w:p w:rsidR="009D74FD" w:rsidRDefault="009D74FD" w:rsidP="005B72BC">
            <w:pPr>
              <w:spacing w:before="60"/>
              <w:rPr>
                <w:rFonts w:cs="Calibri"/>
                <w:sz w:val="18"/>
                <w:szCs w:val="18"/>
              </w:rPr>
            </w:pPr>
            <w:r>
              <w:rPr>
                <w:rFonts w:cs="Calibri"/>
                <w:sz w:val="18"/>
                <w:szCs w:val="18"/>
              </w:rPr>
              <w:t>FALSE</w:t>
            </w:r>
          </w:p>
        </w:tc>
        <w:tc>
          <w:tcPr>
            <w:tcW w:w="2264" w:type="dxa"/>
            <w:gridSpan w:val="2"/>
          </w:tcPr>
          <w:p w:rsidR="009D74FD" w:rsidRDefault="009D74FD" w:rsidP="005B72BC">
            <w:pPr>
              <w:spacing w:before="60"/>
              <w:rPr>
                <w:rFonts w:cs="Calibri"/>
                <w:sz w:val="18"/>
                <w:szCs w:val="18"/>
              </w:rPr>
            </w:pPr>
            <w:r>
              <w:rPr>
                <w:rFonts w:cs="Calibri"/>
                <w:sz w:val="18"/>
                <w:szCs w:val="18"/>
              </w:rPr>
              <w:t>TRUE</w:t>
            </w:r>
          </w:p>
        </w:tc>
      </w:tr>
      <w:tr w:rsidR="002C5963" w:rsidRPr="00AA38E8" w:rsidTr="005B72BC">
        <w:tc>
          <w:tcPr>
            <w:tcW w:w="1362" w:type="dxa"/>
          </w:tcPr>
          <w:p w:rsidR="002C5963" w:rsidRPr="003877CA" w:rsidRDefault="002C5963" w:rsidP="005B72BC">
            <w:pPr>
              <w:spacing w:before="60"/>
              <w:rPr>
                <w:rFonts w:cs="Calibri"/>
                <w:b/>
                <w:bCs/>
                <w:sz w:val="18"/>
                <w:szCs w:val="18"/>
              </w:rPr>
            </w:pPr>
          </w:p>
        </w:tc>
        <w:tc>
          <w:tcPr>
            <w:tcW w:w="2777" w:type="dxa"/>
          </w:tcPr>
          <w:p w:rsidR="002C5963" w:rsidRPr="00776EF2" w:rsidRDefault="002C5963" w:rsidP="005B72BC">
            <w:pPr>
              <w:spacing w:before="60"/>
              <w:rPr>
                <w:rFonts w:cs="Calibri"/>
                <w:sz w:val="18"/>
                <w:szCs w:val="18"/>
              </w:rPr>
            </w:pPr>
            <w:r>
              <w:rPr>
                <w:rFonts w:cs="Calibri"/>
                <w:sz w:val="18"/>
                <w:szCs w:val="18"/>
              </w:rPr>
              <w:t>SysSt_Cnt_T_enum</w:t>
            </w:r>
          </w:p>
        </w:tc>
        <w:tc>
          <w:tcPr>
            <w:tcW w:w="1221" w:type="dxa"/>
          </w:tcPr>
          <w:p w:rsidR="002C5963" w:rsidRDefault="002C5963" w:rsidP="005B72BC">
            <w:pPr>
              <w:rPr>
                <w:rFonts w:cs="Calibri"/>
                <w:sz w:val="18"/>
                <w:szCs w:val="18"/>
              </w:rPr>
            </w:pPr>
            <w:r>
              <w:rPr>
                <w:rFonts w:cs="Calibri"/>
                <w:sz w:val="18"/>
                <w:szCs w:val="18"/>
              </w:rPr>
              <w:t>SysSt1</w:t>
            </w:r>
          </w:p>
        </w:tc>
        <w:tc>
          <w:tcPr>
            <w:tcW w:w="1304" w:type="dxa"/>
          </w:tcPr>
          <w:p w:rsidR="002C5963" w:rsidRDefault="002C5963" w:rsidP="005B72BC">
            <w:pPr>
              <w:spacing w:before="60"/>
              <w:rPr>
                <w:rFonts w:cs="Calibri"/>
                <w:sz w:val="18"/>
                <w:szCs w:val="18"/>
              </w:rPr>
            </w:pPr>
            <w:r>
              <w:rPr>
                <w:rFonts w:cs="Calibri"/>
                <w:sz w:val="18"/>
                <w:szCs w:val="18"/>
              </w:rPr>
              <w:t>SYSST_DI</w:t>
            </w:r>
          </w:p>
        </w:tc>
        <w:tc>
          <w:tcPr>
            <w:tcW w:w="2264" w:type="dxa"/>
            <w:gridSpan w:val="2"/>
          </w:tcPr>
          <w:p w:rsidR="002C5963" w:rsidRDefault="002C5963" w:rsidP="005B72BC">
            <w:pPr>
              <w:spacing w:before="60"/>
              <w:rPr>
                <w:rFonts w:cs="Calibri"/>
                <w:sz w:val="18"/>
                <w:szCs w:val="18"/>
              </w:rPr>
            </w:pPr>
            <w:r>
              <w:rPr>
                <w:rFonts w:cs="Calibri"/>
                <w:sz w:val="18"/>
                <w:szCs w:val="18"/>
              </w:rPr>
              <w:t>SYSST_WRMININ</w:t>
            </w:r>
          </w:p>
        </w:tc>
      </w:tr>
      <w:tr w:rsidR="002C5963" w:rsidRPr="00AA38E8" w:rsidTr="005B72BC">
        <w:tc>
          <w:tcPr>
            <w:tcW w:w="1362" w:type="dxa"/>
          </w:tcPr>
          <w:p w:rsidR="002C5963" w:rsidRPr="003877CA" w:rsidRDefault="002C5963" w:rsidP="005B72BC">
            <w:pPr>
              <w:spacing w:before="60"/>
              <w:rPr>
                <w:rFonts w:cs="Calibri"/>
                <w:b/>
                <w:bCs/>
                <w:sz w:val="18"/>
                <w:szCs w:val="18"/>
              </w:rPr>
            </w:pPr>
          </w:p>
        </w:tc>
        <w:tc>
          <w:tcPr>
            <w:tcW w:w="2777" w:type="dxa"/>
          </w:tcPr>
          <w:p w:rsidR="002C5963" w:rsidRPr="00D720D2" w:rsidRDefault="002C5963" w:rsidP="005B72BC">
            <w:pPr>
              <w:spacing w:before="60"/>
              <w:rPr>
                <w:rFonts w:cs="Calibri"/>
                <w:sz w:val="18"/>
                <w:szCs w:val="18"/>
              </w:rPr>
            </w:pPr>
            <w:r>
              <w:rPr>
                <w:rFonts w:cs="Calibri"/>
                <w:sz w:val="18"/>
                <w:szCs w:val="18"/>
              </w:rPr>
              <w:t>*</w:t>
            </w:r>
            <w:r>
              <w:t xml:space="preserve"> </w:t>
            </w:r>
            <w:r w:rsidRPr="00776EF2">
              <w:rPr>
                <w:rFonts w:cs="Calibri"/>
                <w:sz w:val="18"/>
                <w:szCs w:val="18"/>
              </w:rPr>
              <w:t>EscSt_Cnt_T_u08</w:t>
            </w:r>
          </w:p>
        </w:tc>
        <w:tc>
          <w:tcPr>
            <w:tcW w:w="1221" w:type="dxa"/>
          </w:tcPr>
          <w:p w:rsidR="002C5963" w:rsidRDefault="002C5963" w:rsidP="005B72BC">
            <w:pPr>
              <w:rPr>
                <w:rFonts w:cs="Calibri"/>
                <w:sz w:val="18"/>
                <w:szCs w:val="18"/>
              </w:rPr>
            </w:pPr>
            <w:r>
              <w:rPr>
                <w:rFonts w:cs="Calibri"/>
                <w:sz w:val="18"/>
                <w:szCs w:val="18"/>
              </w:rPr>
              <w:t>uint8</w:t>
            </w:r>
          </w:p>
        </w:tc>
        <w:tc>
          <w:tcPr>
            <w:tcW w:w="1304" w:type="dxa"/>
          </w:tcPr>
          <w:p w:rsidR="002C5963" w:rsidRDefault="002C5963" w:rsidP="005B72BC">
            <w:pPr>
              <w:spacing w:before="60"/>
              <w:rPr>
                <w:rFonts w:cs="Calibri"/>
                <w:sz w:val="18"/>
                <w:szCs w:val="18"/>
              </w:rPr>
            </w:pPr>
            <w:r>
              <w:rPr>
                <w:rFonts w:cs="Calibri"/>
                <w:sz w:val="18"/>
                <w:szCs w:val="18"/>
              </w:rPr>
              <w:t>0</w:t>
            </w:r>
          </w:p>
        </w:tc>
        <w:tc>
          <w:tcPr>
            <w:tcW w:w="2264" w:type="dxa"/>
            <w:gridSpan w:val="2"/>
          </w:tcPr>
          <w:p w:rsidR="002C5963" w:rsidRDefault="002C5963" w:rsidP="005B72BC">
            <w:pPr>
              <w:spacing w:before="60"/>
              <w:rPr>
                <w:rFonts w:cs="Calibri"/>
                <w:sz w:val="18"/>
                <w:szCs w:val="18"/>
              </w:rPr>
            </w:pPr>
            <w:r>
              <w:rPr>
                <w:rFonts w:cs="Calibri"/>
                <w:sz w:val="18"/>
                <w:szCs w:val="18"/>
              </w:rPr>
              <w:t>4</w:t>
            </w:r>
          </w:p>
        </w:tc>
      </w:tr>
      <w:tr w:rsidR="002C5963" w:rsidRPr="00AA38E8" w:rsidTr="005B72BC">
        <w:tc>
          <w:tcPr>
            <w:tcW w:w="1362" w:type="dxa"/>
          </w:tcPr>
          <w:p w:rsidR="002C5963" w:rsidRPr="003877CA" w:rsidRDefault="002C5963" w:rsidP="005B72BC">
            <w:pPr>
              <w:spacing w:before="60"/>
              <w:rPr>
                <w:rFonts w:cs="Calibri"/>
                <w:b/>
                <w:bCs/>
                <w:sz w:val="18"/>
                <w:szCs w:val="18"/>
              </w:rPr>
            </w:pPr>
            <w:r w:rsidRPr="003877CA">
              <w:rPr>
                <w:rFonts w:cs="Calibri"/>
                <w:b/>
                <w:bCs/>
                <w:sz w:val="18"/>
                <w:szCs w:val="18"/>
              </w:rPr>
              <w:t>Return Value</w:t>
            </w:r>
          </w:p>
        </w:tc>
        <w:tc>
          <w:tcPr>
            <w:tcW w:w="2777" w:type="dxa"/>
          </w:tcPr>
          <w:p w:rsidR="002C5963" w:rsidRPr="003877CA" w:rsidRDefault="002C5963" w:rsidP="005B72BC">
            <w:pPr>
              <w:spacing w:before="60"/>
              <w:rPr>
                <w:rFonts w:cs="Calibri"/>
                <w:sz w:val="18"/>
                <w:szCs w:val="18"/>
              </w:rPr>
            </w:pPr>
            <w:r>
              <w:rPr>
                <w:rFonts w:cs="Calibri"/>
                <w:sz w:val="18"/>
                <w:szCs w:val="18"/>
              </w:rPr>
              <w:t>None</w:t>
            </w:r>
          </w:p>
        </w:tc>
        <w:tc>
          <w:tcPr>
            <w:tcW w:w="1221" w:type="dxa"/>
          </w:tcPr>
          <w:p w:rsidR="002C5963" w:rsidRPr="00911C31" w:rsidRDefault="002C5963" w:rsidP="005B72BC">
            <w:pPr>
              <w:rPr>
                <w:rFonts w:cs="Calibri"/>
                <w:sz w:val="18"/>
                <w:szCs w:val="18"/>
              </w:rPr>
            </w:pPr>
          </w:p>
        </w:tc>
        <w:tc>
          <w:tcPr>
            <w:tcW w:w="1304" w:type="dxa"/>
          </w:tcPr>
          <w:p w:rsidR="002C5963" w:rsidRPr="003877CA" w:rsidRDefault="002C5963" w:rsidP="005B72BC">
            <w:pPr>
              <w:spacing w:before="60"/>
              <w:rPr>
                <w:rFonts w:cs="Calibri"/>
                <w:sz w:val="18"/>
                <w:szCs w:val="18"/>
              </w:rPr>
            </w:pPr>
          </w:p>
        </w:tc>
        <w:tc>
          <w:tcPr>
            <w:tcW w:w="2264" w:type="dxa"/>
            <w:gridSpan w:val="2"/>
          </w:tcPr>
          <w:p w:rsidR="002C5963" w:rsidRPr="003877CA" w:rsidRDefault="002C5963" w:rsidP="005B72BC">
            <w:pPr>
              <w:spacing w:before="60"/>
              <w:rPr>
                <w:rFonts w:cs="Calibri"/>
                <w:sz w:val="18"/>
                <w:szCs w:val="18"/>
              </w:rPr>
            </w:pPr>
          </w:p>
        </w:tc>
      </w:tr>
    </w:tbl>
    <w:p w:rsidR="00EF417B" w:rsidRPr="002F5138" w:rsidRDefault="00EF417B" w:rsidP="00EF417B">
      <w:pPr>
        <w:pStyle w:val="Heading2"/>
        <w:numPr>
          <w:ilvl w:val="3"/>
          <w:numId w:val="11"/>
        </w:numPr>
        <w:spacing w:after="60"/>
        <w:rPr>
          <w:rFonts w:ascii="Calibri" w:hAnsi="Calibri" w:cs="Calibri"/>
        </w:rPr>
      </w:pPr>
      <w:bookmarkStart w:id="732" w:name="_Toc473815423"/>
      <w:r w:rsidRPr="002F5138">
        <w:rPr>
          <w:rFonts w:ascii="Calibri" w:hAnsi="Calibri" w:cs="Calibri"/>
        </w:rPr>
        <w:t>Description</w:t>
      </w:r>
      <w:bookmarkEnd w:id="732"/>
    </w:p>
    <w:p w:rsidR="00EF417B" w:rsidRDefault="00EF417B" w:rsidP="00EF417B">
      <w:pPr>
        <w:autoSpaceDE w:val="0"/>
        <w:autoSpaceDN w:val="0"/>
        <w:adjustRightInd w:val="0"/>
        <w:rPr>
          <w:sz w:val="18"/>
          <w:szCs w:val="18"/>
          <w:lang w:bidi="ar-SA"/>
        </w:rPr>
      </w:pPr>
      <w:r w:rsidRPr="00EF417B">
        <w:rPr>
          <w:sz w:val="18"/>
          <w:szCs w:val="18"/>
          <w:lang w:bidi="ar-SA"/>
        </w:rPr>
        <w:t xml:space="preserve">Implementation of all </w:t>
      </w:r>
      <w:r w:rsidR="00776EF2">
        <w:rPr>
          <w:sz w:val="18"/>
          <w:szCs w:val="18"/>
          <w:lang w:bidi="ar-SA"/>
        </w:rPr>
        <w:t>ESC</w:t>
      </w:r>
      <w:r w:rsidRPr="00EF417B">
        <w:rPr>
          <w:sz w:val="18"/>
          <w:szCs w:val="18"/>
          <w:lang w:bidi="ar-SA"/>
        </w:rPr>
        <w:t xml:space="preserve"> state transitions</w:t>
      </w:r>
      <w:r>
        <w:rPr>
          <w:sz w:val="18"/>
          <w:szCs w:val="18"/>
          <w:lang w:bidi="ar-SA"/>
        </w:rPr>
        <w:t xml:space="preserve">. </w:t>
      </w:r>
    </w:p>
    <w:p w:rsidR="00EF417B" w:rsidRDefault="00EF417B" w:rsidP="00EF417B">
      <w:pPr>
        <w:autoSpaceDE w:val="0"/>
        <w:autoSpaceDN w:val="0"/>
        <w:adjustRightInd w:val="0"/>
        <w:rPr>
          <w:rFonts w:cs="Calibri"/>
          <w:sz w:val="18"/>
          <w:szCs w:val="18"/>
        </w:rPr>
      </w:pPr>
      <w:r>
        <w:rPr>
          <w:rFonts w:cs="Calibri"/>
          <w:sz w:val="18"/>
          <w:szCs w:val="18"/>
        </w:rPr>
        <w:t>‘*</w:t>
      </w:r>
      <w:r w:rsidR="00776EF2">
        <w:rPr>
          <w:rFonts w:cs="Calibri"/>
          <w:sz w:val="18"/>
          <w:szCs w:val="18"/>
        </w:rPr>
        <w:t>Esc</w:t>
      </w:r>
      <w:r w:rsidRPr="00EF417B">
        <w:rPr>
          <w:rFonts w:cs="Calibri"/>
          <w:sz w:val="18"/>
          <w:szCs w:val="18"/>
        </w:rPr>
        <w:t>St_Cnt_T_u08</w:t>
      </w:r>
      <w:r>
        <w:rPr>
          <w:rFonts w:cs="Calibri"/>
          <w:sz w:val="18"/>
          <w:szCs w:val="18"/>
        </w:rPr>
        <w:t xml:space="preserve">’ is the output of this function. </w:t>
      </w:r>
    </w:p>
    <w:p w:rsidR="00776EF2" w:rsidRDefault="00776EF2" w:rsidP="00EF417B">
      <w:pPr>
        <w:autoSpaceDE w:val="0"/>
        <w:autoSpaceDN w:val="0"/>
        <w:adjustRightInd w:val="0"/>
        <w:rPr>
          <w:rFonts w:cs="Calibri"/>
          <w:sz w:val="18"/>
          <w:szCs w:val="18"/>
        </w:rPr>
      </w:pPr>
    </w:p>
    <w:p w:rsidR="00776EF2" w:rsidRPr="002F5138" w:rsidRDefault="00776EF2" w:rsidP="00776EF2">
      <w:pPr>
        <w:pStyle w:val="Heading2"/>
        <w:numPr>
          <w:ilvl w:val="2"/>
          <w:numId w:val="11"/>
        </w:numPr>
        <w:tabs>
          <w:tab w:val="clear" w:pos="1017"/>
          <w:tab w:val="num" w:pos="567"/>
        </w:tabs>
        <w:spacing w:after="60"/>
        <w:ind w:left="567"/>
        <w:rPr>
          <w:rFonts w:ascii="Calibri" w:hAnsi="Calibri" w:cs="Calibri"/>
        </w:rPr>
      </w:pPr>
      <w:bookmarkStart w:id="733" w:name="_Toc473815424"/>
      <w:r w:rsidRPr="002F5138">
        <w:rPr>
          <w:rFonts w:ascii="Calibri" w:hAnsi="Calibri" w:cs="Calibri"/>
        </w:rPr>
        <w:lastRenderedPageBreak/>
        <w:t>Local Function #</w:t>
      </w:r>
      <w:r>
        <w:rPr>
          <w:rFonts w:ascii="Calibri" w:hAnsi="Calibri" w:cs="Calibri"/>
        </w:rPr>
        <w:t>13</w:t>
      </w:r>
      <w:bookmarkEnd w:id="73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2"/>
        <w:gridCol w:w="2777"/>
        <w:gridCol w:w="1221"/>
        <w:gridCol w:w="1304"/>
        <w:gridCol w:w="53"/>
        <w:gridCol w:w="2211"/>
      </w:tblGrid>
      <w:tr w:rsidR="00776EF2" w:rsidRPr="00AA38E8" w:rsidTr="005B72BC">
        <w:tc>
          <w:tcPr>
            <w:tcW w:w="1362" w:type="dxa"/>
          </w:tcPr>
          <w:p w:rsidR="00776EF2" w:rsidRPr="003877CA" w:rsidRDefault="00776EF2" w:rsidP="005B72BC">
            <w:pPr>
              <w:spacing w:before="60"/>
              <w:rPr>
                <w:rFonts w:cs="Calibri"/>
                <w:b/>
                <w:bCs/>
                <w:sz w:val="18"/>
                <w:szCs w:val="18"/>
              </w:rPr>
            </w:pPr>
            <w:r w:rsidRPr="003877CA">
              <w:rPr>
                <w:rFonts w:cs="Calibri"/>
                <w:b/>
                <w:bCs/>
                <w:sz w:val="18"/>
                <w:szCs w:val="18"/>
              </w:rPr>
              <w:t>Function Name</w:t>
            </w:r>
          </w:p>
        </w:tc>
        <w:tc>
          <w:tcPr>
            <w:tcW w:w="2777" w:type="dxa"/>
          </w:tcPr>
          <w:p w:rsidR="00776EF2" w:rsidRPr="003877CA" w:rsidRDefault="00776EF2" w:rsidP="005B72BC">
            <w:pPr>
              <w:spacing w:before="60"/>
              <w:rPr>
                <w:rFonts w:cs="Calibri"/>
                <w:sz w:val="18"/>
                <w:szCs w:val="18"/>
              </w:rPr>
            </w:pPr>
            <w:r w:rsidRPr="00776EF2">
              <w:rPr>
                <w:rFonts w:cs="Calibri"/>
                <w:sz w:val="18"/>
                <w:szCs w:val="18"/>
              </w:rPr>
              <w:t>HwAgServo</w:t>
            </w:r>
          </w:p>
        </w:tc>
        <w:tc>
          <w:tcPr>
            <w:tcW w:w="1221" w:type="dxa"/>
            <w:shd w:val="pct30" w:color="FFFF00" w:fill="auto"/>
          </w:tcPr>
          <w:p w:rsidR="00776EF2" w:rsidRPr="003877CA" w:rsidRDefault="00776EF2" w:rsidP="005B72BC">
            <w:pPr>
              <w:spacing w:before="60"/>
              <w:jc w:val="center"/>
              <w:rPr>
                <w:rFonts w:cs="Calibri"/>
                <w:sz w:val="18"/>
                <w:szCs w:val="18"/>
              </w:rPr>
            </w:pPr>
            <w:r w:rsidRPr="003877CA">
              <w:rPr>
                <w:rFonts w:cs="Calibri"/>
                <w:sz w:val="18"/>
                <w:szCs w:val="18"/>
              </w:rPr>
              <w:t>Type</w:t>
            </w:r>
          </w:p>
        </w:tc>
        <w:tc>
          <w:tcPr>
            <w:tcW w:w="1357" w:type="dxa"/>
            <w:gridSpan w:val="2"/>
            <w:shd w:val="pct30" w:color="FFFF00" w:fill="auto"/>
          </w:tcPr>
          <w:p w:rsidR="00776EF2" w:rsidRPr="003877CA" w:rsidRDefault="00776EF2" w:rsidP="005B72BC">
            <w:pPr>
              <w:spacing w:before="60"/>
              <w:jc w:val="center"/>
              <w:rPr>
                <w:rFonts w:cs="Calibri"/>
                <w:sz w:val="18"/>
                <w:szCs w:val="18"/>
              </w:rPr>
            </w:pPr>
            <w:r w:rsidRPr="003877CA">
              <w:rPr>
                <w:rFonts w:cs="Calibri"/>
                <w:sz w:val="18"/>
                <w:szCs w:val="18"/>
              </w:rPr>
              <w:t>Min</w:t>
            </w:r>
          </w:p>
        </w:tc>
        <w:tc>
          <w:tcPr>
            <w:tcW w:w="2211" w:type="dxa"/>
            <w:shd w:val="pct30" w:color="FFFF00" w:fill="auto"/>
          </w:tcPr>
          <w:p w:rsidR="00776EF2" w:rsidRPr="003877CA" w:rsidRDefault="00776EF2" w:rsidP="005B72BC">
            <w:pPr>
              <w:spacing w:before="60"/>
              <w:jc w:val="center"/>
              <w:rPr>
                <w:rFonts w:cs="Calibri"/>
                <w:sz w:val="18"/>
                <w:szCs w:val="18"/>
              </w:rPr>
            </w:pPr>
            <w:r w:rsidRPr="003877CA">
              <w:rPr>
                <w:rFonts w:cs="Calibri"/>
                <w:sz w:val="18"/>
                <w:szCs w:val="18"/>
              </w:rPr>
              <w:t>Max</w:t>
            </w:r>
          </w:p>
        </w:tc>
      </w:tr>
      <w:tr w:rsidR="00776EF2" w:rsidRPr="00AA38E8" w:rsidTr="005B72BC">
        <w:tc>
          <w:tcPr>
            <w:tcW w:w="1362" w:type="dxa"/>
          </w:tcPr>
          <w:p w:rsidR="00776EF2" w:rsidRPr="003877CA" w:rsidRDefault="00776EF2" w:rsidP="005B72BC">
            <w:pPr>
              <w:spacing w:before="60"/>
              <w:rPr>
                <w:rFonts w:cs="Calibri"/>
                <w:b/>
                <w:bCs/>
                <w:sz w:val="18"/>
                <w:szCs w:val="18"/>
              </w:rPr>
            </w:pPr>
            <w:r w:rsidRPr="003877CA">
              <w:rPr>
                <w:rFonts w:cs="Calibri"/>
                <w:b/>
                <w:bCs/>
                <w:sz w:val="18"/>
                <w:szCs w:val="18"/>
              </w:rPr>
              <w:t xml:space="preserve">Arguments Passed </w:t>
            </w:r>
          </w:p>
        </w:tc>
        <w:tc>
          <w:tcPr>
            <w:tcW w:w="2777" w:type="dxa"/>
          </w:tcPr>
          <w:p w:rsidR="00776EF2" w:rsidRPr="00246857" w:rsidRDefault="00776EF2" w:rsidP="005B72BC">
            <w:pPr>
              <w:spacing w:before="60"/>
              <w:rPr>
                <w:rFonts w:cs="Calibri"/>
                <w:sz w:val="18"/>
                <w:szCs w:val="18"/>
              </w:rPr>
            </w:pPr>
            <w:r w:rsidRPr="00776EF2">
              <w:rPr>
                <w:rFonts w:cs="Calibri"/>
                <w:sz w:val="18"/>
                <w:szCs w:val="18"/>
              </w:rPr>
              <w:t>HwAgTrajEna_Cnt_T_logl</w:t>
            </w:r>
          </w:p>
        </w:tc>
        <w:tc>
          <w:tcPr>
            <w:tcW w:w="1221" w:type="dxa"/>
          </w:tcPr>
          <w:p w:rsidR="00776EF2" w:rsidRPr="00911C31" w:rsidRDefault="00776EF2" w:rsidP="005B72BC">
            <w:pPr>
              <w:rPr>
                <w:rFonts w:cs="Calibri"/>
                <w:sz w:val="18"/>
                <w:szCs w:val="18"/>
              </w:rPr>
            </w:pPr>
            <w:r>
              <w:rPr>
                <w:rFonts w:cs="Calibri"/>
                <w:sz w:val="18"/>
                <w:szCs w:val="18"/>
              </w:rPr>
              <w:t>boolean</w:t>
            </w:r>
          </w:p>
        </w:tc>
        <w:tc>
          <w:tcPr>
            <w:tcW w:w="1304" w:type="dxa"/>
          </w:tcPr>
          <w:p w:rsidR="00776EF2" w:rsidRPr="003877CA" w:rsidRDefault="00776EF2" w:rsidP="005B72BC">
            <w:pPr>
              <w:spacing w:before="60"/>
              <w:rPr>
                <w:rFonts w:cs="Calibri"/>
                <w:sz w:val="18"/>
                <w:szCs w:val="18"/>
              </w:rPr>
            </w:pPr>
            <w:r>
              <w:rPr>
                <w:rFonts w:cs="Calibri"/>
                <w:sz w:val="18"/>
                <w:szCs w:val="18"/>
              </w:rPr>
              <w:t>FALSE</w:t>
            </w:r>
          </w:p>
        </w:tc>
        <w:tc>
          <w:tcPr>
            <w:tcW w:w="2264" w:type="dxa"/>
            <w:gridSpan w:val="2"/>
          </w:tcPr>
          <w:p w:rsidR="00776EF2" w:rsidRPr="003877CA" w:rsidRDefault="00776EF2" w:rsidP="005B72BC">
            <w:pPr>
              <w:spacing w:before="60"/>
              <w:rPr>
                <w:rFonts w:cs="Calibri"/>
                <w:sz w:val="18"/>
                <w:szCs w:val="18"/>
              </w:rPr>
            </w:pPr>
            <w:r>
              <w:rPr>
                <w:rFonts w:cs="Calibri"/>
                <w:sz w:val="18"/>
                <w:szCs w:val="18"/>
              </w:rPr>
              <w:t>TRUE</w:t>
            </w:r>
          </w:p>
        </w:tc>
      </w:tr>
      <w:tr w:rsidR="00776EF2" w:rsidRPr="00AA38E8" w:rsidTr="005B72BC">
        <w:tc>
          <w:tcPr>
            <w:tcW w:w="1362" w:type="dxa"/>
          </w:tcPr>
          <w:p w:rsidR="00776EF2" w:rsidRPr="003877CA" w:rsidRDefault="00776EF2" w:rsidP="005B72BC">
            <w:pPr>
              <w:spacing w:before="60"/>
              <w:rPr>
                <w:rFonts w:cs="Calibri"/>
                <w:b/>
                <w:bCs/>
                <w:sz w:val="18"/>
                <w:szCs w:val="18"/>
              </w:rPr>
            </w:pPr>
          </w:p>
        </w:tc>
        <w:tc>
          <w:tcPr>
            <w:tcW w:w="2777" w:type="dxa"/>
          </w:tcPr>
          <w:p w:rsidR="00776EF2" w:rsidRPr="00246857" w:rsidRDefault="00776EF2" w:rsidP="005B72BC">
            <w:pPr>
              <w:spacing w:before="60"/>
              <w:rPr>
                <w:rFonts w:cs="Calibri"/>
                <w:sz w:val="18"/>
                <w:szCs w:val="18"/>
              </w:rPr>
            </w:pPr>
            <w:r w:rsidRPr="00776EF2">
              <w:rPr>
                <w:rFonts w:cs="Calibri"/>
                <w:sz w:val="18"/>
                <w:szCs w:val="18"/>
              </w:rPr>
              <w:t>ApaSt_Cnt_T_u08</w:t>
            </w:r>
          </w:p>
        </w:tc>
        <w:tc>
          <w:tcPr>
            <w:tcW w:w="1221" w:type="dxa"/>
          </w:tcPr>
          <w:p w:rsidR="00776EF2" w:rsidRDefault="00776EF2" w:rsidP="005B72BC">
            <w:pPr>
              <w:rPr>
                <w:rFonts w:cs="Calibri"/>
                <w:sz w:val="18"/>
                <w:szCs w:val="18"/>
              </w:rPr>
            </w:pPr>
            <w:r>
              <w:rPr>
                <w:rFonts w:cs="Calibri"/>
                <w:sz w:val="18"/>
                <w:szCs w:val="18"/>
              </w:rPr>
              <w:t>uint8</w:t>
            </w:r>
          </w:p>
        </w:tc>
        <w:tc>
          <w:tcPr>
            <w:tcW w:w="1304" w:type="dxa"/>
          </w:tcPr>
          <w:p w:rsidR="00776EF2" w:rsidRDefault="00776EF2" w:rsidP="005B72BC">
            <w:pPr>
              <w:spacing w:before="60"/>
              <w:rPr>
                <w:rFonts w:cs="Calibri"/>
                <w:sz w:val="18"/>
                <w:szCs w:val="18"/>
              </w:rPr>
            </w:pPr>
            <w:r>
              <w:rPr>
                <w:rFonts w:cs="Calibri"/>
                <w:sz w:val="18"/>
                <w:szCs w:val="18"/>
              </w:rPr>
              <w:t>0</w:t>
            </w:r>
          </w:p>
        </w:tc>
        <w:tc>
          <w:tcPr>
            <w:tcW w:w="2264" w:type="dxa"/>
            <w:gridSpan w:val="2"/>
          </w:tcPr>
          <w:p w:rsidR="00776EF2" w:rsidRDefault="00776EF2" w:rsidP="005B72BC">
            <w:pPr>
              <w:spacing w:before="60"/>
              <w:rPr>
                <w:rFonts w:cs="Calibri"/>
                <w:sz w:val="18"/>
                <w:szCs w:val="18"/>
              </w:rPr>
            </w:pPr>
            <w:r>
              <w:rPr>
                <w:rFonts w:cs="Calibri"/>
                <w:sz w:val="18"/>
                <w:szCs w:val="18"/>
              </w:rPr>
              <w:t>4</w:t>
            </w:r>
          </w:p>
        </w:tc>
      </w:tr>
      <w:tr w:rsidR="00776EF2" w:rsidRPr="00AA38E8" w:rsidTr="005B72BC">
        <w:tc>
          <w:tcPr>
            <w:tcW w:w="1362" w:type="dxa"/>
          </w:tcPr>
          <w:p w:rsidR="00776EF2" w:rsidRPr="003877CA" w:rsidRDefault="00776EF2" w:rsidP="005B72BC">
            <w:pPr>
              <w:spacing w:before="60"/>
              <w:rPr>
                <w:rFonts w:cs="Calibri"/>
                <w:b/>
                <w:bCs/>
                <w:sz w:val="18"/>
                <w:szCs w:val="18"/>
              </w:rPr>
            </w:pPr>
          </w:p>
        </w:tc>
        <w:tc>
          <w:tcPr>
            <w:tcW w:w="2777" w:type="dxa"/>
          </w:tcPr>
          <w:p w:rsidR="00776EF2" w:rsidRPr="00246857" w:rsidRDefault="00776EF2" w:rsidP="005B72BC">
            <w:pPr>
              <w:spacing w:before="60"/>
              <w:rPr>
                <w:rFonts w:cs="Calibri"/>
                <w:sz w:val="18"/>
                <w:szCs w:val="18"/>
              </w:rPr>
            </w:pPr>
            <w:r w:rsidRPr="00776EF2">
              <w:rPr>
                <w:rFonts w:cs="Calibri"/>
                <w:sz w:val="18"/>
                <w:szCs w:val="18"/>
              </w:rPr>
              <w:t>HwAgTraj_HwDeg_T_f32</w:t>
            </w:r>
          </w:p>
        </w:tc>
        <w:tc>
          <w:tcPr>
            <w:tcW w:w="1221" w:type="dxa"/>
          </w:tcPr>
          <w:p w:rsidR="00776EF2" w:rsidRPr="003877CA" w:rsidRDefault="00776EF2" w:rsidP="005B72BC">
            <w:pPr>
              <w:rPr>
                <w:rFonts w:cs="Calibri"/>
                <w:sz w:val="18"/>
                <w:szCs w:val="18"/>
              </w:rPr>
            </w:pPr>
            <w:r>
              <w:rPr>
                <w:rFonts w:cs="Calibri"/>
                <w:sz w:val="18"/>
                <w:szCs w:val="18"/>
              </w:rPr>
              <w:t>float32</w:t>
            </w:r>
          </w:p>
        </w:tc>
        <w:tc>
          <w:tcPr>
            <w:tcW w:w="1304" w:type="dxa"/>
          </w:tcPr>
          <w:p w:rsidR="00776EF2" w:rsidRPr="003877CA" w:rsidRDefault="00776EF2" w:rsidP="005B72BC">
            <w:pPr>
              <w:spacing w:before="60"/>
              <w:rPr>
                <w:rFonts w:cs="Calibri"/>
                <w:sz w:val="18"/>
                <w:szCs w:val="18"/>
              </w:rPr>
            </w:pPr>
            <w:r>
              <w:rPr>
                <w:rFonts w:cs="Calibri"/>
                <w:sz w:val="18"/>
                <w:szCs w:val="18"/>
              </w:rPr>
              <w:t>-1440</w:t>
            </w:r>
          </w:p>
        </w:tc>
        <w:tc>
          <w:tcPr>
            <w:tcW w:w="2264" w:type="dxa"/>
            <w:gridSpan w:val="2"/>
          </w:tcPr>
          <w:p w:rsidR="00776EF2" w:rsidRPr="003877CA" w:rsidRDefault="00776EF2" w:rsidP="005B72BC">
            <w:pPr>
              <w:spacing w:before="60"/>
              <w:rPr>
                <w:rFonts w:cs="Calibri"/>
                <w:sz w:val="18"/>
                <w:szCs w:val="18"/>
              </w:rPr>
            </w:pPr>
            <w:r>
              <w:rPr>
                <w:rFonts w:cs="Calibri"/>
                <w:sz w:val="18"/>
                <w:szCs w:val="18"/>
              </w:rPr>
              <w:t>1440</w:t>
            </w:r>
          </w:p>
        </w:tc>
      </w:tr>
      <w:tr w:rsidR="00776EF2" w:rsidRPr="00AA38E8" w:rsidTr="005B72BC">
        <w:tc>
          <w:tcPr>
            <w:tcW w:w="1362" w:type="dxa"/>
          </w:tcPr>
          <w:p w:rsidR="00776EF2" w:rsidRPr="003877CA" w:rsidRDefault="00776EF2" w:rsidP="005B72BC">
            <w:pPr>
              <w:spacing w:before="60"/>
              <w:rPr>
                <w:rFonts w:cs="Calibri"/>
                <w:b/>
                <w:bCs/>
                <w:sz w:val="18"/>
                <w:szCs w:val="18"/>
              </w:rPr>
            </w:pPr>
          </w:p>
        </w:tc>
        <w:tc>
          <w:tcPr>
            <w:tcW w:w="2777" w:type="dxa"/>
          </w:tcPr>
          <w:p w:rsidR="00776EF2" w:rsidRPr="00246857" w:rsidRDefault="00776EF2" w:rsidP="005B72BC">
            <w:pPr>
              <w:spacing w:before="60"/>
              <w:rPr>
                <w:rFonts w:cs="Calibri"/>
                <w:sz w:val="18"/>
                <w:szCs w:val="18"/>
              </w:rPr>
            </w:pPr>
            <w:r w:rsidRPr="00776EF2">
              <w:rPr>
                <w:rFonts w:cs="Calibri"/>
                <w:sz w:val="18"/>
                <w:szCs w:val="18"/>
              </w:rPr>
              <w:t>HwAgTarLimd_HwDeg_T_f32</w:t>
            </w:r>
          </w:p>
        </w:tc>
        <w:tc>
          <w:tcPr>
            <w:tcW w:w="1221" w:type="dxa"/>
          </w:tcPr>
          <w:p w:rsidR="00776EF2" w:rsidRPr="003877CA" w:rsidRDefault="00776EF2" w:rsidP="005B72BC">
            <w:pPr>
              <w:rPr>
                <w:rFonts w:cs="Calibri"/>
                <w:sz w:val="18"/>
                <w:szCs w:val="18"/>
              </w:rPr>
            </w:pPr>
            <w:r>
              <w:rPr>
                <w:rFonts w:cs="Calibri"/>
                <w:sz w:val="18"/>
                <w:szCs w:val="18"/>
              </w:rPr>
              <w:t>float32</w:t>
            </w:r>
          </w:p>
        </w:tc>
        <w:tc>
          <w:tcPr>
            <w:tcW w:w="1304" w:type="dxa"/>
          </w:tcPr>
          <w:p w:rsidR="00776EF2" w:rsidRPr="003877CA" w:rsidRDefault="00776EF2" w:rsidP="005B72BC">
            <w:pPr>
              <w:spacing w:before="60"/>
              <w:rPr>
                <w:rFonts w:cs="Calibri"/>
                <w:sz w:val="18"/>
                <w:szCs w:val="18"/>
              </w:rPr>
            </w:pPr>
            <w:r>
              <w:rPr>
                <w:rFonts w:cs="Calibri"/>
                <w:sz w:val="18"/>
                <w:szCs w:val="18"/>
              </w:rPr>
              <w:t>-1440</w:t>
            </w:r>
          </w:p>
        </w:tc>
        <w:tc>
          <w:tcPr>
            <w:tcW w:w="2264" w:type="dxa"/>
            <w:gridSpan w:val="2"/>
          </w:tcPr>
          <w:p w:rsidR="00776EF2" w:rsidRPr="003877CA" w:rsidRDefault="00AC79E5" w:rsidP="00776EF2">
            <w:pPr>
              <w:spacing w:before="60"/>
              <w:rPr>
                <w:rFonts w:cs="Calibri"/>
                <w:sz w:val="18"/>
                <w:szCs w:val="18"/>
              </w:rPr>
            </w:pPr>
            <w:r>
              <w:rPr>
                <w:rFonts w:cs="Calibri"/>
                <w:sz w:val="18"/>
                <w:szCs w:val="18"/>
              </w:rPr>
              <w:t>1440</w:t>
            </w:r>
          </w:p>
        </w:tc>
      </w:tr>
      <w:tr w:rsidR="00C24F7F" w:rsidRPr="00AA38E8" w:rsidTr="005B72BC">
        <w:tc>
          <w:tcPr>
            <w:tcW w:w="1362" w:type="dxa"/>
          </w:tcPr>
          <w:p w:rsidR="00C24F7F" w:rsidRPr="003877CA" w:rsidRDefault="00C24F7F" w:rsidP="005B72BC">
            <w:pPr>
              <w:spacing w:before="60"/>
              <w:rPr>
                <w:rFonts w:cs="Calibri"/>
                <w:b/>
                <w:bCs/>
                <w:sz w:val="18"/>
                <w:szCs w:val="18"/>
              </w:rPr>
            </w:pPr>
          </w:p>
        </w:tc>
        <w:tc>
          <w:tcPr>
            <w:tcW w:w="2777" w:type="dxa"/>
          </w:tcPr>
          <w:p w:rsidR="00C24F7F" w:rsidRPr="00D720D2" w:rsidRDefault="00C24F7F" w:rsidP="005B72BC">
            <w:pPr>
              <w:spacing w:before="60"/>
              <w:rPr>
                <w:rFonts w:cs="Calibri"/>
                <w:sz w:val="18"/>
                <w:szCs w:val="18"/>
              </w:rPr>
            </w:pPr>
            <w:r>
              <w:rPr>
                <w:rFonts w:cs="Calibri"/>
                <w:sz w:val="18"/>
                <w:szCs w:val="18"/>
              </w:rPr>
              <w:t>*</w:t>
            </w:r>
            <w:r>
              <w:t xml:space="preserve"> </w:t>
            </w:r>
            <w:r w:rsidRPr="00776EF2">
              <w:rPr>
                <w:rFonts w:cs="Calibri"/>
                <w:sz w:val="18"/>
                <w:szCs w:val="18"/>
              </w:rPr>
              <w:t>HwAgServoCmd_HwDeg_T_f32</w:t>
            </w:r>
          </w:p>
        </w:tc>
        <w:tc>
          <w:tcPr>
            <w:tcW w:w="1221" w:type="dxa"/>
          </w:tcPr>
          <w:p w:rsidR="00C24F7F" w:rsidRPr="003877CA" w:rsidRDefault="00C24F7F" w:rsidP="005B72BC">
            <w:pPr>
              <w:rPr>
                <w:rFonts w:cs="Calibri"/>
                <w:sz w:val="18"/>
                <w:szCs w:val="18"/>
              </w:rPr>
            </w:pPr>
            <w:r>
              <w:rPr>
                <w:rFonts w:cs="Calibri"/>
                <w:sz w:val="18"/>
                <w:szCs w:val="18"/>
              </w:rPr>
              <w:t>float32</w:t>
            </w:r>
          </w:p>
        </w:tc>
        <w:tc>
          <w:tcPr>
            <w:tcW w:w="1304" w:type="dxa"/>
          </w:tcPr>
          <w:p w:rsidR="00C24F7F" w:rsidRPr="003877CA" w:rsidRDefault="00C24F7F" w:rsidP="005B72BC">
            <w:pPr>
              <w:spacing w:before="60"/>
              <w:rPr>
                <w:rFonts w:cs="Calibri"/>
                <w:sz w:val="18"/>
                <w:szCs w:val="18"/>
              </w:rPr>
            </w:pPr>
            <w:r>
              <w:rPr>
                <w:rFonts w:cs="Calibri"/>
                <w:sz w:val="18"/>
                <w:szCs w:val="18"/>
              </w:rPr>
              <w:t>-1440</w:t>
            </w:r>
          </w:p>
        </w:tc>
        <w:tc>
          <w:tcPr>
            <w:tcW w:w="2264" w:type="dxa"/>
            <w:gridSpan w:val="2"/>
          </w:tcPr>
          <w:p w:rsidR="00C24F7F" w:rsidRPr="003877CA" w:rsidRDefault="00C24F7F" w:rsidP="005B72BC">
            <w:pPr>
              <w:spacing w:before="60"/>
              <w:rPr>
                <w:rFonts w:cs="Calibri"/>
                <w:sz w:val="18"/>
                <w:szCs w:val="18"/>
              </w:rPr>
            </w:pPr>
            <w:r>
              <w:rPr>
                <w:rFonts w:cs="Calibri"/>
                <w:sz w:val="18"/>
                <w:szCs w:val="18"/>
              </w:rPr>
              <w:t>1440</w:t>
            </w:r>
          </w:p>
        </w:tc>
      </w:tr>
      <w:tr w:rsidR="00776EF2" w:rsidRPr="00AA38E8" w:rsidTr="005B72BC">
        <w:tc>
          <w:tcPr>
            <w:tcW w:w="1362" w:type="dxa"/>
          </w:tcPr>
          <w:p w:rsidR="00776EF2" w:rsidRPr="003877CA" w:rsidRDefault="00776EF2" w:rsidP="005B72BC">
            <w:pPr>
              <w:spacing w:before="60"/>
              <w:rPr>
                <w:rFonts w:cs="Calibri"/>
                <w:b/>
                <w:bCs/>
                <w:sz w:val="18"/>
                <w:szCs w:val="18"/>
              </w:rPr>
            </w:pPr>
            <w:r w:rsidRPr="003877CA">
              <w:rPr>
                <w:rFonts w:cs="Calibri"/>
                <w:b/>
                <w:bCs/>
                <w:sz w:val="18"/>
                <w:szCs w:val="18"/>
              </w:rPr>
              <w:t>Return Value</w:t>
            </w:r>
          </w:p>
        </w:tc>
        <w:tc>
          <w:tcPr>
            <w:tcW w:w="2777" w:type="dxa"/>
          </w:tcPr>
          <w:p w:rsidR="00776EF2" w:rsidRPr="003877CA" w:rsidRDefault="00776EF2" w:rsidP="005B72BC">
            <w:pPr>
              <w:spacing w:before="60"/>
              <w:rPr>
                <w:rFonts w:cs="Calibri"/>
                <w:sz w:val="18"/>
                <w:szCs w:val="18"/>
              </w:rPr>
            </w:pPr>
            <w:r w:rsidRPr="00776EF2">
              <w:rPr>
                <w:rFonts w:cs="Calibri"/>
                <w:sz w:val="18"/>
                <w:szCs w:val="18"/>
              </w:rPr>
              <w:t>HwAgServoEna_Cnt_T_logl</w:t>
            </w:r>
          </w:p>
        </w:tc>
        <w:tc>
          <w:tcPr>
            <w:tcW w:w="1221" w:type="dxa"/>
          </w:tcPr>
          <w:p w:rsidR="00776EF2" w:rsidRPr="00911C31" w:rsidRDefault="00776EF2" w:rsidP="005B72BC">
            <w:pPr>
              <w:rPr>
                <w:rFonts w:cs="Calibri"/>
                <w:sz w:val="18"/>
                <w:szCs w:val="18"/>
              </w:rPr>
            </w:pPr>
            <w:r>
              <w:rPr>
                <w:rFonts w:cs="Calibri"/>
                <w:sz w:val="18"/>
                <w:szCs w:val="18"/>
              </w:rPr>
              <w:t>boolean</w:t>
            </w:r>
          </w:p>
        </w:tc>
        <w:tc>
          <w:tcPr>
            <w:tcW w:w="1304" w:type="dxa"/>
          </w:tcPr>
          <w:p w:rsidR="00776EF2" w:rsidRPr="003877CA" w:rsidRDefault="00776EF2" w:rsidP="005B72BC">
            <w:pPr>
              <w:spacing w:before="60"/>
              <w:rPr>
                <w:rFonts w:cs="Calibri"/>
                <w:sz w:val="18"/>
                <w:szCs w:val="18"/>
              </w:rPr>
            </w:pPr>
            <w:r>
              <w:rPr>
                <w:rFonts w:cs="Calibri"/>
                <w:sz w:val="18"/>
                <w:szCs w:val="18"/>
              </w:rPr>
              <w:t>FALSE</w:t>
            </w:r>
          </w:p>
        </w:tc>
        <w:tc>
          <w:tcPr>
            <w:tcW w:w="2264" w:type="dxa"/>
            <w:gridSpan w:val="2"/>
          </w:tcPr>
          <w:p w:rsidR="00776EF2" w:rsidRPr="003877CA" w:rsidRDefault="00776EF2" w:rsidP="005B72BC">
            <w:pPr>
              <w:spacing w:before="60"/>
              <w:rPr>
                <w:rFonts w:cs="Calibri"/>
                <w:sz w:val="18"/>
                <w:szCs w:val="18"/>
              </w:rPr>
            </w:pPr>
            <w:r>
              <w:rPr>
                <w:rFonts w:cs="Calibri"/>
                <w:sz w:val="18"/>
                <w:szCs w:val="18"/>
              </w:rPr>
              <w:t>TRUE</w:t>
            </w:r>
          </w:p>
        </w:tc>
      </w:tr>
    </w:tbl>
    <w:p w:rsidR="00776EF2" w:rsidRPr="002F5138" w:rsidRDefault="00776EF2" w:rsidP="00776EF2">
      <w:pPr>
        <w:pStyle w:val="Heading2"/>
        <w:numPr>
          <w:ilvl w:val="3"/>
          <w:numId w:val="11"/>
        </w:numPr>
        <w:spacing w:after="60"/>
        <w:rPr>
          <w:rFonts w:ascii="Calibri" w:hAnsi="Calibri" w:cs="Calibri"/>
        </w:rPr>
      </w:pPr>
      <w:bookmarkStart w:id="734" w:name="_Toc473815425"/>
      <w:r w:rsidRPr="002F5138">
        <w:rPr>
          <w:rFonts w:ascii="Calibri" w:hAnsi="Calibri" w:cs="Calibri"/>
        </w:rPr>
        <w:t>Description</w:t>
      </w:r>
      <w:bookmarkEnd w:id="734"/>
    </w:p>
    <w:p w:rsidR="00776EF2" w:rsidRDefault="00776EF2" w:rsidP="00776EF2">
      <w:pPr>
        <w:autoSpaceDE w:val="0"/>
        <w:autoSpaceDN w:val="0"/>
        <w:adjustRightInd w:val="0"/>
        <w:rPr>
          <w:sz w:val="18"/>
          <w:szCs w:val="18"/>
          <w:lang w:bidi="ar-SA"/>
        </w:rPr>
      </w:pPr>
      <w:r w:rsidRPr="00EF417B">
        <w:rPr>
          <w:sz w:val="18"/>
          <w:szCs w:val="18"/>
          <w:lang w:bidi="ar-SA"/>
        </w:rPr>
        <w:t xml:space="preserve">Implementation of all </w:t>
      </w:r>
      <w:r>
        <w:rPr>
          <w:sz w:val="18"/>
          <w:szCs w:val="18"/>
          <w:lang w:bidi="ar-SA"/>
        </w:rPr>
        <w:t>ESC</w:t>
      </w:r>
      <w:r w:rsidRPr="00EF417B">
        <w:rPr>
          <w:sz w:val="18"/>
          <w:szCs w:val="18"/>
          <w:lang w:bidi="ar-SA"/>
        </w:rPr>
        <w:t xml:space="preserve"> state transitions</w:t>
      </w:r>
      <w:r>
        <w:rPr>
          <w:sz w:val="18"/>
          <w:szCs w:val="18"/>
          <w:lang w:bidi="ar-SA"/>
        </w:rPr>
        <w:t xml:space="preserve">. </w:t>
      </w:r>
    </w:p>
    <w:p w:rsidR="00776EF2" w:rsidRDefault="00776EF2" w:rsidP="00776EF2">
      <w:pPr>
        <w:autoSpaceDE w:val="0"/>
        <w:autoSpaceDN w:val="0"/>
        <w:adjustRightInd w:val="0"/>
        <w:rPr>
          <w:rFonts w:cs="Calibri"/>
          <w:sz w:val="18"/>
          <w:szCs w:val="18"/>
        </w:rPr>
      </w:pPr>
      <w:r>
        <w:rPr>
          <w:rFonts w:cs="Calibri"/>
          <w:sz w:val="18"/>
          <w:szCs w:val="18"/>
        </w:rPr>
        <w:t>‘*</w:t>
      </w:r>
      <w:r w:rsidRPr="00776EF2">
        <w:rPr>
          <w:rFonts w:cs="Calibri"/>
          <w:sz w:val="18"/>
          <w:szCs w:val="18"/>
        </w:rPr>
        <w:t>HwAgServoCmd_HwDeg_T_f32</w:t>
      </w:r>
      <w:r>
        <w:rPr>
          <w:rFonts w:cs="Calibri"/>
          <w:sz w:val="18"/>
          <w:szCs w:val="18"/>
        </w:rPr>
        <w:t xml:space="preserve">’ is the output of this function. </w:t>
      </w:r>
    </w:p>
    <w:p w:rsidR="00F3040B" w:rsidRPr="002F5138" w:rsidRDefault="00F3040B" w:rsidP="00F3040B">
      <w:pPr>
        <w:pStyle w:val="Heading2"/>
        <w:numPr>
          <w:ilvl w:val="2"/>
          <w:numId w:val="11"/>
        </w:numPr>
        <w:tabs>
          <w:tab w:val="clear" w:pos="1017"/>
          <w:tab w:val="num" w:pos="567"/>
        </w:tabs>
        <w:spacing w:after="60"/>
        <w:ind w:left="567"/>
        <w:rPr>
          <w:rFonts w:ascii="Calibri" w:hAnsi="Calibri" w:cs="Calibri"/>
        </w:rPr>
      </w:pPr>
      <w:bookmarkStart w:id="735" w:name="_Toc473815426"/>
      <w:r w:rsidRPr="002F5138">
        <w:rPr>
          <w:rFonts w:ascii="Calibri" w:hAnsi="Calibri" w:cs="Calibri"/>
        </w:rPr>
        <w:t>Local Function #</w:t>
      </w:r>
      <w:r w:rsidR="00E55B67">
        <w:rPr>
          <w:rFonts w:ascii="Calibri" w:hAnsi="Calibri" w:cs="Calibri"/>
        </w:rPr>
        <w:t>14</w:t>
      </w:r>
      <w:bookmarkEnd w:id="735"/>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2"/>
        <w:gridCol w:w="2777"/>
        <w:gridCol w:w="1221"/>
        <w:gridCol w:w="1304"/>
        <w:gridCol w:w="53"/>
        <w:gridCol w:w="2211"/>
      </w:tblGrid>
      <w:tr w:rsidR="00F3040B" w:rsidRPr="00AA38E8" w:rsidTr="009A65F3">
        <w:tc>
          <w:tcPr>
            <w:tcW w:w="1362" w:type="dxa"/>
          </w:tcPr>
          <w:p w:rsidR="00F3040B" w:rsidRPr="003877CA" w:rsidRDefault="00F3040B" w:rsidP="009A65F3">
            <w:pPr>
              <w:spacing w:before="60"/>
              <w:rPr>
                <w:rFonts w:cs="Calibri"/>
                <w:b/>
                <w:bCs/>
                <w:sz w:val="18"/>
                <w:szCs w:val="18"/>
              </w:rPr>
            </w:pPr>
            <w:r w:rsidRPr="003877CA">
              <w:rPr>
                <w:rFonts w:cs="Calibri"/>
                <w:b/>
                <w:bCs/>
                <w:sz w:val="18"/>
                <w:szCs w:val="18"/>
              </w:rPr>
              <w:t>Function Name</w:t>
            </w:r>
          </w:p>
        </w:tc>
        <w:tc>
          <w:tcPr>
            <w:tcW w:w="2777" w:type="dxa"/>
          </w:tcPr>
          <w:p w:rsidR="00F3040B" w:rsidRPr="003877CA" w:rsidRDefault="00E55B67" w:rsidP="009A65F3">
            <w:pPr>
              <w:spacing w:before="60"/>
              <w:rPr>
                <w:rFonts w:cs="Calibri"/>
                <w:sz w:val="18"/>
                <w:szCs w:val="18"/>
              </w:rPr>
            </w:pPr>
            <w:r>
              <w:rPr>
                <w:rFonts w:cs="Calibri"/>
                <w:sz w:val="18"/>
                <w:szCs w:val="18"/>
              </w:rPr>
              <w:t>InctIgnCntrOnce</w:t>
            </w:r>
          </w:p>
        </w:tc>
        <w:tc>
          <w:tcPr>
            <w:tcW w:w="1221" w:type="dxa"/>
            <w:shd w:val="pct30" w:color="FFFF00" w:fill="auto"/>
          </w:tcPr>
          <w:p w:rsidR="00F3040B" w:rsidRPr="003877CA" w:rsidRDefault="00F3040B" w:rsidP="009A65F3">
            <w:pPr>
              <w:spacing w:before="60"/>
              <w:jc w:val="center"/>
              <w:rPr>
                <w:rFonts w:cs="Calibri"/>
                <w:sz w:val="18"/>
                <w:szCs w:val="18"/>
              </w:rPr>
            </w:pPr>
            <w:r w:rsidRPr="003877CA">
              <w:rPr>
                <w:rFonts w:cs="Calibri"/>
                <w:sz w:val="18"/>
                <w:szCs w:val="18"/>
              </w:rPr>
              <w:t>Type</w:t>
            </w:r>
          </w:p>
        </w:tc>
        <w:tc>
          <w:tcPr>
            <w:tcW w:w="1357" w:type="dxa"/>
            <w:gridSpan w:val="2"/>
            <w:shd w:val="pct30" w:color="FFFF00" w:fill="auto"/>
          </w:tcPr>
          <w:p w:rsidR="00F3040B" w:rsidRPr="003877CA" w:rsidRDefault="00F3040B" w:rsidP="009A65F3">
            <w:pPr>
              <w:spacing w:before="60"/>
              <w:jc w:val="center"/>
              <w:rPr>
                <w:rFonts w:cs="Calibri"/>
                <w:sz w:val="18"/>
                <w:szCs w:val="18"/>
              </w:rPr>
            </w:pPr>
            <w:r w:rsidRPr="003877CA">
              <w:rPr>
                <w:rFonts w:cs="Calibri"/>
                <w:sz w:val="18"/>
                <w:szCs w:val="18"/>
              </w:rPr>
              <w:t>Min</w:t>
            </w:r>
          </w:p>
        </w:tc>
        <w:tc>
          <w:tcPr>
            <w:tcW w:w="2211" w:type="dxa"/>
            <w:shd w:val="pct30" w:color="FFFF00" w:fill="auto"/>
          </w:tcPr>
          <w:p w:rsidR="00F3040B" w:rsidRPr="003877CA" w:rsidRDefault="00F3040B" w:rsidP="009A65F3">
            <w:pPr>
              <w:spacing w:before="60"/>
              <w:jc w:val="center"/>
              <w:rPr>
                <w:rFonts w:cs="Calibri"/>
                <w:sz w:val="18"/>
                <w:szCs w:val="18"/>
              </w:rPr>
            </w:pPr>
            <w:r w:rsidRPr="003877CA">
              <w:rPr>
                <w:rFonts w:cs="Calibri"/>
                <w:sz w:val="18"/>
                <w:szCs w:val="18"/>
              </w:rPr>
              <w:t>Max</w:t>
            </w:r>
          </w:p>
        </w:tc>
      </w:tr>
      <w:tr w:rsidR="00F3040B" w:rsidRPr="00AA38E8" w:rsidTr="009A65F3">
        <w:tc>
          <w:tcPr>
            <w:tcW w:w="1362" w:type="dxa"/>
          </w:tcPr>
          <w:p w:rsidR="00F3040B" w:rsidRPr="003877CA" w:rsidRDefault="00F3040B" w:rsidP="009A65F3">
            <w:pPr>
              <w:spacing w:before="60"/>
              <w:rPr>
                <w:rFonts w:cs="Calibri"/>
                <w:b/>
                <w:bCs/>
                <w:sz w:val="18"/>
                <w:szCs w:val="18"/>
              </w:rPr>
            </w:pPr>
            <w:r w:rsidRPr="003877CA">
              <w:rPr>
                <w:rFonts w:cs="Calibri"/>
                <w:b/>
                <w:bCs/>
                <w:sz w:val="18"/>
                <w:szCs w:val="18"/>
              </w:rPr>
              <w:t xml:space="preserve">Arguments Passed </w:t>
            </w:r>
          </w:p>
        </w:tc>
        <w:tc>
          <w:tcPr>
            <w:tcW w:w="2777" w:type="dxa"/>
          </w:tcPr>
          <w:p w:rsidR="00F3040B" w:rsidRPr="00246857" w:rsidRDefault="00E55B67" w:rsidP="009A65F3">
            <w:pPr>
              <w:spacing w:before="60"/>
              <w:rPr>
                <w:rFonts w:cs="Calibri"/>
                <w:sz w:val="18"/>
                <w:szCs w:val="18"/>
              </w:rPr>
            </w:pPr>
            <w:r w:rsidRPr="00E55B67">
              <w:rPr>
                <w:rFonts w:cs="Calibri"/>
                <w:sz w:val="18"/>
                <w:szCs w:val="18"/>
              </w:rPr>
              <w:t>IgnCntrLcl_Cnt_T_u16</w:t>
            </w:r>
          </w:p>
        </w:tc>
        <w:tc>
          <w:tcPr>
            <w:tcW w:w="1221" w:type="dxa"/>
          </w:tcPr>
          <w:p w:rsidR="00F3040B" w:rsidRPr="00911C31" w:rsidRDefault="00F3040B" w:rsidP="009A65F3">
            <w:pPr>
              <w:rPr>
                <w:rFonts w:cs="Calibri"/>
                <w:sz w:val="18"/>
                <w:szCs w:val="18"/>
              </w:rPr>
            </w:pPr>
            <w:r>
              <w:rPr>
                <w:rFonts w:cs="Calibri"/>
                <w:sz w:val="18"/>
                <w:szCs w:val="18"/>
              </w:rPr>
              <w:t>boolean</w:t>
            </w:r>
          </w:p>
        </w:tc>
        <w:tc>
          <w:tcPr>
            <w:tcW w:w="1304" w:type="dxa"/>
          </w:tcPr>
          <w:p w:rsidR="00F3040B" w:rsidRPr="003877CA" w:rsidRDefault="00E55B67" w:rsidP="009A65F3">
            <w:pPr>
              <w:spacing w:before="60"/>
              <w:rPr>
                <w:rFonts w:cs="Calibri"/>
                <w:sz w:val="18"/>
                <w:szCs w:val="18"/>
              </w:rPr>
            </w:pPr>
            <w:r>
              <w:rPr>
                <w:rFonts w:cs="Calibri"/>
                <w:sz w:val="18"/>
                <w:szCs w:val="18"/>
              </w:rPr>
              <w:t>0</w:t>
            </w:r>
          </w:p>
        </w:tc>
        <w:tc>
          <w:tcPr>
            <w:tcW w:w="2264" w:type="dxa"/>
            <w:gridSpan w:val="2"/>
          </w:tcPr>
          <w:p w:rsidR="00F3040B" w:rsidRPr="003877CA" w:rsidRDefault="00E55B67" w:rsidP="009A65F3">
            <w:pPr>
              <w:spacing w:before="60"/>
              <w:rPr>
                <w:rFonts w:cs="Calibri"/>
                <w:sz w:val="18"/>
                <w:szCs w:val="18"/>
              </w:rPr>
            </w:pPr>
            <w:r>
              <w:rPr>
                <w:rFonts w:cs="Calibri"/>
                <w:sz w:val="18"/>
                <w:szCs w:val="18"/>
              </w:rPr>
              <w:t>65535</w:t>
            </w:r>
          </w:p>
        </w:tc>
      </w:tr>
      <w:tr w:rsidR="00F3040B" w:rsidRPr="00AA38E8" w:rsidTr="009A65F3">
        <w:tc>
          <w:tcPr>
            <w:tcW w:w="1362" w:type="dxa"/>
          </w:tcPr>
          <w:p w:rsidR="00F3040B" w:rsidRPr="003877CA" w:rsidRDefault="00F3040B" w:rsidP="009A65F3">
            <w:pPr>
              <w:spacing w:before="60"/>
              <w:rPr>
                <w:rFonts w:cs="Calibri"/>
                <w:b/>
                <w:bCs/>
                <w:sz w:val="18"/>
                <w:szCs w:val="18"/>
              </w:rPr>
            </w:pPr>
            <w:r w:rsidRPr="003877CA">
              <w:rPr>
                <w:rFonts w:cs="Calibri"/>
                <w:b/>
                <w:bCs/>
                <w:sz w:val="18"/>
                <w:szCs w:val="18"/>
              </w:rPr>
              <w:t>Return Value</w:t>
            </w:r>
          </w:p>
        </w:tc>
        <w:tc>
          <w:tcPr>
            <w:tcW w:w="2777" w:type="dxa"/>
          </w:tcPr>
          <w:p w:rsidR="00F3040B" w:rsidRPr="003877CA" w:rsidRDefault="00E55B67" w:rsidP="00E55B67">
            <w:pPr>
              <w:spacing w:before="60"/>
              <w:rPr>
                <w:rFonts w:cs="Calibri"/>
                <w:sz w:val="18"/>
                <w:szCs w:val="18"/>
              </w:rPr>
            </w:pPr>
            <w:r>
              <w:rPr>
                <w:rFonts w:cs="Calibri"/>
                <w:sz w:val="18"/>
                <w:szCs w:val="18"/>
              </w:rPr>
              <w:t>N/A</w:t>
            </w:r>
          </w:p>
        </w:tc>
        <w:tc>
          <w:tcPr>
            <w:tcW w:w="1221" w:type="dxa"/>
          </w:tcPr>
          <w:p w:rsidR="00F3040B" w:rsidRPr="00911C31" w:rsidRDefault="00F3040B" w:rsidP="009A65F3">
            <w:pPr>
              <w:rPr>
                <w:rFonts w:cs="Calibri"/>
                <w:sz w:val="18"/>
                <w:szCs w:val="18"/>
              </w:rPr>
            </w:pPr>
          </w:p>
        </w:tc>
        <w:tc>
          <w:tcPr>
            <w:tcW w:w="1304" w:type="dxa"/>
          </w:tcPr>
          <w:p w:rsidR="00F3040B" w:rsidRPr="003877CA" w:rsidRDefault="00F3040B" w:rsidP="009A65F3">
            <w:pPr>
              <w:spacing w:before="60"/>
              <w:rPr>
                <w:rFonts w:cs="Calibri"/>
                <w:sz w:val="18"/>
                <w:szCs w:val="18"/>
              </w:rPr>
            </w:pPr>
          </w:p>
        </w:tc>
        <w:tc>
          <w:tcPr>
            <w:tcW w:w="2264" w:type="dxa"/>
            <w:gridSpan w:val="2"/>
          </w:tcPr>
          <w:p w:rsidR="00F3040B" w:rsidRPr="003877CA" w:rsidRDefault="00F3040B" w:rsidP="003B609D">
            <w:pPr>
              <w:tabs>
                <w:tab w:val="center" w:pos="1024"/>
              </w:tabs>
              <w:spacing w:before="60"/>
              <w:rPr>
                <w:rFonts w:cs="Calibri"/>
                <w:sz w:val="18"/>
                <w:szCs w:val="18"/>
              </w:rPr>
            </w:pPr>
          </w:p>
        </w:tc>
      </w:tr>
    </w:tbl>
    <w:p w:rsidR="00F3040B" w:rsidRPr="002F5138" w:rsidRDefault="00F3040B" w:rsidP="00F3040B">
      <w:pPr>
        <w:pStyle w:val="Heading2"/>
        <w:numPr>
          <w:ilvl w:val="3"/>
          <w:numId w:val="11"/>
        </w:numPr>
        <w:spacing w:after="60"/>
        <w:rPr>
          <w:rFonts w:ascii="Calibri" w:hAnsi="Calibri" w:cs="Calibri"/>
        </w:rPr>
      </w:pPr>
      <w:bookmarkStart w:id="736" w:name="_Toc473815427"/>
      <w:r w:rsidRPr="002F5138">
        <w:rPr>
          <w:rFonts w:ascii="Calibri" w:hAnsi="Calibri" w:cs="Calibri"/>
        </w:rPr>
        <w:t>Description</w:t>
      </w:r>
      <w:bookmarkEnd w:id="736"/>
    </w:p>
    <w:p w:rsidR="00F3040B" w:rsidRPr="00F47A34" w:rsidRDefault="00E55B67" w:rsidP="00F3040B">
      <w:pPr>
        <w:autoSpaceDE w:val="0"/>
        <w:autoSpaceDN w:val="0"/>
        <w:adjustRightInd w:val="0"/>
        <w:rPr>
          <w:sz w:val="18"/>
          <w:szCs w:val="18"/>
          <w:lang w:bidi="ar-SA"/>
        </w:rPr>
      </w:pPr>
      <w:r>
        <w:rPr>
          <w:sz w:val="18"/>
          <w:szCs w:val="18"/>
          <w:lang w:bidi="ar-SA"/>
        </w:rPr>
        <w:t>Implementation of “InctIgnCntrOnce” block</w:t>
      </w:r>
    </w:p>
    <w:p w:rsidR="00F3040B" w:rsidRPr="002F5138" w:rsidRDefault="00F3040B" w:rsidP="00F3040B">
      <w:pPr>
        <w:pStyle w:val="Heading2"/>
        <w:numPr>
          <w:ilvl w:val="2"/>
          <w:numId w:val="11"/>
        </w:numPr>
        <w:tabs>
          <w:tab w:val="clear" w:pos="1017"/>
          <w:tab w:val="num" w:pos="567"/>
        </w:tabs>
        <w:spacing w:after="60"/>
        <w:ind w:left="567"/>
        <w:rPr>
          <w:rFonts w:ascii="Calibri" w:hAnsi="Calibri" w:cs="Calibri"/>
        </w:rPr>
      </w:pPr>
      <w:bookmarkStart w:id="737" w:name="_Toc473815428"/>
      <w:r w:rsidRPr="002F5138">
        <w:rPr>
          <w:rFonts w:ascii="Calibri" w:hAnsi="Calibri" w:cs="Calibri"/>
        </w:rPr>
        <w:t>Local Function #</w:t>
      </w:r>
      <w:r w:rsidR="00D72B6A">
        <w:rPr>
          <w:rFonts w:ascii="Calibri" w:hAnsi="Calibri" w:cs="Calibri"/>
        </w:rPr>
        <w:t>15</w:t>
      </w:r>
      <w:bookmarkEnd w:id="737"/>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2"/>
        <w:gridCol w:w="2777"/>
        <w:gridCol w:w="1221"/>
        <w:gridCol w:w="1304"/>
        <w:gridCol w:w="53"/>
        <w:gridCol w:w="2211"/>
      </w:tblGrid>
      <w:tr w:rsidR="00F3040B" w:rsidRPr="00AA38E8" w:rsidTr="009A65F3">
        <w:tc>
          <w:tcPr>
            <w:tcW w:w="1362" w:type="dxa"/>
          </w:tcPr>
          <w:p w:rsidR="00F3040B" w:rsidRPr="003877CA" w:rsidRDefault="00F3040B" w:rsidP="009A65F3">
            <w:pPr>
              <w:spacing w:before="60"/>
              <w:rPr>
                <w:rFonts w:cs="Calibri"/>
                <w:b/>
                <w:bCs/>
                <w:sz w:val="18"/>
                <w:szCs w:val="18"/>
              </w:rPr>
            </w:pPr>
            <w:r w:rsidRPr="003877CA">
              <w:rPr>
                <w:rFonts w:cs="Calibri"/>
                <w:b/>
                <w:bCs/>
                <w:sz w:val="18"/>
                <w:szCs w:val="18"/>
              </w:rPr>
              <w:t>Function Name</w:t>
            </w:r>
          </w:p>
        </w:tc>
        <w:tc>
          <w:tcPr>
            <w:tcW w:w="2777" w:type="dxa"/>
          </w:tcPr>
          <w:p w:rsidR="00F3040B" w:rsidRPr="003877CA" w:rsidRDefault="00E55B67" w:rsidP="009A65F3">
            <w:pPr>
              <w:spacing w:before="60"/>
              <w:rPr>
                <w:rFonts w:cs="Calibri"/>
                <w:sz w:val="18"/>
                <w:szCs w:val="18"/>
              </w:rPr>
            </w:pPr>
            <w:r w:rsidRPr="00E55B67">
              <w:rPr>
                <w:rFonts w:cs="Calibri"/>
                <w:sz w:val="18"/>
                <w:szCs w:val="18"/>
              </w:rPr>
              <w:t>HwTqFildChk</w:t>
            </w:r>
          </w:p>
        </w:tc>
        <w:tc>
          <w:tcPr>
            <w:tcW w:w="1221" w:type="dxa"/>
            <w:shd w:val="pct30" w:color="FFFF00" w:fill="auto"/>
          </w:tcPr>
          <w:p w:rsidR="00F3040B" w:rsidRPr="003877CA" w:rsidRDefault="00F3040B" w:rsidP="009A65F3">
            <w:pPr>
              <w:spacing w:before="60"/>
              <w:jc w:val="center"/>
              <w:rPr>
                <w:rFonts w:cs="Calibri"/>
                <w:sz w:val="18"/>
                <w:szCs w:val="18"/>
              </w:rPr>
            </w:pPr>
            <w:r w:rsidRPr="003877CA">
              <w:rPr>
                <w:rFonts w:cs="Calibri"/>
                <w:sz w:val="18"/>
                <w:szCs w:val="18"/>
              </w:rPr>
              <w:t>Type</w:t>
            </w:r>
          </w:p>
        </w:tc>
        <w:tc>
          <w:tcPr>
            <w:tcW w:w="1357" w:type="dxa"/>
            <w:gridSpan w:val="2"/>
            <w:shd w:val="pct30" w:color="FFFF00" w:fill="auto"/>
          </w:tcPr>
          <w:p w:rsidR="00F3040B" w:rsidRPr="003877CA" w:rsidRDefault="00F3040B" w:rsidP="009A65F3">
            <w:pPr>
              <w:spacing w:before="60"/>
              <w:jc w:val="center"/>
              <w:rPr>
                <w:rFonts w:cs="Calibri"/>
                <w:sz w:val="18"/>
                <w:szCs w:val="18"/>
              </w:rPr>
            </w:pPr>
            <w:r w:rsidRPr="003877CA">
              <w:rPr>
                <w:rFonts w:cs="Calibri"/>
                <w:sz w:val="18"/>
                <w:szCs w:val="18"/>
              </w:rPr>
              <w:t>Min</w:t>
            </w:r>
          </w:p>
        </w:tc>
        <w:tc>
          <w:tcPr>
            <w:tcW w:w="2211" w:type="dxa"/>
            <w:shd w:val="pct30" w:color="FFFF00" w:fill="auto"/>
          </w:tcPr>
          <w:p w:rsidR="00F3040B" w:rsidRPr="003877CA" w:rsidRDefault="00F3040B" w:rsidP="009A65F3">
            <w:pPr>
              <w:spacing w:before="60"/>
              <w:jc w:val="center"/>
              <w:rPr>
                <w:rFonts w:cs="Calibri"/>
                <w:sz w:val="18"/>
                <w:szCs w:val="18"/>
              </w:rPr>
            </w:pPr>
            <w:r w:rsidRPr="003877CA">
              <w:rPr>
                <w:rFonts w:cs="Calibri"/>
                <w:sz w:val="18"/>
                <w:szCs w:val="18"/>
              </w:rPr>
              <w:t>Max</w:t>
            </w:r>
          </w:p>
        </w:tc>
      </w:tr>
      <w:tr w:rsidR="00F3040B" w:rsidRPr="00AA38E8" w:rsidTr="009A65F3">
        <w:tc>
          <w:tcPr>
            <w:tcW w:w="1362" w:type="dxa"/>
          </w:tcPr>
          <w:p w:rsidR="00F3040B" w:rsidRPr="003877CA" w:rsidRDefault="00F3040B" w:rsidP="009A65F3">
            <w:pPr>
              <w:spacing w:before="60"/>
              <w:rPr>
                <w:rFonts w:cs="Calibri"/>
                <w:b/>
                <w:bCs/>
                <w:sz w:val="18"/>
                <w:szCs w:val="18"/>
              </w:rPr>
            </w:pPr>
            <w:r w:rsidRPr="003877CA">
              <w:rPr>
                <w:rFonts w:cs="Calibri"/>
                <w:b/>
                <w:bCs/>
                <w:sz w:val="18"/>
                <w:szCs w:val="18"/>
              </w:rPr>
              <w:t xml:space="preserve">Arguments Passed </w:t>
            </w:r>
          </w:p>
        </w:tc>
        <w:tc>
          <w:tcPr>
            <w:tcW w:w="2777" w:type="dxa"/>
          </w:tcPr>
          <w:p w:rsidR="00F3040B" w:rsidRPr="00246857" w:rsidRDefault="00E55B67" w:rsidP="009A65F3">
            <w:pPr>
              <w:spacing w:before="60"/>
              <w:rPr>
                <w:rFonts w:cs="Calibri"/>
                <w:sz w:val="18"/>
                <w:szCs w:val="18"/>
              </w:rPr>
            </w:pPr>
            <w:r w:rsidRPr="00E55B67">
              <w:rPr>
                <w:rFonts w:cs="Calibri"/>
                <w:sz w:val="18"/>
                <w:szCs w:val="18"/>
              </w:rPr>
              <w:t>HwTq_HwNwtMtr_T_f32</w:t>
            </w:r>
          </w:p>
        </w:tc>
        <w:tc>
          <w:tcPr>
            <w:tcW w:w="1221" w:type="dxa"/>
          </w:tcPr>
          <w:p w:rsidR="00F3040B" w:rsidRPr="00911C31" w:rsidRDefault="00E55B67" w:rsidP="009A65F3">
            <w:pPr>
              <w:rPr>
                <w:rFonts w:cs="Calibri"/>
                <w:sz w:val="18"/>
                <w:szCs w:val="18"/>
              </w:rPr>
            </w:pPr>
            <w:r>
              <w:rPr>
                <w:rFonts w:cs="Calibri"/>
                <w:sz w:val="18"/>
                <w:szCs w:val="18"/>
              </w:rPr>
              <w:t>float32</w:t>
            </w:r>
          </w:p>
        </w:tc>
        <w:tc>
          <w:tcPr>
            <w:tcW w:w="1304" w:type="dxa"/>
          </w:tcPr>
          <w:p w:rsidR="00F3040B" w:rsidRPr="003877CA" w:rsidRDefault="00E55B67" w:rsidP="009A65F3">
            <w:pPr>
              <w:spacing w:before="60"/>
              <w:rPr>
                <w:rFonts w:cs="Calibri"/>
                <w:sz w:val="18"/>
                <w:szCs w:val="18"/>
              </w:rPr>
            </w:pPr>
            <w:r>
              <w:rPr>
                <w:rFonts w:cs="Calibri"/>
                <w:sz w:val="18"/>
                <w:szCs w:val="18"/>
              </w:rPr>
              <w:t>-10.0</w:t>
            </w:r>
          </w:p>
        </w:tc>
        <w:tc>
          <w:tcPr>
            <w:tcW w:w="2264" w:type="dxa"/>
            <w:gridSpan w:val="2"/>
          </w:tcPr>
          <w:p w:rsidR="00F3040B" w:rsidRPr="003877CA" w:rsidRDefault="00E55B67" w:rsidP="009A65F3">
            <w:pPr>
              <w:spacing w:before="60"/>
              <w:rPr>
                <w:rFonts w:cs="Calibri"/>
                <w:sz w:val="18"/>
                <w:szCs w:val="18"/>
              </w:rPr>
            </w:pPr>
            <w:r>
              <w:rPr>
                <w:rFonts w:cs="Calibri"/>
                <w:sz w:val="18"/>
                <w:szCs w:val="18"/>
              </w:rPr>
              <w:t>10.0</w:t>
            </w:r>
          </w:p>
        </w:tc>
      </w:tr>
      <w:tr w:rsidR="00F3040B" w:rsidRPr="00AA38E8" w:rsidTr="009A65F3">
        <w:tc>
          <w:tcPr>
            <w:tcW w:w="1362" w:type="dxa"/>
          </w:tcPr>
          <w:p w:rsidR="00F3040B" w:rsidRPr="003877CA" w:rsidRDefault="00F3040B" w:rsidP="009A65F3">
            <w:pPr>
              <w:spacing w:before="60"/>
              <w:rPr>
                <w:rFonts w:cs="Calibri"/>
                <w:b/>
                <w:bCs/>
                <w:sz w:val="18"/>
                <w:szCs w:val="18"/>
              </w:rPr>
            </w:pPr>
            <w:r w:rsidRPr="003877CA">
              <w:rPr>
                <w:rFonts w:cs="Calibri"/>
                <w:b/>
                <w:bCs/>
                <w:sz w:val="18"/>
                <w:szCs w:val="18"/>
              </w:rPr>
              <w:t>Return Value</w:t>
            </w:r>
          </w:p>
        </w:tc>
        <w:tc>
          <w:tcPr>
            <w:tcW w:w="2777" w:type="dxa"/>
          </w:tcPr>
          <w:p w:rsidR="00F3040B" w:rsidRPr="003877CA" w:rsidRDefault="00A93CB9" w:rsidP="009A65F3">
            <w:pPr>
              <w:spacing w:before="60"/>
              <w:rPr>
                <w:rFonts w:cs="Calibri"/>
                <w:sz w:val="18"/>
                <w:szCs w:val="18"/>
              </w:rPr>
            </w:pPr>
            <w:r w:rsidRPr="00A93CB9">
              <w:rPr>
                <w:rFonts w:cs="Calibri"/>
                <w:sz w:val="18"/>
                <w:szCs w:val="18"/>
              </w:rPr>
              <w:t>HwTqFildWithinIntl_Cnt_T_logl</w:t>
            </w:r>
          </w:p>
        </w:tc>
        <w:tc>
          <w:tcPr>
            <w:tcW w:w="1221" w:type="dxa"/>
          </w:tcPr>
          <w:p w:rsidR="00F3040B" w:rsidRPr="00911C31" w:rsidRDefault="00F3040B" w:rsidP="009A65F3">
            <w:pPr>
              <w:rPr>
                <w:rFonts w:cs="Calibri"/>
                <w:sz w:val="18"/>
                <w:szCs w:val="18"/>
              </w:rPr>
            </w:pPr>
            <w:r>
              <w:rPr>
                <w:rFonts w:cs="Calibri"/>
                <w:sz w:val="18"/>
                <w:szCs w:val="18"/>
              </w:rPr>
              <w:t>boolean</w:t>
            </w:r>
          </w:p>
        </w:tc>
        <w:tc>
          <w:tcPr>
            <w:tcW w:w="1304" w:type="dxa"/>
          </w:tcPr>
          <w:p w:rsidR="00F3040B" w:rsidRPr="003877CA" w:rsidRDefault="00F3040B" w:rsidP="009A65F3">
            <w:pPr>
              <w:spacing w:before="60"/>
              <w:rPr>
                <w:rFonts w:cs="Calibri"/>
                <w:sz w:val="18"/>
                <w:szCs w:val="18"/>
              </w:rPr>
            </w:pPr>
            <w:r>
              <w:rPr>
                <w:rFonts w:cs="Calibri"/>
                <w:sz w:val="18"/>
                <w:szCs w:val="18"/>
              </w:rPr>
              <w:t>FALSE</w:t>
            </w:r>
          </w:p>
        </w:tc>
        <w:tc>
          <w:tcPr>
            <w:tcW w:w="2264" w:type="dxa"/>
            <w:gridSpan w:val="2"/>
          </w:tcPr>
          <w:p w:rsidR="00F3040B" w:rsidRPr="003877CA" w:rsidRDefault="00F3040B" w:rsidP="009A65F3">
            <w:pPr>
              <w:spacing w:before="60"/>
              <w:rPr>
                <w:rFonts w:cs="Calibri"/>
                <w:sz w:val="18"/>
                <w:szCs w:val="18"/>
              </w:rPr>
            </w:pPr>
            <w:r>
              <w:rPr>
                <w:rFonts w:cs="Calibri"/>
                <w:sz w:val="18"/>
                <w:szCs w:val="18"/>
              </w:rPr>
              <w:t>TRUE</w:t>
            </w:r>
          </w:p>
        </w:tc>
      </w:tr>
    </w:tbl>
    <w:p w:rsidR="00F3040B" w:rsidRPr="002F5138" w:rsidRDefault="00F3040B" w:rsidP="00F3040B">
      <w:pPr>
        <w:pStyle w:val="Heading2"/>
        <w:numPr>
          <w:ilvl w:val="3"/>
          <w:numId w:val="11"/>
        </w:numPr>
        <w:spacing w:after="60"/>
        <w:rPr>
          <w:rFonts w:ascii="Calibri" w:hAnsi="Calibri" w:cs="Calibri"/>
        </w:rPr>
      </w:pPr>
      <w:bookmarkStart w:id="738" w:name="_Toc473815429"/>
      <w:r w:rsidRPr="002F5138">
        <w:rPr>
          <w:rFonts w:ascii="Calibri" w:hAnsi="Calibri" w:cs="Calibri"/>
        </w:rPr>
        <w:t>Description</w:t>
      </w:r>
      <w:bookmarkEnd w:id="738"/>
    </w:p>
    <w:p w:rsidR="00F3040B" w:rsidRPr="00F47A34" w:rsidRDefault="00F3040B" w:rsidP="00D72B6A">
      <w:pPr>
        <w:autoSpaceDE w:val="0"/>
        <w:autoSpaceDN w:val="0"/>
        <w:adjustRightInd w:val="0"/>
        <w:rPr>
          <w:sz w:val="18"/>
          <w:szCs w:val="18"/>
          <w:lang w:bidi="ar-SA"/>
        </w:rPr>
      </w:pPr>
      <w:r w:rsidRPr="00EF417B">
        <w:rPr>
          <w:sz w:val="18"/>
          <w:szCs w:val="18"/>
          <w:lang w:bidi="ar-SA"/>
        </w:rPr>
        <w:t>Implementation of</w:t>
      </w:r>
      <w:r w:rsidR="00D72B6A">
        <w:rPr>
          <w:sz w:val="18"/>
          <w:szCs w:val="18"/>
          <w:lang w:bidi="ar-SA"/>
        </w:rPr>
        <w:t>”HwTqFildIntlChk” block</w:t>
      </w:r>
      <w:r>
        <w:rPr>
          <w:rFonts w:cs="Calibri"/>
          <w:sz w:val="18"/>
          <w:szCs w:val="18"/>
        </w:rPr>
        <w:t xml:space="preserve">. </w:t>
      </w:r>
    </w:p>
    <w:p w:rsidR="00F3040B" w:rsidRPr="002F5138" w:rsidRDefault="00F3040B" w:rsidP="00F3040B">
      <w:pPr>
        <w:pStyle w:val="Heading2"/>
        <w:numPr>
          <w:ilvl w:val="2"/>
          <w:numId w:val="11"/>
        </w:numPr>
        <w:tabs>
          <w:tab w:val="clear" w:pos="1017"/>
          <w:tab w:val="num" w:pos="567"/>
        </w:tabs>
        <w:spacing w:after="60"/>
        <w:ind w:left="567"/>
        <w:rPr>
          <w:rFonts w:ascii="Calibri" w:hAnsi="Calibri" w:cs="Calibri"/>
        </w:rPr>
      </w:pPr>
      <w:bookmarkStart w:id="739" w:name="_Toc473815430"/>
      <w:r w:rsidRPr="002F5138">
        <w:rPr>
          <w:rFonts w:ascii="Calibri" w:hAnsi="Calibri" w:cs="Calibri"/>
        </w:rPr>
        <w:t>Local Function #</w:t>
      </w:r>
      <w:r w:rsidR="008D7F6D">
        <w:rPr>
          <w:rFonts w:ascii="Calibri" w:hAnsi="Calibri" w:cs="Calibri"/>
        </w:rPr>
        <w:t>16</w:t>
      </w:r>
      <w:bookmarkEnd w:id="73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2"/>
        <w:gridCol w:w="2777"/>
        <w:gridCol w:w="1221"/>
        <w:gridCol w:w="1304"/>
        <w:gridCol w:w="53"/>
        <w:gridCol w:w="2211"/>
      </w:tblGrid>
      <w:tr w:rsidR="00F3040B" w:rsidRPr="00AA38E8" w:rsidTr="009A65F3">
        <w:tc>
          <w:tcPr>
            <w:tcW w:w="1362" w:type="dxa"/>
          </w:tcPr>
          <w:p w:rsidR="00F3040B" w:rsidRPr="003877CA" w:rsidRDefault="00F3040B" w:rsidP="009A65F3">
            <w:pPr>
              <w:spacing w:before="60"/>
              <w:rPr>
                <w:rFonts w:cs="Calibri"/>
                <w:b/>
                <w:bCs/>
                <w:sz w:val="18"/>
                <w:szCs w:val="18"/>
              </w:rPr>
            </w:pPr>
            <w:r w:rsidRPr="003877CA">
              <w:rPr>
                <w:rFonts w:cs="Calibri"/>
                <w:b/>
                <w:bCs/>
                <w:sz w:val="18"/>
                <w:szCs w:val="18"/>
              </w:rPr>
              <w:t>Function Name</w:t>
            </w:r>
          </w:p>
        </w:tc>
        <w:tc>
          <w:tcPr>
            <w:tcW w:w="2777" w:type="dxa"/>
          </w:tcPr>
          <w:p w:rsidR="00F3040B" w:rsidRPr="003877CA" w:rsidRDefault="008D7F6D" w:rsidP="009A65F3">
            <w:pPr>
              <w:spacing w:before="60"/>
              <w:rPr>
                <w:rFonts w:cs="Calibri"/>
                <w:sz w:val="18"/>
                <w:szCs w:val="18"/>
              </w:rPr>
            </w:pPr>
            <w:r w:rsidRPr="008D7F6D">
              <w:rPr>
                <w:rFonts w:cs="Calibri"/>
                <w:sz w:val="18"/>
                <w:szCs w:val="18"/>
              </w:rPr>
              <w:t>LKAIntv</w:t>
            </w:r>
          </w:p>
        </w:tc>
        <w:tc>
          <w:tcPr>
            <w:tcW w:w="1221" w:type="dxa"/>
            <w:shd w:val="pct30" w:color="FFFF00" w:fill="auto"/>
          </w:tcPr>
          <w:p w:rsidR="00F3040B" w:rsidRPr="003877CA" w:rsidRDefault="00F3040B" w:rsidP="009A65F3">
            <w:pPr>
              <w:spacing w:before="60"/>
              <w:jc w:val="center"/>
              <w:rPr>
                <w:rFonts w:cs="Calibri"/>
                <w:sz w:val="18"/>
                <w:szCs w:val="18"/>
              </w:rPr>
            </w:pPr>
            <w:r w:rsidRPr="003877CA">
              <w:rPr>
                <w:rFonts w:cs="Calibri"/>
                <w:sz w:val="18"/>
                <w:szCs w:val="18"/>
              </w:rPr>
              <w:t>Type</w:t>
            </w:r>
          </w:p>
        </w:tc>
        <w:tc>
          <w:tcPr>
            <w:tcW w:w="1357" w:type="dxa"/>
            <w:gridSpan w:val="2"/>
            <w:shd w:val="pct30" w:color="FFFF00" w:fill="auto"/>
          </w:tcPr>
          <w:p w:rsidR="00F3040B" w:rsidRPr="003877CA" w:rsidRDefault="00F3040B" w:rsidP="009A65F3">
            <w:pPr>
              <w:spacing w:before="60"/>
              <w:jc w:val="center"/>
              <w:rPr>
                <w:rFonts w:cs="Calibri"/>
                <w:sz w:val="18"/>
                <w:szCs w:val="18"/>
              </w:rPr>
            </w:pPr>
            <w:r w:rsidRPr="003877CA">
              <w:rPr>
                <w:rFonts w:cs="Calibri"/>
                <w:sz w:val="18"/>
                <w:szCs w:val="18"/>
              </w:rPr>
              <w:t>Min</w:t>
            </w:r>
          </w:p>
        </w:tc>
        <w:tc>
          <w:tcPr>
            <w:tcW w:w="2211" w:type="dxa"/>
            <w:shd w:val="pct30" w:color="FFFF00" w:fill="auto"/>
          </w:tcPr>
          <w:p w:rsidR="00F3040B" w:rsidRPr="003877CA" w:rsidRDefault="00F3040B" w:rsidP="009A65F3">
            <w:pPr>
              <w:spacing w:before="60"/>
              <w:jc w:val="center"/>
              <w:rPr>
                <w:rFonts w:cs="Calibri"/>
                <w:sz w:val="18"/>
                <w:szCs w:val="18"/>
              </w:rPr>
            </w:pPr>
            <w:r w:rsidRPr="003877CA">
              <w:rPr>
                <w:rFonts w:cs="Calibri"/>
                <w:sz w:val="18"/>
                <w:szCs w:val="18"/>
              </w:rPr>
              <w:t>Max</w:t>
            </w:r>
          </w:p>
        </w:tc>
      </w:tr>
      <w:tr w:rsidR="008D7F6D" w:rsidRPr="00AA38E8" w:rsidTr="009A65F3">
        <w:tc>
          <w:tcPr>
            <w:tcW w:w="1362" w:type="dxa"/>
          </w:tcPr>
          <w:p w:rsidR="008D7F6D" w:rsidRPr="003877CA" w:rsidRDefault="008D7F6D" w:rsidP="009A65F3">
            <w:pPr>
              <w:spacing w:before="60"/>
              <w:rPr>
                <w:rFonts w:cs="Calibri"/>
                <w:b/>
                <w:bCs/>
                <w:sz w:val="18"/>
                <w:szCs w:val="18"/>
              </w:rPr>
            </w:pPr>
            <w:r w:rsidRPr="003877CA">
              <w:rPr>
                <w:rFonts w:cs="Calibri"/>
                <w:b/>
                <w:bCs/>
                <w:sz w:val="18"/>
                <w:szCs w:val="18"/>
              </w:rPr>
              <w:t xml:space="preserve">Arguments Passed </w:t>
            </w:r>
          </w:p>
        </w:tc>
        <w:tc>
          <w:tcPr>
            <w:tcW w:w="2777" w:type="dxa"/>
          </w:tcPr>
          <w:p w:rsidR="008D7F6D" w:rsidRPr="00246857" w:rsidRDefault="008D7F6D" w:rsidP="009A65F3">
            <w:pPr>
              <w:spacing w:before="60"/>
              <w:rPr>
                <w:rFonts w:cs="Calibri"/>
                <w:sz w:val="18"/>
                <w:szCs w:val="18"/>
              </w:rPr>
            </w:pPr>
            <w:r w:rsidRPr="00E55B67">
              <w:rPr>
                <w:rFonts w:cs="Calibri"/>
                <w:sz w:val="18"/>
                <w:szCs w:val="18"/>
              </w:rPr>
              <w:t>HwTq_HwNwtMtr_T_f32</w:t>
            </w:r>
          </w:p>
        </w:tc>
        <w:tc>
          <w:tcPr>
            <w:tcW w:w="1221" w:type="dxa"/>
          </w:tcPr>
          <w:p w:rsidR="008D7F6D" w:rsidRPr="00911C31" w:rsidRDefault="008D7F6D" w:rsidP="009A65F3">
            <w:pPr>
              <w:rPr>
                <w:rFonts w:cs="Calibri"/>
                <w:sz w:val="18"/>
                <w:szCs w:val="18"/>
              </w:rPr>
            </w:pPr>
            <w:r>
              <w:rPr>
                <w:rFonts w:cs="Calibri"/>
                <w:sz w:val="18"/>
                <w:szCs w:val="18"/>
              </w:rPr>
              <w:t>float32</w:t>
            </w:r>
          </w:p>
        </w:tc>
        <w:tc>
          <w:tcPr>
            <w:tcW w:w="1304" w:type="dxa"/>
          </w:tcPr>
          <w:p w:rsidR="008D7F6D" w:rsidRPr="003877CA" w:rsidRDefault="008D7F6D" w:rsidP="009A65F3">
            <w:pPr>
              <w:spacing w:before="60"/>
              <w:rPr>
                <w:rFonts w:cs="Calibri"/>
                <w:sz w:val="18"/>
                <w:szCs w:val="18"/>
              </w:rPr>
            </w:pPr>
            <w:r>
              <w:rPr>
                <w:rFonts w:cs="Calibri"/>
                <w:sz w:val="18"/>
                <w:szCs w:val="18"/>
              </w:rPr>
              <w:t>-10.0</w:t>
            </w:r>
          </w:p>
        </w:tc>
        <w:tc>
          <w:tcPr>
            <w:tcW w:w="2264" w:type="dxa"/>
            <w:gridSpan w:val="2"/>
          </w:tcPr>
          <w:p w:rsidR="008D7F6D" w:rsidRPr="003877CA" w:rsidRDefault="008D7F6D" w:rsidP="009A65F3">
            <w:pPr>
              <w:spacing w:before="60"/>
              <w:rPr>
                <w:rFonts w:cs="Calibri"/>
                <w:sz w:val="18"/>
                <w:szCs w:val="18"/>
              </w:rPr>
            </w:pPr>
            <w:r>
              <w:rPr>
                <w:rFonts w:cs="Calibri"/>
                <w:sz w:val="18"/>
                <w:szCs w:val="18"/>
              </w:rPr>
              <w:t>10.0</w:t>
            </w:r>
          </w:p>
        </w:tc>
      </w:tr>
      <w:tr w:rsidR="00532528" w:rsidRPr="00AA38E8" w:rsidTr="009A65F3">
        <w:tc>
          <w:tcPr>
            <w:tcW w:w="1362" w:type="dxa"/>
          </w:tcPr>
          <w:p w:rsidR="00532528" w:rsidRPr="003877CA" w:rsidRDefault="00532528" w:rsidP="009A65F3">
            <w:pPr>
              <w:spacing w:before="60"/>
              <w:rPr>
                <w:rFonts w:cs="Calibri"/>
                <w:b/>
                <w:bCs/>
                <w:sz w:val="18"/>
                <w:szCs w:val="18"/>
              </w:rPr>
            </w:pPr>
          </w:p>
        </w:tc>
        <w:tc>
          <w:tcPr>
            <w:tcW w:w="2777" w:type="dxa"/>
          </w:tcPr>
          <w:p w:rsidR="00532528" w:rsidRPr="00E55B67" w:rsidRDefault="00532528" w:rsidP="009A65F3">
            <w:pPr>
              <w:spacing w:before="60"/>
              <w:rPr>
                <w:rFonts w:cs="Calibri"/>
                <w:sz w:val="18"/>
                <w:szCs w:val="18"/>
              </w:rPr>
            </w:pPr>
            <w:r>
              <w:rPr>
                <w:rFonts w:cs="Calibri"/>
                <w:sz w:val="18"/>
                <w:szCs w:val="18"/>
              </w:rPr>
              <w:t>LkaTqCmdCdnd_HwNwtMtr_T_f32</w:t>
            </w:r>
          </w:p>
        </w:tc>
        <w:tc>
          <w:tcPr>
            <w:tcW w:w="1221" w:type="dxa"/>
          </w:tcPr>
          <w:p w:rsidR="00532528" w:rsidRDefault="00532528" w:rsidP="009A65F3">
            <w:pPr>
              <w:rPr>
                <w:rFonts w:cs="Calibri"/>
                <w:sz w:val="18"/>
                <w:szCs w:val="18"/>
              </w:rPr>
            </w:pPr>
            <w:r>
              <w:rPr>
                <w:rFonts w:cs="Calibri"/>
                <w:sz w:val="18"/>
                <w:szCs w:val="18"/>
              </w:rPr>
              <w:t>float32</w:t>
            </w:r>
          </w:p>
        </w:tc>
        <w:tc>
          <w:tcPr>
            <w:tcW w:w="1304" w:type="dxa"/>
          </w:tcPr>
          <w:p w:rsidR="00532528" w:rsidRDefault="00532528" w:rsidP="009A65F3">
            <w:pPr>
              <w:spacing w:before="60"/>
              <w:rPr>
                <w:rFonts w:cs="Calibri"/>
                <w:sz w:val="18"/>
                <w:szCs w:val="18"/>
              </w:rPr>
            </w:pPr>
            <w:r>
              <w:rPr>
                <w:rFonts w:cs="Calibri"/>
                <w:sz w:val="18"/>
                <w:szCs w:val="18"/>
              </w:rPr>
              <w:t>-3.0</w:t>
            </w:r>
          </w:p>
        </w:tc>
        <w:tc>
          <w:tcPr>
            <w:tcW w:w="2264" w:type="dxa"/>
            <w:gridSpan w:val="2"/>
          </w:tcPr>
          <w:p w:rsidR="00532528" w:rsidRDefault="00532528" w:rsidP="009A65F3">
            <w:pPr>
              <w:spacing w:before="60"/>
              <w:rPr>
                <w:rFonts w:cs="Calibri"/>
                <w:sz w:val="18"/>
                <w:szCs w:val="18"/>
              </w:rPr>
            </w:pPr>
            <w:r>
              <w:rPr>
                <w:rFonts w:cs="Calibri"/>
                <w:sz w:val="18"/>
                <w:szCs w:val="18"/>
              </w:rPr>
              <w:t>3.0</w:t>
            </w:r>
          </w:p>
        </w:tc>
      </w:tr>
      <w:tr w:rsidR="008D7F6D" w:rsidRPr="00AA38E8" w:rsidTr="009A65F3">
        <w:tc>
          <w:tcPr>
            <w:tcW w:w="1362" w:type="dxa"/>
          </w:tcPr>
          <w:p w:rsidR="008D7F6D" w:rsidRPr="003877CA" w:rsidRDefault="008D7F6D" w:rsidP="009A65F3">
            <w:pPr>
              <w:spacing w:before="60"/>
              <w:rPr>
                <w:rFonts w:cs="Calibri"/>
                <w:b/>
                <w:bCs/>
                <w:sz w:val="18"/>
                <w:szCs w:val="18"/>
              </w:rPr>
            </w:pPr>
            <w:r w:rsidRPr="003877CA">
              <w:rPr>
                <w:rFonts w:cs="Calibri"/>
                <w:b/>
                <w:bCs/>
                <w:sz w:val="18"/>
                <w:szCs w:val="18"/>
              </w:rPr>
              <w:t>Return Value</w:t>
            </w:r>
          </w:p>
        </w:tc>
        <w:tc>
          <w:tcPr>
            <w:tcW w:w="2777" w:type="dxa"/>
          </w:tcPr>
          <w:p w:rsidR="008D7F6D" w:rsidRPr="003877CA" w:rsidRDefault="008D7F6D" w:rsidP="009A65F3">
            <w:pPr>
              <w:spacing w:before="60"/>
              <w:rPr>
                <w:rFonts w:cs="Calibri"/>
                <w:sz w:val="18"/>
                <w:szCs w:val="18"/>
              </w:rPr>
            </w:pPr>
            <w:r w:rsidRPr="008D7F6D">
              <w:rPr>
                <w:rFonts w:cs="Calibri"/>
                <w:sz w:val="18"/>
                <w:szCs w:val="18"/>
              </w:rPr>
              <w:t>LKAIntv_Cnt_T_logl</w:t>
            </w:r>
          </w:p>
        </w:tc>
        <w:tc>
          <w:tcPr>
            <w:tcW w:w="1221" w:type="dxa"/>
          </w:tcPr>
          <w:p w:rsidR="008D7F6D" w:rsidRPr="00911C31" w:rsidRDefault="008D7F6D" w:rsidP="009A65F3">
            <w:pPr>
              <w:rPr>
                <w:rFonts w:cs="Calibri"/>
                <w:sz w:val="18"/>
                <w:szCs w:val="18"/>
              </w:rPr>
            </w:pPr>
            <w:r>
              <w:rPr>
                <w:rFonts w:cs="Calibri"/>
                <w:sz w:val="18"/>
                <w:szCs w:val="18"/>
              </w:rPr>
              <w:t>boolean</w:t>
            </w:r>
          </w:p>
        </w:tc>
        <w:tc>
          <w:tcPr>
            <w:tcW w:w="1304" w:type="dxa"/>
          </w:tcPr>
          <w:p w:rsidR="008D7F6D" w:rsidRPr="003877CA" w:rsidRDefault="008D7F6D" w:rsidP="009A65F3">
            <w:pPr>
              <w:spacing w:before="60"/>
              <w:rPr>
                <w:rFonts w:cs="Calibri"/>
                <w:sz w:val="18"/>
                <w:szCs w:val="18"/>
              </w:rPr>
            </w:pPr>
            <w:r>
              <w:rPr>
                <w:rFonts w:cs="Calibri"/>
                <w:sz w:val="18"/>
                <w:szCs w:val="18"/>
              </w:rPr>
              <w:t>FALSE</w:t>
            </w:r>
          </w:p>
        </w:tc>
        <w:tc>
          <w:tcPr>
            <w:tcW w:w="2264" w:type="dxa"/>
            <w:gridSpan w:val="2"/>
          </w:tcPr>
          <w:p w:rsidR="008D7F6D" w:rsidRPr="003877CA" w:rsidRDefault="008D7F6D" w:rsidP="009A65F3">
            <w:pPr>
              <w:spacing w:before="60"/>
              <w:rPr>
                <w:rFonts w:cs="Calibri"/>
                <w:sz w:val="18"/>
                <w:szCs w:val="18"/>
              </w:rPr>
            </w:pPr>
            <w:r>
              <w:rPr>
                <w:rFonts w:cs="Calibri"/>
                <w:sz w:val="18"/>
                <w:szCs w:val="18"/>
              </w:rPr>
              <w:t>TRUE</w:t>
            </w:r>
          </w:p>
        </w:tc>
      </w:tr>
    </w:tbl>
    <w:p w:rsidR="00F3040B" w:rsidRPr="002F5138" w:rsidRDefault="00F3040B" w:rsidP="00F3040B">
      <w:pPr>
        <w:pStyle w:val="Heading2"/>
        <w:numPr>
          <w:ilvl w:val="3"/>
          <w:numId w:val="11"/>
        </w:numPr>
        <w:spacing w:after="60"/>
        <w:rPr>
          <w:rFonts w:ascii="Calibri" w:hAnsi="Calibri" w:cs="Calibri"/>
        </w:rPr>
      </w:pPr>
      <w:bookmarkStart w:id="740" w:name="_Toc473815431"/>
      <w:r w:rsidRPr="002F5138">
        <w:rPr>
          <w:rFonts w:ascii="Calibri" w:hAnsi="Calibri" w:cs="Calibri"/>
        </w:rPr>
        <w:lastRenderedPageBreak/>
        <w:t>Description</w:t>
      </w:r>
      <w:bookmarkEnd w:id="740"/>
    </w:p>
    <w:p w:rsidR="00F3040B" w:rsidRDefault="00F3040B" w:rsidP="006E637B">
      <w:pPr>
        <w:autoSpaceDE w:val="0"/>
        <w:autoSpaceDN w:val="0"/>
        <w:adjustRightInd w:val="0"/>
        <w:rPr>
          <w:rFonts w:cs="Calibri"/>
          <w:sz w:val="18"/>
          <w:szCs w:val="18"/>
        </w:rPr>
      </w:pPr>
      <w:r w:rsidRPr="00EF417B">
        <w:rPr>
          <w:sz w:val="18"/>
          <w:szCs w:val="18"/>
          <w:lang w:bidi="ar-SA"/>
        </w:rPr>
        <w:t xml:space="preserve">Implementation of </w:t>
      </w:r>
      <w:r w:rsidR="006E637B">
        <w:rPr>
          <w:sz w:val="18"/>
          <w:szCs w:val="18"/>
          <w:lang w:bidi="ar-SA"/>
        </w:rPr>
        <w:t>“LKAIntv” block</w:t>
      </w:r>
      <w:r>
        <w:rPr>
          <w:rFonts w:cs="Calibri"/>
          <w:sz w:val="18"/>
          <w:szCs w:val="18"/>
        </w:rPr>
        <w:t xml:space="preserve">. </w:t>
      </w:r>
    </w:p>
    <w:p w:rsidR="00E55B67" w:rsidRPr="002F5138" w:rsidRDefault="00E55B67" w:rsidP="00E55B67">
      <w:pPr>
        <w:pStyle w:val="Heading2"/>
        <w:numPr>
          <w:ilvl w:val="2"/>
          <w:numId w:val="11"/>
        </w:numPr>
        <w:tabs>
          <w:tab w:val="clear" w:pos="1017"/>
          <w:tab w:val="num" w:pos="567"/>
        </w:tabs>
        <w:spacing w:after="60"/>
        <w:ind w:left="567"/>
        <w:rPr>
          <w:rFonts w:ascii="Calibri" w:hAnsi="Calibri" w:cs="Calibri"/>
        </w:rPr>
      </w:pPr>
      <w:bookmarkStart w:id="741" w:name="_Toc473815432"/>
      <w:r w:rsidRPr="002F5138">
        <w:rPr>
          <w:rFonts w:ascii="Calibri" w:hAnsi="Calibri" w:cs="Calibri"/>
        </w:rPr>
        <w:t>Local Function #</w:t>
      </w:r>
      <w:r w:rsidR="007268C1">
        <w:rPr>
          <w:rFonts w:ascii="Calibri" w:hAnsi="Calibri" w:cs="Calibri"/>
        </w:rPr>
        <w:t>17</w:t>
      </w:r>
      <w:bookmarkEnd w:id="741"/>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2"/>
        <w:gridCol w:w="2777"/>
        <w:gridCol w:w="1221"/>
        <w:gridCol w:w="1304"/>
        <w:gridCol w:w="53"/>
        <w:gridCol w:w="2211"/>
      </w:tblGrid>
      <w:tr w:rsidR="00E55B67" w:rsidRPr="00AA38E8" w:rsidTr="009A65F3">
        <w:tc>
          <w:tcPr>
            <w:tcW w:w="1362" w:type="dxa"/>
          </w:tcPr>
          <w:p w:rsidR="00E55B67" w:rsidRPr="003877CA" w:rsidRDefault="00E55B67" w:rsidP="009A65F3">
            <w:pPr>
              <w:spacing w:before="60"/>
              <w:rPr>
                <w:rFonts w:cs="Calibri"/>
                <w:b/>
                <w:bCs/>
                <w:sz w:val="18"/>
                <w:szCs w:val="18"/>
              </w:rPr>
            </w:pPr>
            <w:r w:rsidRPr="003877CA">
              <w:rPr>
                <w:rFonts w:cs="Calibri"/>
                <w:b/>
                <w:bCs/>
                <w:sz w:val="18"/>
                <w:szCs w:val="18"/>
              </w:rPr>
              <w:t>Function Name</w:t>
            </w:r>
          </w:p>
        </w:tc>
        <w:tc>
          <w:tcPr>
            <w:tcW w:w="2777" w:type="dxa"/>
          </w:tcPr>
          <w:p w:rsidR="00E55B67" w:rsidRPr="003877CA" w:rsidRDefault="00135A2F" w:rsidP="009A65F3">
            <w:pPr>
              <w:spacing w:before="60"/>
              <w:rPr>
                <w:rFonts w:cs="Calibri"/>
                <w:sz w:val="18"/>
                <w:szCs w:val="18"/>
              </w:rPr>
            </w:pPr>
            <w:r w:rsidRPr="00135A2F">
              <w:rPr>
                <w:rFonts w:cs="Calibri"/>
                <w:sz w:val="18"/>
                <w:szCs w:val="18"/>
              </w:rPr>
              <w:t>LkaPrmntFlt</w:t>
            </w:r>
          </w:p>
        </w:tc>
        <w:tc>
          <w:tcPr>
            <w:tcW w:w="1221" w:type="dxa"/>
            <w:shd w:val="pct30" w:color="FFFF00" w:fill="auto"/>
          </w:tcPr>
          <w:p w:rsidR="00E55B67" w:rsidRPr="003877CA" w:rsidRDefault="00E55B67" w:rsidP="009A65F3">
            <w:pPr>
              <w:spacing w:before="60"/>
              <w:jc w:val="center"/>
              <w:rPr>
                <w:rFonts w:cs="Calibri"/>
                <w:sz w:val="18"/>
                <w:szCs w:val="18"/>
              </w:rPr>
            </w:pPr>
            <w:r w:rsidRPr="003877CA">
              <w:rPr>
                <w:rFonts w:cs="Calibri"/>
                <w:sz w:val="18"/>
                <w:szCs w:val="18"/>
              </w:rPr>
              <w:t>Type</w:t>
            </w:r>
          </w:p>
        </w:tc>
        <w:tc>
          <w:tcPr>
            <w:tcW w:w="1357" w:type="dxa"/>
            <w:gridSpan w:val="2"/>
            <w:shd w:val="pct30" w:color="FFFF00" w:fill="auto"/>
          </w:tcPr>
          <w:p w:rsidR="00E55B67" w:rsidRPr="003877CA" w:rsidRDefault="00E55B67" w:rsidP="009A65F3">
            <w:pPr>
              <w:spacing w:before="60"/>
              <w:jc w:val="center"/>
              <w:rPr>
                <w:rFonts w:cs="Calibri"/>
                <w:sz w:val="18"/>
                <w:szCs w:val="18"/>
              </w:rPr>
            </w:pPr>
            <w:r w:rsidRPr="003877CA">
              <w:rPr>
                <w:rFonts w:cs="Calibri"/>
                <w:sz w:val="18"/>
                <w:szCs w:val="18"/>
              </w:rPr>
              <w:t>Min</w:t>
            </w:r>
          </w:p>
        </w:tc>
        <w:tc>
          <w:tcPr>
            <w:tcW w:w="2211" w:type="dxa"/>
            <w:shd w:val="pct30" w:color="FFFF00" w:fill="auto"/>
          </w:tcPr>
          <w:p w:rsidR="00E55B67" w:rsidRPr="003877CA" w:rsidRDefault="00E55B67" w:rsidP="009A65F3">
            <w:pPr>
              <w:spacing w:before="60"/>
              <w:jc w:val="center"/>
              <w:rPr>
                <w:rFonts w:cs="Calibri"/>
                <w:sz w:val="18"/>
                <w:szCs w:val="18"/>
              </w:rPr>
            </w:pPr>
            <w:r w:rsidRPr="003877CA">
              <w:rPr>
                <w:rFonts w:cs="Calibri"/>
                <w:sz w:val="18"/>
                <w:szCs w:val="18"/>
              </w:rPr>
              <w:t>Max</w:t>
            </w:r>
          </w:p>
        </w:tc>
      </w:tr>
      <w:tr w:rsidR="00E55B67" w:rsidRPr="00AA38E8" w:rsidTr="009A65F3">
        <w:tc>
          <w:tcPr>
            <w:tcW w:w="1362" w:type="dxa"/>
          </w:tcPr>
          <w:p w:rsidR="00E55B67" w:rsidRPr="003877CA" w:rsidRDefault="00E55B67" w:rsidP="009A65F3">
            <w:pPr>
              <w:spacing w:before="60"/>
              <w:rPr>
                <w:rFonts w:cs="Calibri"/>
                <w:b/>
                <w:bCs/>
                <w:sz w:val="18"/>
                <w:szCs w:val="18"/>
              </w:rPr>
            </w:pPr>
            <w:r w:rsidRPr="003877CA">
              <w:rPr>
                <w:rFonts w:cs="Calibri"/>
                <w:b/>
                <w:bCs/>
                <w:sz w:val="18"/>
                <w:szCs w:val="18"/>
              </w:rPr>
              <w:t xml:space="preserve">Arguments Passed </w:t>
            </w:r>
          </w:p>
        </w:tc>
        <w:tc>
          <w:tcPr>
            <w:tcW w:w="2777" w:type="dxa"/>
          </w:tcPr>
          <w:p w:rsidR="00E55B67" w:rsidRPr="00246857" w:rsidRDefault="00135A2F" w:rsidP="009A65F3">
            <w:pPr>
              <w:spacing w:before="60"/>
              <w:rPr>
                <w:rFonts w:cs="Calibri"/>
                <w:sz w:val="18"/>
                <w:szCs w:val="18"/>
              </w:rPr>
            </w:pPr>
            <w:r w:rsidRPr="00135A2F">
              <w:rPr>
                <w:rFonts w:cs="Calibri"/>
                <w:sz w:val="18"/>
                <w:szCs w:val="18"/>
              </w:rPr>
              <w:t>LkaFlt_Cnt_T_logl</w:t>
            </w:r>
          </w:p>
        </w:tc>
        <w:tc>
          <w:tcPr>
            <w:tcW w:w="1221" w:type="dxa"/>
          </w:tcPr>
          <w:p w:rsidR="00E55B67" w:rsidRPr="00911C31" w:rsidRDefault="00E55B67" w:rsidP="009A65F3">
            <w:pPr>
              <w:rPr>
                <w:rFonts w:cs="Calibri"/>
                <w:sz w:val="18"/>
                <w:szCs w:val="18"/>
              </w:rPr>
            </w:pPr>
            <w:r>
              <w:rPr>
                <w:rFonts w:cs="Calibri"/>
                <w:sz w:val="18"/>
                <w:szCs w:val="18"/>
              </w:rPr>
              <w:t>boolean</w:t>
            </w:r>
          </w:p>
        </w:tc>
        <w:tc>
          <w:tcPr>
            <w:tcW w:w="1304" w:type="dxa"/>
          </w:tcPr>
          <w:p w:rsidR="00E55B67" w:rsidRPr="003877CA" w:rsidRDefault="00E55B67" w:rsidP="009A65F3">
            <w:pPr>
              <w:spacing w:before="60"/>
              <w:rPr>
                <w:rFonts w:cs="Calibri"/>
                <w:sz w:val="18"/>
                <w:szCs w:val="18"/>
              </w:rPr>
            </w:pPr>
            <w:r>
              <w:rPr>
                <w:rFonts w:cs="Calibri"/>
                <w:sz w:val="18"/>
                <w:szCs w:val="18"/>
              </w:rPr>
              <w:t>FALSE</w:t>
            </w:r>
          </w:p>
        </w:tc>
        <w:tc>
          <w:tcPr>
            <w:tcW w:w="2264" w:type="dxa"/>
            <w:gridSpan w:val="2"/>
          </w:tcPr>
          <w:p w:rsidR="00E55B67" w:rsidRPr="003877CA" w:rsidRDefault="00E55B67" w:rsidP="009A65F3">
            <w:pPr>
              <w:spacing w:before="60"/>
              <w:rPr>
                <w:rFonts w:cs="Calibri"/>
                <w:sz w:val="18"/>
                <w:szCs w:val="18"/>
              </w:rPr>
            </w:pPr>
            <w:r>
              <w:rPr>
                <w:rFonts w:cs="Calibri"/>
                <w:sz w:val="18"/>
                <w:szCs w:val="18"/>
              </w:rPr>
              <w:t>TRUE</w:t>
            </w:r>
          </w:p>
        </w:tc>
      </w:tr>
      <w:tr w:rsidR="00E55B67" w:rsidRPr="00AA38E8" w:rsidTr="009A65F3">
        <w:tc>
          <w:tcPr>
            <w:tcW w:w="1362" w:type="dxa"/>
          </w:tcPr>
          <w:p w:rsidR="00E55B67" w:rsidRPr="003877CA" w:rsidRDefault="00E55B67" w:rsidP="009A65F3">
            <w:pPr>
              <w:spacing w:before="60"/>
              <w:rPr>
                <w:rFonts w:cs="Calibri"/>
                <w:b/>
                <w:bCs/>
                <w:sz w:val="18"/>
                <w:szCs w:val="18"/>
              </w:rPr>
            </w:pPr>
            <w:r w:rsidRPr="003877CA">
              <w:rPr>
                <w:rFonts w:cs="Calibri"/>
                <w:b/>
                <w:bCs/>
                <w:sz w:val="18"/>
                <w:szCs w:val="18"/>
              </w:rPr>
              <w:t>Return Value</w:t>
            </w:r>
          </w:p>
        </w:tc>
        <w:tc>
          <w:tcPr>
            <w:tcW w:w="2777" w:type="dxa"/>
          </w:tcPr>
          <w:p w:rsidR="00E55B67" w:rsidRPr="003877CA" w:rsidRDefault="00F97B95" w:rsidP="009A65F3">
            <w:pPr>
              <w:spacing w:before="60"/>
              <w:rPr>
                <w:rFonts w:cs="Calibri"/>
                <w:sz w:val="18"/>
                <w:szCs w:val="18"/>
              </w:rPr>
            </w:pPr>
            <w:r>
              <w:rPr>
                <w:rFonts w:cs="Calibri"/>
                <w:sz w:val="18"/>
                <w:szCs w:val="18"/>
              </w:rPr>
              <w:t>LkaPrmntFlt_Cnt_T_logl</w:t>
            </w:r>
          </w:p>
        </w:tc>
        <w:tc>
          <w:tcPr>
            <w:tcW w:w="1221" w:type="dxa"/>
          </w:tcPr>
          <w:p w:rsidR="00E55B67" w:rsidRPr="00911C31" w:rsidRDefault="00E55B67" w:rsidP="009A65F3">
            <w:pPr>
              <w:rPr>
                <w:rFonts w:cs="Calibri"/>
                <w:sz w:val="18"/>
                <w:szCs w:val="18"/>
              </w:rPr>
            </w:pPr>
            <w:r>
              <w:rPr>
                <w:rFonts w:cs="Calibri"/>
                <w:sz w:val="18"/>
                <w:szCs w:val="18"/>
              </w:rPr>
              <w:t>boolean</w:t>
            </w:r>
          </w:p>
        </w:tc>
        <w:tc>
          <w:tcPr>
            <w:tcW w:w="1304" w:type="dxa"/>
          </w:tcPr>
          <w:p w:rsidR="00E55B67" w:rsidRPr="003877CA" w:rsidRDefault="00E55B67" w:rsidP="009A65F3">
            <w:pPr>
              <w:spacing w:before="60"/>
              <w:rPr>
                <w:rFonts w:cs="Calibri"/>
                <w:sz w:val="18"/>
                <w:szCs w:val="18"/>
              </w:rPr>
            </w:pPr>
            <w:r>
              <w:rPr>
                <w:rFonts w:cs="Calibri"/>
                <w:sz w:val="18"/>
                <w:szCs w:val="18"/>
              </w:rPr>
              <w:t>FALSE</w:t>
            </w:r>
          </w:p>
        </w:tc>
        <w:tc>
          <w:tcPr>
            <w:tcW w:w="2264" w:type="dxa"/>
            <w:gridSpan w:val="2"/>
          </w:tcPr>
          <w:p w:rsidR="00E55B67" w:rsidRPr="003877CA" w:rsidRDefault="00E55B67" w:rsidP="009A65F3">
            <w:pPr>
              <w:spacing w:before="60"/>
              <w:rPr>
                <w:rFonts w:cs="Calibri"/>
                <w:sz w:val="18"/>
                <w:szCs w:val="18"/>
              </w:rPr>
            </w:pPr>
            <w:r>
              <w:rPr>
                <w:rFonts w:cs="Calibri"/>
                <w:sz w:val="18"/>
                <w:szCs w:val="18"/>
              </w:rPr>
              <w:t>TRUE</w:t>
            </w:r>
          </w:p>
        </w:tc>
      </w:tr>
    </w:tbl>
    <w:p w:rsidR="00E55B67" w:rsidRPr="002F5138" w:rsidRDefault="00E55B67" w:rsidP="00E55B67">
      <w:pPr>
        <w:pStyle w:val="Heading2"/>
        <w:numPr>
          <w:ilvl w:val="3"/>
          <w:numId w:val="11"/>
        </w:numPr>
        <w:spacing w:after="60"/>
        <w:rPr>
          <w:rFonts w:ascii="Calibri" w:hAnsi="Calibri" w:cs="Calibri"/>
        </w:rPr>
      </w:pPr>
      <w:bookmarkStart w:id="742" w:name="_Toc473815433"/>
      <w:r w:rsidRPr="002F5138">
        <w:rPr>
          <w:rFonts w:ascii="Calibri" w:hAnsi="Calibri" w:cs="Calibri"/>
        </w:rPr>
        <w:t>Description</w:t>
      </w:r>
      <w:bookmarkEnd w:id="742"/>
    </w:p>
    <w:p w:rsidR="00E55B67" w:rsidRPr="00F47A34" w:rsidRDefault="00181FF1" w:rsidP="00E55B67">
      <w:pPr>
        <w:autoSpaceDE w:val="0"/>
        <w:autoSpaceDN w:val="0"/>
        <w:adjustRightInd w:val="0"/>
        <w:rPr>
          <w:sz w:val="18"/>
          <w:szCs w:val="18"/>
          <w:lang w:bidi="ar-SA"/>
        </w:rPr>
      </w:pPr>
      <w:r>
        <w:rPr>
          <w:sz w:val="18"/>
          <w:szCs w:val="18"/>
          <w:lang w:bidi="ar-SA"/>
        </w:rPr>
        <w:t xml:space="preserve">Calculates LkaPrmntFlt to be </w:t>
      </w:r>
      <w:r w:rsidR="00A437D4">
        <w:rPr>
          <w:sz w:val="18"/>
          <w:szCs w:val="18"/>
          <w:lang w:bidi="ar-SA"/>
        </w:rPr>
        <w:t>used in state transitions.</w:t>
      </w:r>
      <w:r w:rsidR="00E55B67">
        <w:rPr>
          <w:rFonts w:cs="Calibri"/>
          <w:sz w:val="18"/>
          <w:szCs w:val="18"/>
        </w:rPr>
        <w:t xml:space="preserve"> </w:t>
      </w:r>
    </w:p>
    <w:p w:rsidR="00E55B67" w:rsidRDefault="00E55B67" w:rsidP="00F3040B">
      <w:pPr>
        <w:autoSpaceDE w:val="0"/>
        <w:autoSpaceDN w:val="0"/>
        <w:adjustRightInd w:val="0"/>
        <w:rPr>
          <w:sz w:val="18"/>
          <w:szCs w:val="18"/>
          <w:lang w:bidi="ar-SA"/>
        </w:rPr>
      </w:pPr>
    </w:p>
    <w:p w:rsidR="00E55B67" w:rsidRPr="002F5138" w:rsidRDefault="00E55B67" w:rsidP="00E55B67">
      <w:pPr>
        <w:pStyle w:val="Heading2"/>
        <w:numPr>
          <w:ilvl w:val="2"/>
          <w:numId w:val="11"/>
        </w:numPr>
        <w:tabs>
          <w:tab w:val="clear" w:pos="1017"/>
          <w:tab w:val="num" w:pos="567"/>
        </w:tabs>
        <w:spacing w:after="60"/>
        <w:ind w:left="567"/>
        <w:rPr>
          <w:rFonts w:ascii="Calibri" w:hAnsi="Calibri" w:cs="Calibri"/>
        </w:rPr>
      </w:pPr>
      <w:bookmarkStart w:id="743" w:name="_Toc473815434"/>
      <w:r w:rsidRPr="002F5138">
        <w:rPr>
          <w:rFonts w:ascii="Calibri" w:hAnsi="Calibri" w:cs="Calibri"/>
        </w:rPr>
        <w:t>Local Function #</w:t>
      </w:r>
      <w:r w:rsidR="00BF0105">
        <w:rPr>
          <w:rFonts w:ascii="Calibri" w:hAnsi="Calibri" w:cs="Calibri"/>
        </w:rPr>
        <w:t>18</w:t>
      </w:r>
      <w:bookmarkEnd w:id="74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3"/>
        <w:gridCol w:w="3051"/>
        <w:gridCol w:w="1184"/>
        <w:gridCol w:w="1245"/>
        <w:gridCol w:w="49"/>
        <w:gridCol w:w="2066"/>
      </w:tblGrid>
      <w:tr w:rsidR="00E55B67" w:rsidRPr="00AA38E8" w:rsidTr="009A65F3">
        <w:tc>
          <w:tcPr>
            <w:tcW w:w="1362" w:type="dxa"/>
          </w:tcPr>
          <w:p w:rsidR="00E55B67" w:rsidRPr="003877CA" w:rsidRDefault="00E55B67" w:rsidP="009A65F3">
            <w:pPr>
              <w:spacing w:before="60"/>
              <w:rPr>
                <w:rFonts w:cs="Calibri"/>
                <w:b/>
                <w:bCs/>
                <w:sz w:val="18"/>
                <w:szCs w:val="18"/>
              </w:rPr>
            </w:pPr>
            <w:r w:rsidRPr="003877CA">
              <w:rPr>
                <w:rFonts w:cs="Calibri"/>
                <w:b/>
                <w:bCs/>
                <w:sz w:val="18"/>
                <w:szCs w:val="18"/>
              </w:rPr>
              <w:t>Function Name</w:t>
            </w:r>
          </w:p>
        </w:tc>
        <w:tc>
          <w:tcPr>
            <w:tcW w:w="2777" w:type="dxa"/>
          </w:tcPr>
          <w:p w:rsidR="00E55B67" w:rsidRPr="003877CA" w:rsidRDefault="007A08D4" w:rsidP="009A65F3">
            <w:pPr>
              <w:spacing w:before="60"/>
              <w:rPr>
                <w:rFonts w:cs="Calibri"/>
                <w:sz w:val="18"/>
                <w:szCs w:val="18"/>
              </w:rPr>
            </w:pPr>
            <w:r w:rsidRPr="007A08D4">
              <w:rPr>
                <w:rFonts w:cs="Calibri"/>
                <w:sz w:val="18"/>
                <w:szCs w:val="18"/>
              </w:rPr>
              <w:t>HaptcStTranActvToWaitFlg</w:t>
            </w:r>
          </w:p>
        </w:tc>
        <w:tc>
          <w:tcPr>
            <w:tcW w:w="1221" w:type="dxa"/>
            <w:shd w:val="pct30" w:color="FFFF00" w:fill="auto"/>
          </w:tcPr>
          <w:p w:rsidR="00E55B67" w:rsidRPr="003877CA" w:rsidRDefault="00E55B67" w:rsidP="009A65F3">
            <w:pPr>
              <w:spacing w:before="60"/>
              <w:jc w:val="center"/>
              <w:rPr>
                <w:rFonts w:cs="Calibri"/>
                <w:sz w:val="18"/>
                <w:szCs w:val="18"/>
              </w:rPr>
            </w:pPr>
            <w:r w:rsidRPr="003877CA">
              <w:rPr>
                <w:rFonts w:cs="Calibri"/>
                <w:sz w:val="18"/>
                <w:szCs w:val="18"/>
              </w:rPr>
              <w:t>Type</w:t>
            </w:r>
          </w:p>
        </w:tc>
        <w:tc>
          <w:tcPr>
            <w:tcW w:w="1357" w:type="dxa"/>
            <w:gridSpan w:val="2"/>
            <w:shd w:val="pct30" w:color="FFFF00" w:fill="auto"/>
          </w:tcPr>
          <w:p w:rsidR="00E55B67" w:rsidRPr="003877CA" w:rsidRDefault="00E55B67" w:rsidP="009A65F3">
            <w:pPr>
              <w:spacing w:before="60"/>
              <w:jc w:val="center"/>
              <w:rPr>
                <w:rFonts w:cs="Calibri"/>
                <w:sz w:val="18"/>
                <w:szCs w:val="18"/>
              </w:rPr>
            </w:pPr>
            <w:r w:rsidRPr="003877CA">
              <w:rPr>
                <w:rFonts w:cs="Calibri"/>
                <w:sz w:val="18"/>
                <w:szCs w:val="18"/>
              </w:rPr>
              <w:t>Min</w:t>
            </w:r>
          </w:p>
        </w:tc>
        <w:tc>
          <w:tcPr>
            <w:tcW w:w="2211" w:type="dxa"/>
            <w:shd w:val="pct30" w:color="FFFF00" w:fill="auto"/>
          </w:tcPr>
          <w:p w:rsidR="00E55B67" w:rsidRPr="003877CA" w:rsidRDefault="00E55B67" w:rsidP="009A65F3">
            <w:pPr>
              <w:spacing w:before="60"/>
              <w:jc w:val="center"/>
              <w:rPr>
                <w:rFonts w:cs="Calibri"/>
                <w:sz w:val="18"/>
                <w:szCs w:val="18"/>
              </w:rPr>
            </w:pPr>
            <w:r w:rsidRPr="003877CA">
              <w:rPr>
                <w:rFonts w:cs="Calibri"/>
                <w:sz w:val="18"/>
                <w:szCs w:val="18"/>
              </w:rPr>
              <w:t>Max</w:t>
            </w:r>
          </w:p>
        </w:tc>
      </w:tr>
      <w:tr w:rsidR="00E55B67" w:rsidRPr="00AA38E8" w:rsidTr="009A65F3">
        <w:tc>
          <w:tcPr>
            <w:tcW w:w="1362" w:type="dxa"/>
          </w:tcPr>
          <w:p w:rsidR="00E55B67" w:rsidRPr="003877CA" w:rsidRDefault="00E55B67" w:rsidP="009A65F3">
            <w:pPr>
              <w:spacing w:before="60"/>
              <w:rPr>
                <w:rFonts w:cs="Calibri"/>
                <w:b/>
                <w:bCs/>
                <w:sz w:val="18"/>
                <w:szCs w:val="18"/>
              </w:rPr>
            </w:pPr>
            <w:r w:rsidRPr="003877CA">
              <w:rPr>
                <w:rFonts w:cs="Calibri"/>
                <w:b/>
                <w:bCs/>
                <w:sz w:val="18"/>
                <w:szCs w:val="18"/>
              </w:rPr>
              <w:t xml:space="preserve">Arguments Passed </w:t>
            </w:r>
          </w:p>
        </w:tc>
        <w:tc>
          <w:tcPr>
            <w:tcW w:w="2777" w:type="dxa"/>
          </w:tcPr>
          <w:p w:rsidR="00E55B67" w:rsidRPr="00246857" w:rsidRDefault="007A08D4" w:rsidP="009A65F3">
            <w:pPr>
              <w:spacing w:before="60"/>
              <w:rPr>
                <w:rFonts w:cs="Calibri"/>
                <w:sz w:val="18"/>
                <w:szCs w:val="18"/>
              </w:rPr>
            </w:pPr>
            <w:r>
              <w:rPr>
                <w:rFonts w:cs="Calibri"/>
                <w:sz w:val="18"/>
                <w:szCs w:val="18"/>
              </w:rPr>
              <w:t>None</w:t>
            </w:r>
          </w:p>
        </w:tc>
        <w:tc>
          <w:tcPr>
            <w:tcW w:w="1221" w:type="dxa"/>
          </w:tcPr>
          <w:p w:rsidR="00E55B67" w:rsidRPr="00911C31" w:rsidRDefault="00E55B67" w:rsidP="009A65F3">
            <w:pPr>
              <w:rPr>
                <w:rFonts w:cs="Calibri"/>
                <w:sz w:val="18"/>
                <w:szCs w:val="18"/>
              </w:rPr>
            </w:pPr>
          </w:p>
        </w:tc>
        <w:tc>
          <w:tcPr>
            <w:tcW w:w="1304" w:type="dxa"/>
          </w:tcPr>
          <w:p w:rsidR="00E55B67" w:rsidRPr="003877CA" w:rsidRDefault="00E55B67" w:rsidP="009A65F3">
            <w:pPr>
              <w:spacing w:before="60"/>
              <w:rPr>
                <w:rFonts w:cs="Calibri"/>
                <w:sz w:val="18"/>
                <w:szCs w:val="18"/>
              </w:rPr>
            </w:pPr>
          </w:p>
        </w:tc>
        <w:tc>
          <w:tcPr>
            <w:tcW w:w="2264" w:type="dxa"/>
            <w:gridSpan w:val="2"/>
          </w:tcPr>
          <w:p w:rsidR="00E55B67" w:rsidRPr="003877CA" w:rsidRDefault="00E55B67" w:rsidP="009A65F3">
            <w:pPr>
              <w:spacing w:before="60"/>
              <w:rPr>
                <w:rFonts w:cs="Calibri"/>
                <w:sz w:val="18"/>
                <w:szCs w:val="18"/>
              </w:rPr>
            </w:pPr>
          </w:p>
        </w:tc>
      </w:tr>
      <w:tr w:rsidR="00E55B67" w:rsidRPr="00AA38E8" w:rsidTr="009A65F3">
        <w:tc>
          <w:tcPr>
            <w:tcW w:w="1362" w:type="dxa"/>
          </w:tcPr>
          <w:p w:rsidR="00E55B67" w:rsidRPr="003877CA" w:rsidRDefault="00E55B67" w:rsidP="009A65F3">
            <w:pPr>
              <w:spacing w:before="60"/>
              <w:rPr>
                <w:rFonts w:cs="Calibri"/>
                <w:b/>
                <w:bCs/>
                <w:sz w:val="18"/>
                <w:szCs w:val="18"/>
              </w:rPr>
            </w:pPr>
            <w:r w:rsidRPr="003877CA">
              <w:rPr>
                <w:rFonts w:cs="Calibri"/>
                <w:b/>
                <w:bCs/>
                <w:sz w:val="18"/>
                <w:szCs w:val="18"/>
              </w:rPr>
              <w:t>Return Value</w:t>
            </w:r>
          </w:p>
        </w:tc>
        <w:tc>
          <w:tcPr>
            <w:tcW w:w="2777" w:type="dxa"/>
          </w:tcPr>
          <w:p w:rsidR="00E55B67" w:rsidRPr="003877CA" w:rsidRDefault="00F35D9B" w:rsidP="009A65F3">
            <w:pPr>
              <w:spacing w:before="60"/>
              <w:rPr>
                <w:rFonts w:cs="Calibri"/>
                <w:sz w:val="18"/>
                <w:szCs w:val="18"/>
              </w:rPr>
            </w:pPr>
            <w:r w:rsidRPr="00F35D9B">
              <w:rPr>
                <w:rFonts w:cs="Calibri"/>
                <w:sz w:val="18"/>
                <w:szCs w:val="18"/>
              </w:rPr>
              <w:t>HaptcStTranActvToWaitFlg_Cnt_T_logl</w:t>
            </w:r>
          </w:p>
        </w:tc>
        <w:tc>
          <w:tcPr>
            <w:tcW w:w="1221" w:type="dxa"/>
          </w:tcPr>
          <w:p w:rsidR="00E55B67" w:rsidRPr="00911C31" w:rsidRDefault="00E55B67" w:rsidP="009A65F3">
            <w:pPr>
              <w:rPr>
                <w:rFonts w:cs="Calibri"/>
                <w:sz w:val="18"/>
                <w:szCs w:val="18"/>
              </w:rPr>
            </w:pPr>
            <w:r>
              <w:rPr>
                <w:rFonts w:cs="Calibri"/>
                <w:sz w:val="18"/>
                <w:szCs w:val="18"/>
              </w:rPr>
              <w:t>boolean</w:t>
            </w:r>
          </w:p>
        </w:tc>
        <w:tc>
          <w:tcPr>
            <w:tcW w:w="1304" w:type="dxa"/>
          </w:tcPr>
          <w:p w:rsidR="00E55B67" w:rsidRPr="003877CA" w:rsidRDefault="00E55B67" w:rsidP="009A65F3">
            <w:pPr>
              <w:spacing w:before="60"/>
              <w:rPr>
                <w:rFonts w:cs="Calibri"/>
                <w:sz w:val="18"/>
                <w:szCs w:val="18"/>
              </w:rPr>
            </w:pPr>
            <w:r>
              <w:rPr>
                <w:rFonts w:cs="Calibri"/>
                <w:sz w:val="18"/>
                <w:szCs w:val="18"/>
              </w:rPr>
              <w:t>FALSE</w:t>
            </w:r>
          </w:p>
        </w:tc>
        <w:tc>
          <w:tcPr>
            <w:tcW w:w="2264" w:type="dxa"/>
            <w:gridSpan w:val="2"/>
          </w:tcPr>
          <w:p w:rsidR="00E55B67" w:rsidRPr="003877CA" w:rsidRDefault="00E55B67" w:rsidP="009A65F3">
            <w:pPr>
              <w:spacing w:before="60"/>
              <w:rPr>
                <w:rFonts w:cs="Calibri"/>
                <w:sz w:val="18"/>
                <w:szCs w:val="18"/>
              </w:rPr>
            </w:pPr>
            <w:r>
              <w:rPr>
                <w:rFonts w:cs="Calibri"/>
                <w:sz w:val="18"/>
                <w:szCs w:val="18"/>
              </w:rPr>
              <w:t>TRUE</w:t>
            </w:r>
          </w:p>
        </w:tc>
      </w:tr>
    </w:tbl>
    <w:p w:rsidR="00E55B67" w:rsidRPr="002F5138" w:rsidRDefault="00E55B67" w:rsidP="00E55B67">
      <w:pPr>
        <w:pStyle w:val="Heading2"/>
        <w:numPr>
          <w:ilvl w:val="3"/>
          <w:numId w:val="11"/>
        </w:numPr>
        <w:spacing w:after="60"/>
        <w:rPr>
          <w:rFonts w:ascii="Calibri" w:hAnsi="Calibri" w:cs="Calibri"/>
        </w:rPr>
      </w:pPr>
      <w:bookmarkStart w:id="744" w:name="_Toc473815435"/>
      <w:r w:rsidRPr="002F5138">
        <w:rPr>
          <w:rFonts w:ascii="Calibri" w:hAnsi="Calibri" w:cs="Calibri"/>
        </w:rPr>
        <w:t>Description</w:t>
      </w:r>
      <w:bookmarkEnd w:id="744"/>
    </w:p>
    <w:p w:rsidR="00E55B67" w:rsidRPr="00F47A34" w:rsidRDefault="00E55B67" w:rsidP="00F35D9B">
      <w:pPr>
        <w:autoSpaceDE w:val="0"/>
        <w:autoSpaceDN w:val="0"/>
        <w:adjustRightInd w:val="0"/>
        <w:rPr>
          <w:sz w:val="18"/>
          <w:szCs w:val="18"/>
          <w:lang w:bidi="ar-SA"/>
        </w:rPr>
      </w:pPr>
      <w:r w:rsidRPr="00EF417B">
        <w:rPr>
          <w:sz w:val="18"/>
          <w:szCs w:val="18"/>
          <w:lang w:bidi="ar-SA"/>
        </w:rPr>
        <w:t xml:space="preserve">Implementation of </w:t>
      </w:r>
      <w:r w:rsidR="00F35D9B">
        <w:rPr>
          <w:sz w:val="18"/>
          <w:szCs w:val="18"/>
          <w:lang w:bidi="ar-SA"/>
        </w:rPr>
        <w:t>“</w:t>
      </w:r>
      <w:r w:rsidR="00F35D9B" w:rsidRPr="00F35D9B">
        <w:rPr>
          <w:sz w:val="18"/>
          <w:szCs w:val="18"/>
          <w:lang w:bidi="ar-SA"/>
        </w:rPr>
        <w:t>Hap</w:t>
      </w:r>
      <w:r w:rsidR="00F35D9B">
        <w:rPr>
          <w:sz w:val="18"/>
          <w:szCs w:val="18"/>
          <w:lang w:bidi="ar-SA"/>
        </w:rPr>
        <w:t>tcStTranActvToWaitFlg” block</w:t>
      </w:r>
      <w:r>
        <w:rPr>
          <w:rFonts w:cs="Calibri"/>
          <w:sz w:val="18"/>
          <w:szCs w:val="18"/>
        </w:rPr>
        <w:t xml:space="preserve">. </w:t>
      </w:r>
    </w:p>
    <w:p w:rsidR="00E55B67" w:rsidRDefault="00E55B67" w:rsidP="00F3040B">
      <w:pPr>
        <w:autoSpaceDE w:val="0"/>
        <w:autoSpaceDN w:val="0"/>
        <w:adjustRightInd w:val="0"/>
        <w:rPr>
          <w:sz w:val="18"/>
          <w:szCs w:val="18"/>
          <w:lang w:bidi="ar-SA"/>
        </w:rPr>
      </w:pPr>
    </w:p>
    <w:p w:rsidR="00E55B67" w:rsidRPr="002F5138" w:rsidRDefault="00E55B67" w:rsidP="00E55B67">
      <w:pPr>
        <w:pStyle w:val="Heading2"/>
        <w:numPr>
          <w:ilvl w:val="2"/>
          <w:numId w:val="11"/>
        </w:numPr>
        <w:tabs>
          <w:tab w:val="clear" w:pos="1017"/>
          <w:tab w:val="num" w:pos="567"/>
        </w:tabs>
        <w:spacing w:after="60"/>
        <w:ind w:left="567"/>
        <w:rPr>
          <w:rFonts w:ascii="Calibri" w:hAnsi="Calibri" w:cs="Calibri"/>
        </w:rPr>
      </w:pPr>
      <w:bookmarkStart w:id="745" w:name="_Toc473815436"/>
      <w:r w:rsidRPr="002F5138">
        <w:rPr>
          <w:rFonts w:ascii="Calibri" w:hAnsi="Calibri" w:cs="Calibri"/>
        </w:rPr>
        <w:t>Local Function #</w:t>
      </w:r>
      <w:r w:rsidR="00E878A0">
        <w:rPr>
          <w:rFonts w:ascii="Calibri" w:hAnsi="Calibri" w:cs="Calibri"/>
        </w:rPr>
        <w:t>19</w:t>
      </w:r>
      <w:bookmarkEnd w:id="745"/>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2"/>
        <w:gridCol w:w="3336"/>
        <w:gridCol w:w="1146"/>
        <w:gridCol w:w="1184"/>
        <w:gridCol w:w="45"/>
        <w:gridCol w:w="1915"/>
      </w:tblGrid>
      <w:tr w:rsidR="00E55B67" w:rsidRPr="00AA38E8" w:rsidTr="009A65F3">
        <w:tc>
          <w:tcPr>
            <w:tcW w:w="1362" w:type="dxa"/>
          </w:tcPr>
          <w:p w:rsidR="00E55B67" w:rsidRPr="003877CA" w:rsidRDefault="00E55B67" w:rsidP="009A65F3">
            <w:pPr>
              <w:spacing w:before="60"/>
              <w:rPr>
                <w:rFonts w:cs="Calibri"/>
                <w:b/>
                <w:bCs/>
                <w:sz w:val="18"/>
                <w:szCs w:val="18"/>
              </w:rPr>
            </w:pPr>
            <w:r w:rsidRPr="003877CA">
              <w:rPr>
                <w:rFonts w:cs="Calibri"/>
                <w:b/>
                <w:bCs/>
                <w:sz w:val="18"/>
                <w:szCs w:val="18"/>
              </w:rPr>
              <w:t>Function Name</w:t>
            </w:r>
          </w:p>
        </w:tc>
        <w:tc>
          <w:tcPr>
            <w:tcW w:w="2777" w:type="dxa"/>
          </w:tcPr>
          <w:p w:rsidR="00E55B67" w:rsidRPr="003877CA" w:rsidRDefault="00E878A0" w:rsidP="009A65F3">
            <w:pPr>
              <w:spacing w:before="60"/>
              <w:rPr>
                <w:rFonts w:cs="Calibri"/>
                <w:sz w:val="18"/>
                <w:szCs w:val="18"/>
              </w:rPr>
            </w:pPr>
            <w:r w:rsidRPr="00E878A0">
              <w:rPr>
                <w:rFonts w:cs="Calibri"/>
                <w:sz w:val="18"/>
                <w:szCs w:val="18"/>
              </w:rPr>
              <w:t>TranHaptcWaitToApaStActvFlg</w:t>
            </w:r>
          </w:p>
        </w:tc>
        <w:tc>
          <w:tcPr>
            <w:tcW w:w="1221" w:type="dxa"/>
            <w:shd w:val="pct30" w:color="FFFF00" w:fill="auto"/>
          </w:tcPr>
          <w:p w:rsidR="00E55B67" w:rsidRPr="003877CA" w:rsidRDefault="00E55B67" w:rsidP="009A65F3">
            <w:pPr>
              <w:spacing w:before="60"/>
              <w:jc w:val="center"/>
              <w:rPr>
                <w:rFonts w:cs="Calibri"/>
                <w:sz w:val="18"/>
                <w:szCs w:val="18"/>
              </w:rPr>
            </w:pPr>
            <w:r w:rsidRPr="003877CA">
              <w:rPr>
                <w:rFonts w:cs="Calibri"/>
                <w:sz w:val="18"/>
                <w:szCs w:val="18"/>
              </w:rPr>
              <w:t>Type</w:t>
            </w:r>
          </w:p>
        </w:tc>
        <w:tc>
          <w:tcPr>
            <w:tcW w:w="1357" w:type="dxa"/>
            <w:gridSpan w:val="2"/>
            <w:shd w:val="pct30" w:color="FFFF00" w:fill="auto"/>
          </w:tcPr>
          <w:p w:rsidR="00E55B67" w:rsidRPr="003877CA" w:rsidRDefault="00E55B67" w:rsidP="009A65F3">
            <w:pPr>
              <w:spacing w:before="60"/>
              <w:jc w:val="center"/>
              <w:rPr>
                <w:rFonts w:cs="Calibri"/>
                <w:sz w:val="18"/>
                <w:szCs w:val="18"/>
              </w:rPr>
            </w:pPr>
            <w:r w:rsidRPr="003877CA">
              <w:rPr>
                <w:rFonts w:cs="Calibri"/>
                <w:sz w:val="18"/>
                <w:szCs w:val="18"/>
              </w:rPr>
              <w:t>Min</w:t>
            </w:r>
          </w:p>
        </w:tc>
        <w:tc>
          <w:tcPr>
            <w:tcW w:w="2211" w:type="dxa"/>
            <w:shd w:val="pct30" w:color="FFFF00" w:fill="auto"/>
          </w:tcPr>
          <w:p w:rsidR="00E55B67" w:rsidRPr="003877CA" w:rsidRDefault="00E55B67" w:rsidP="009A65F3">
            <w:pPr>
              <w:spacing w:before="60"/>
              <w:jc w:val="center"/>
              <w:rPr>
                <w:rFonts w:cs="Calibri"/>
                <w:sz w:val="18"/>
                <w:szCs w:val="18"/>
              </w:rPr>
            </w:pPr>
            <w:r w:rsidRPr="003877CA">
              <w:rPr>
                <w:rFonts w:cs="Calibri"/>
                <w:sz w:val="18"/>
                <w:szCs w:val="18"/>
              </w:rPr>
              <w:t>Max</w:t>
            </w:r>
          </w:p>
        </w:tc>
      </w:tr>
      <w:tr w:rsidR="00E55B67" w:rsidRPr="00AA38E8" w:rsidTr="009A65F3">
        <w:tc>
          <w:tcPr>
            <w:tcW w:w="1362" w:type="dxa"/>
          </w:tcPr>
          <w:p w:rsidR="00E55B67" w:rsidRPr="003877CA" w:rsidRDefault="00E55B67" w:rsidP="009A65F3">
            <w:pPr>
              <w:spacing w:before="60"/>
              <w:rPr>
                <w:rFonts w:cs="Calibri"/>
                <w:b/>
                <w:bCs/>
                <w:sz w:val="18"/>
                <w:szCs w:val="18"/>
              </w:rPr>
            </w:pPr>
            <w:r w:rsidRPr="003877CA">
              <w:rPr>
                <w:rFonts w:cs="Calibri"/>
                <w:b/>
                <w:bCs/>
                <w:sz w:val="18"/>
                <w:szCs w:val="18"/>
              </w:rPr>
              <w:t xml:space="preserve">Arguments Passed </w:t>
            </w:r>
          </w:p>
        </w:tc>
        <w:tc>
          <w:tcPr>
            <w:tcW w:w="2777" w:type="dxa"/>
          </w:tcPr>
          <w:p w:rsidR="00E55B67" w:rsidRPr="00246857" w:rsidRDefault="00E878A0" w:rsidP="009A65F3">
            <w:pPr>
              <w:spacing w:before="60"/>
              <w:rPr>
                <w:rFonts w:cs="Calibri"/>
                <w:sz w:val="18"/>
                <w:szCs w:val="18"/>
              </w:rPr>
            </w:pPr>
            <w:r>
              <w:rPr>
                <w:rFonts w:cs="Calibri"/>
                <w:sz w:val="18"/>
                <w:szCs w:val="18"/>
              </w:rPr>
              <w:t>None</w:t>
            </w:r>
          </w:p>
        </w:tc>
        <w:tc>
          <w:tcPr>
            <w:tcW w:w="1221" w:type="dxa"/>
          </w:tcPr>
          <w:p w:rsidR="00E55B67" w:rsidRPr="00911C31" w:rsidRDefault="00E55B67" w:rsidP="009A65F3">
            <w:pPr>
              <w:rPr>
                <w:rFonts w:cs="Calibri"/>
                <w:sz w:val="18"/>
                <w:szCs w:val="18"/>
              </w:rPr>
            </w:pPr>
          </w:p>
        </w:tc>
        <w:tc>
          <w:tcPr>
            <w:tcW w:w="1304" w:type="dxa"/>
          </w:tcPr>
          <w:p w:rsidR="00E55B67" w:rsidRPr="003877CA" w:rsidRDefault="00E55B67" w:rsidP="009A65F3">
            <w:pPr>
              <w:spacing w:before="60"/>
              <w:rPr>
                <w:rFonts w:cs="Calibri"/>
                <w:sz w:val="18"/>
                <w:szCs w:val="18"/>
              </w:rPr>
            </w:pPr>
          </w:p>
        </w:tc>
        <w:tc>
          <w:tcPr>
            <w:tcW w:w="2264" w:type="dxa"/>
            <w:gridSpan w:val="2"/>
          </w:tcPr>
          <w:p w:rsidR="00E55B67" w:rsidRPr="003877CA" w:rsidRDefault="00E55B67" w:rsidP="009A65F3">
            <w:pPr>
              <w:spacing w:before="60"/>
              <w:rPr>
                <w:rFonts w:cs="Calibri"/>
                <w:sz w:val="18"/>
                <w:szCs w:val="18"/>
              </w:rPr>
            </w:pPr>
          </w:p>
        </w:tc>
      </w:tr>
      <w:tr w:rsidR="00E55B67" w:rsidRPr="00AA38E8" w:rsidTr="009A65F3">
        <w:tc>
          <w:tcPr>
            <w:tcW w:w="1362" w:type="dxa"/>
          </w:tcPr>
          <w:p w:rsidR="00E55B67" w:rsidRPr="003877CA" w:rsidRDefault="00E55B67" w:rsidP="009A65F3">
            <w:pPr>
              <w:spacing w:before="60"/>
              <w:rPr>
                <w:rFonts w:cs="Calibri"/>
                <w:b/>
                <w:bCs/>
                <w:sz w:val="18"/>
                <w:szCs w:val="18"/>
              </w:rPr>
            </w:pPr>
            <w:r w:rsidRPr="003877CA">
              <w:rPr>
                <w:rFonts w:cs="Calibri"/>
                <w:b/>
                <w:bCs/>
                <w:sz w:val="18"/>
                <w:szCs w:val="18"/>
              </w:rPr>
              <w:t>Return Value</w:t>
            </w:r>
          </w:p>
        </w:tc>
        <w:tc>
          <w:tcPr>
            <w:tcW w:w="2777" w:type="dxa"/>
          </w:tcPr>
          <w:p w:rsidR="00E55B67" w:rsidRPr="003877CA" w:rsidRDefault="00E878A0" w:rsidP="009A65F3">
            <w:pPr>
              <w:spacing w:before="60"/>
              <w:rPr>
                <w:rFonts w:cs="Calibri"/>
                <w:sz w:val="18"/>
                <w:szCs w:val="18"/>
              </w:rPr>
            </w:pPr>
            <w:r w:rsidRPr="00E878A0">
              <w:rPr>
                <w:rFonts w:cs="Calibri"/>
                <w:sz w:val="18"/>
                <w:szCs w:val="18"/>
              </w:rPr>
              <w:t>TranHaptcWaitToApaStActvFlg_Cnt_T_logl</w:t>
            </w:r>
          </w:p>
        </w:tc>
        <w:tc>
          <w:tcPr>
            <w:tcW w:w="1221" w:type="dxa"/>
          </w:tcPr>
          <w:p w:rsidR="00E55B67" w:rsidRPr="00911C31" w:rsidRDefault="00E55B67" w:rsidP="009A65F3">
            <w:pPr>
              <w:rPr>
                <w:rFonts w:cs="Calibri"/>
                <w:sz w:val="18"/>
                <w:szCs w:val="18"/>
              </w:rPr>
            </w:pPr>
            <w:r>
              <w:rPr>
                <w:rFonts w:cs="Calibri"/>
                <w:sz w:val="18"/>
                <w:szCs w:val="18"/>
              </w:rPr>
              <w:t>boolean</w:t>
            </w:r>
          </w:p>
        </w:tc>
        <w:tc>
          <w:tcPr>
            <w:tcW w:w="1304" w:type="dxa"/>
          </w:tcPr>
          <w:p w:rsidR="00E55B67" w:rsidRPr="003877CA" w:rsidRDefault="00E55B67" w:rsidP="009A65F3">
            <w:pPr>
              <w:spacing w:before="60"/>
              <w:rPr>
                <w:rFonts w:cs="Calibri"/>
                <w:sz w:val="18"/>
                <w:szCs w:val="18"/>
              </w:rPr>
            </w:pPr>
            <w:r>
              <w:rPr>
                <w:rFonts w:cs="Calibri"/>
                <w:sz w:val="18"/>
                <w:szCs w:val="18"/>
              </w:rPr>
              <w:t>FALSE</w:t>
            </w:r>
          </w:p>
        </w:tc>
        <w:tc>
          <w:tcPr>
            <w:tcW w:w="2264" w:type="dxa"/>
            <w:gridSpan w:val="2"/>
          </w:tcPr>
          <w:p w:rsidR="00E55B67" w:rsidRPr="003877CA" w:rsidRDefault="00E55B67" w:rsidP="009A65F3">
            <w:pPr>
              <w:spacing w:before="60"/>
              <w:rPr>
                <w:rFonts w:cs="Calibri"/>
                <w:sz w:val="18"/>
                <w:szCs w:val="18"/>
              </w:rPr>
            </w:pPr>
            <w:r>
              <w:rPr>
                <w:rFonts w:cs="Calibri"/>
                <w:sz w:val="18"/>
                <w:szCs w:val="18"/>
              </w:rPr>
              <w:t>TRUE</w:t>
            </w:r>
          </w:p>
        </w:tc>
      </w:tr>
    </w:tbl>
    <w:p w:rsidR="00E55B67" w:rsidRPr="002F5138" w:rsidRDefault="00E55B67" w:rsidP="00E55B67">
      <w:pPr>
        <w:pStyle w:val="Heading2"/>
        <w:numPr>
          <w:ilvl w:val="3"/>
          <w:numId w:val="11"/>
        </w:numPr>
        <w:spacing w:after="60"/>
        <w:rPr>
          <w:rFonts w:ascii="Calibri" w:hAnsi="Calibri" w:cs="Calibri"/>
        </w:rPr>
      </w:pPr>
      <w:bookmarkStart w:id="746" w:name="_Toc473815437"/>
      <w:r w:rsidRPr="002F5138">
        <w:rPr>
          <w:rFonts w:ascii="Calibri" w:hAnsi="Calibri" w:cs="Calibri"/>
        </w:rPr>
        <w:t>Description</w:t>
      </w:r>
      <w:bookmarkEnd w:id="746"/>
    </w:p>
    <w:p w:rsidR="00E55B67" w:rsidRPr="00F47A34" w:rsidRDefault="00E55B67" w:rsidP="00E878A0">
      <w:pPr>
        <w:autoSpaceDE w:val="0"/>
        <w:autoSpaceDN w:val="0"/>
        <w:adjustRightInd w:val="0"/>
        <w:rPr>
          <w:sz w:val="18"/>
          <w:szCs w:val="18"/>
          <w:lang w:bidi="ar-SA"/>
        </w:rPr>
      </w:pPr>
      <w:r w:rsidRPr="00EF417B">
        <w:rPr>
          <w:sz w:val="18"/>
          <w:szCs w:val="18"/>
          <w:lang w:bidi="ar-SA"/>
        </w:rPr>
        <w:t xml:space="preserve">Implementation of </w:t>
      </w:r>
      <w:r w:rsidR="00E878A0" w:rsidRPr="00E878A0">
        <w:rPr>
          <w:sz w:val="18"/>
          <w:szCs w:val="18"/>
          <w:lang w:bidi="ar-SA"/>
        </w:rPr>
        <w:t>TranHaptcWaitToApaStActvFlg_Cnt_T_logl</w:t>
      </w:r>
      <w:r w:rsidR="00E878A0">
        <w:rPr>
          <w:sz w:val="18"/>
          <w:szCs w:val="18"/>
          <w:lang w:bidi="ar-SA"/>
        </w:rPr>
        <w:t xml:space="preserve"> block.</w:t>
      </w:r>
    </w:p>
    <w:p w:rsidR="00DC133F" w:rsidRPr="002F5138" w:rsidRDefault="00DC133F" w:rsidP="00DC133F">
      <w:pPr>
        <w:pStyle w:val="Heading2"/>
        <w:numPr>
          <w:ilvl w:val="2"/>
          <w:numId w:val="11"/>
        </w:numPr>
        <w:tabs>
          <w:tab w:val="clear" w:pos="1017"/>
          <w:tab w:val="num" w:pos="567"/>
        </w:tabs>
        <w:spacing w:after="60"/>
        <w:ind w:left="567"/>
        <w:rPr>
          <w:rFonts w:ascii="Calibri" w:hAnsi="Calibri" w:cs="Calibri"/>
        </w:rPr>
      </w:pPr>
      <w:bookmarkStart w:id="747" w:name="_Toc473815438"/>
      <w:r w:rsidRPr="002F5138">
        <w:rPr>
          <w:rFonts w:ascii="Calibri" w:hAnsi="Calibri" w:cs="Calibri"/>
        </w:rPr>
        <w:t>Local Function #</w:t>
      </w:r>
      <w:r>
        <w:rPr>
          <w:rFonts w:ascii="Calibri" w:hAnsi="Calibri" w:cs="Calibri"/>
        </w:rPr>
        <w:t>20</w:t>
      </w:r>
      <w:bookmarkEnd w:id="747"/>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4"/>
        <w:gridCol w:w="3044"/>
        <w:gridCol w:w="1185"/>
        <w:gridCol w:w="1247"/>
        <w:gridCol w:w="49"/>
        <w:gridCol w:w="2069"/>
      </w:tblGrid>
      <w:tr w:rsidR="00DC133F" w:rsidRPr="00AA38E8" w:rsidTr="003B609D">
        <w:tc>
          <w:tcPr>
            <w:tcW w:w="1344" w:type="dxa"/>
          </w:tcPr>
          <w:p w:rsidR="00DC133F" w:rsidRPr="003877CA" w:rsidRDefault="00DC133F" w:rsidP="009A65F3">
            <w:pPr>
              <w:spacing w:before="60"/>
              <w:rPr>
                <w:rFonts w:cs="Calibri"/>
                <w:b/>
                <w:bCs/>
                <w:sz w:val="18"/>
                <w:szCs w:val="18"/>
              </w:rPr>
            </w:pPr>
            <w:r w:rsidRPr="003877CA">
              <w:rPr>
                <w:rFonts w:cs="Calibri"/>
                <w:b/>
                <w:bCs/>
                <w:sz w:val="18"/>
                <w:szCs w:val="18"/>
              </w:rPr>
              <w:t>Function Name</w:t>
            </w:r>
          </w:p>
        </w:tc>
        <w:tc>
          <w:tcPr>
            <w:tcW w:w="2954" w:type="dxa"/>
          </w:tcPr>
          <w:p w:rsidR="00DC133F" w:rsidRPr="003877CA" w:rsidRDefault="00DC133F" w:rsidP="009A65F3">
            <w:pPr>
              <w:spacing w:before="60"/>
              <w:rPr>
                <w:rFonts w:cs="Calibri"/>
                <w:sz w:val="18"/>
                <w:szCs w:val="18"/>
              </w:rPr>
            </w:pPr>
            <w:r w:rsidRPr="00DC133F">
              <w:rPr>
                <w:rFonts w:cs="Calibri"/>
                <w:sz w:val="18"/>
                <w:szCs w:val="18"/>
              </w:rPr>
              <w:t>EnHaptcFb</w:t>
            </w:r>
          </w:p>
        </w:tc>
        <w:tc>
          <w:tcPr>
            <w:tcW w:w="1197" w:type="dxa"/>
            <w:shd w:val="pct30" w:color="FFFF00" w:fill="auto"/>
          </w:tcPr>
          <w:p w:rsidR="00DC133F" w:rsidRPr="003877CA" w:rsidRDefault="00DC133F" w:rsidP="009A65F3">
            <w:pPr>
              <w:spacing w:before="60"/>
              <w:jc w:val="center"/>
              <w:rPr>
                <w:rFonts w:cs="Calibri"/>
                <w:sz w:val="18"/>
                <w:szCs w:val="18"/>
              </w:rPr>
            </w:pPr>
            <w:r w:rsidRPr="003877CA">
              <w:rPr>
                <w:rFonts w:cs="Calibri"/>
                <w:sz w:val="18"/>
                <w:szCs w:val="18"/>
              </w:rPr>
              <w:t>Type</w:t>
            </w:r>
          </w:p>
        </w:tc>
        <w:tc>
          <w:tcPr>
            <w:tcW w:w="1316" w:type="dxa"/>
            <w:gridSpan w:val="2"/>
            <w:shd w:val="pct30" w:color="FFFF00" w:fill="auto"/>
          </w:tcPr>
          <w:p w:rsidR="00DC133F" w:rsidRPr="003877CA" w:rsidRDefault="00DC133F" w:rsidP="009A65F3">
            <w:pPr>
              <w:spacing w:before="60"/>
              <w:jc w:val="center"/>
              <w:rPr>
                <w:rFonts w:cs="Calibri"/>
                <w:sz w:val="18"/>
                <w:szCs w:val="18"/>
              </w:rPr>
            </w:pPr>
            <w:r w:rsidRPr="003877CA">
              <w:rPr>
                <w:rFonts w:cs="Calibri"/>
                <w:sz w:val="18"/>
                <w:szCs w:val="18"/>
              </w:rPr>
              <w:t>Min</w:t>
            </w:r>
          </w:p>
        </w:tc>
        <w:tc>
          <w:tcPr>
            <w:tcW w:w="2117" w:type="dxa"/>
            <w:shd w:val="pct30" w:color="FFFF00" w:fill="auto"/>
          </w:tcPr>
          <w:p w:rsidR="00DC133F" w:rsidRPr="003877CA" w:rsidRDefault="00DC133F" w:rsidP="009A65F3">
            <w:pPr>
              <w:spacing w:before="60"/>
              <w:jc w:val="center"/>
              <w:rPr>
                <w:rFonts w:cs="Calibri"/>
                <w:sz w:val="18"/>
                <w:szCs w:val="18"/>
              </w:rPr>
            </w:pPr>
            <w:r w:rsidRPr="003877CA">
              <w:rPr>
                <w:rFonts w:cs="Calibri"/>
                <w:sz w:val="18"/>
                <w:szCs w:val="18"/>
              </w:rPr>
              <w:t>Max</w:t>
            </w:r>
          </w:p>
        </w:tc>
      </w:tr>
      <w:tr w:rsidR="00DC133F" w:rsidRPr="00AA38E8" w:rsidTr="003B609D">
        <w:tc>
          <w:tcPr>
            <w:tcW w:w="1344" w:type="dxa"/>
          </w:tcPr>
          <w:p w:rsidR="00DC133F" w:rsidRPr="003877CA" w:rsidRDefault="00DC133F" w:rsidP="009A65F3">
            <w:pPr>
              <w:spacing w:before="60"/>
              <w:rPr>
                <w:rFonts w:cs="Calibri"/>
                <w:b/>
                <w:bCs/>
                <w:sz w:val="18"/>
                <w:szCs w:val="18"/>
              </w:rPr>
            </w:pPr>
            <w:r w:rsidRPr="003877CA">
              <w:rPr>
                <w:rFonts w:cs="Calibri"/>
                <w:b/>
                <w:bCs/>
                <w:sz w:val="18"/>
                <w:szCs w:val="18"/>
              </w:rPr>
              <w:t xml:space="preserve">Arguments Passed </w:t>
            </w:r>
          </w:p>
        </w:tc>
        <w:tc>
          <w:tcPr>
            <w:tcW w:w="2954" w:type="dxa"/>
          </w:tcPr>
          <w:p w:rsidR="00DC133F" w:rsidRPr="00246857" w:rsidRDefault="00DC133F" w:rsidP="009A65F3">
            <w:pPr>
              <w:spacing w:before="60"/>
              <w:rPr>
                <w:rFonts w:cs="Calibri"/>
                <w:sz w:val="18"/>
                <w:szCs w:val="18"/>
              </w:rPr>
            </w:pPr>
            <w:r>
              <w:rPr>
                <w:rFonts w:cs="Calibri"/>
                <w:sz w:val="18"/>
                <w:szCs w:val="18"/>
              </w:rPr>
              <w:t>*</w:t>
            </w:r>
            <w:r w:rsidRPr="00DC133F">
              <w:rPr>
                <w:rFonts w:cs="Calibri"/>
                <w:sz w:val="18"/>
                <w:szCs w:val="18"/>
              </w:rPr>
              <w:t>HwOscnEna_Cnt_T_logl</w:t>
            </w:r>
          </w:p>
        </w:tc>
        <w:tc>
          <w:tcPr>
            <w:tcW w:w="1197" w:type="dxa"/>
          </w:tcPr>
          <w:p w:rsidR="00DC133F" w:rsidRPr="00911C31" w:rsidRDefault="00DC133F" w:rsidP="009A65F3">
            <w:pPr>
              <w:rPr>
                <w:rFonts w:cs="Calibri"/>
                <w:sz w:val="18"/>
                <w:szCs w:val="18"/>
              </w:rPr>
            </w:pPr>
            <w:r>
              <w:rPr>
                <w:rFonts w:cs="Calibri"/>
                <w:sz w:val="18"/>
                <w:szCs w:val="18"/>
              </w:rPr>
              <w:t>boolean</w:t>
            </w:r>
          </w:p>
        </w:tc>
        <w:tc>
          <w:tcPr>
            <w:tcW w:w="1266" w:type="dxa"/>
          </w:tcPr>
          <w:p w:rsidR="00DC133F" w:rsidRPr="003877CA" w:rsidRDefault="00DC133F" w:rsidP="009A65F3">
            <w:pPr>
              <w:spacing w:before="60"/>
              <w:rPr>
                <w:rFonts w:cs="Calibri"/>
                <w:sz w:val="18"/>
                <w:szCs w:val="18"/>
              </w:rPr>
            </w:pPr>
            <w:r>
              <w:rPr>
                <w:rFonts w:cs="Calibri"/>
                <w:sz w:val="18"/>
                <w:szCs w:val="18"/>
              </w:rPr>
              <w:t>FALSE</w:t>
            </w:r>
          </w:p>
        </w:tc>
        <w:tc>
          <w:tcPr>
            <w:tcW w:w="2167" w:type="dxa"/>
            <w:gridSpan w:val="2"/>
          </w:tcPr>
          <w:p w:rsidR="00DC133F" w:rsidRPr="003877CA" w:rsidRDefault="00DC133F" w:rsidP="009A65F3">
            <w:pPr>
              <w:spacing w:before="60"/>
              <w:rPr>
                <w:rFonts w:cs="Calibri"/>
                <w:sz w:val="18"/>
                <w:szCs w:val="18"/>
              </w:rPr>
            </w:pPr>
            <w:r>
              <w:rPr>
                <w:rFonts w:cs="Calibri"/>
                <w:sz w:val="18"/>
                <w:szCs w:val="18"/>
              </w:rPr>
              <w:t>TRUE</w:t>
            </w:r>
          </w:p>
        </w:tc>
      </w:tr>
      <w:tr w:rsidR="00DC133F" w:rsidRPr="00AA38E8" w:rsidTr="003B609D">
        <w:tc>
          <w:tcPr>
            <w:tcW w:w="1344" w:type="dxa"/>
          </w:tcPr>
          <w:p w:rsidR="00DC133F" w:rsidRPr="003877CA" w:rsidRDefault="00DC133F" w:rsidP="009A65F3">
            <w:pPr>
              <w:spacing w:before="60"/>
              <w:rPr>
                <w:rFonts w:cs="Calibri"/>
                <w:b/>
                <w:bCs/>
                <w:sz w:val="18"/>
                <w:szCs w:val="18"/>
              </w:rPr>
            </w:pPr>
          </w:p>
        </w:tc>
        <w:tc>
          <w:tcPr>
            <w:tcW w:w="2954" w:type="dxa"/>
          </w:tcPr>
          <w:p w:rsidR="00DC133F" w:rsidRPr="00246857" w:rsidRDefault="00DC133F" w:rsidP="009A65F3">
            <w:pPr>
              <w:spacing w:before="60"/>
              <w:rPr>
                <w:rFonts w:cs="Calibri"/>
                <w:sz w:val="18"/>
                <w:szCs w:val="18"/>
              </w:rPr>
            </w:pPr>
            <w:r>
              <w:rPr>
                <w:rFonts w:cs="Calibri"/>
                <w:sz w:val="18"/>
                <w:szCs w:val="18"/>
              </w:rPr>
              <w:t>*</w:t>
            </w:r>
            <w:r w:rsidRPr="00DC133F">
              <w:rPr>
                <w:rFonts w:cs="Calibri"/>
                <w:sz w:val="18"/>
                <w:szCs w:val="18"/>
              </w:rPr>
              <w:t>HwOscnMotAmp_MotNwtMtr_T_f32</w:t>
            </w:r>
          </w:p>
        </w:tc>
        <w:tc>
          <w:tcPr>
            <w:tcW w:w="1197" w:type="dxa"/>
          </w:tcPr>
          <w:p w:rsidR="00DC133F" w:rsidRDefault="009C29E3" w:rsidP="009A65F3">
            <w:pPr>
              <w:rPr>
                <w:rFonts w:cs="Calibri"/>
                <w:sz w:val="18"/>
                <w:szCs w:val="18"/>
              </w:rPr>
            </w:pPr>
            <w:r>
              <w:rPr>
                <w:rFonts w:cs="Calibri"/>
                <w:sz w:val="18"/>
                <w:szCs w:val="18"/>
              </w:rPr>
              <w:t>float32</w:t>
            </w:r>
          </w:p>
        </w:tc>
        <w:tc>
          <w:tcPr>
            <w:tcW w:w="1266" w:type="dxa"/>
          </w:tcPr>
          <w:p w:rsidR="00DC133F" w:rsidRDefault="00DC133F" w:rsidP="009A65F3">
            <w:pPr>
              <w:spacing w:before="60"/>
              <w:rPr>
                <w:rFonts w:cs="Calibri"/>
                <w:sz w:val="18"/>
                <w:szCs w:val="18"/>
              </w:rPr>
            </w:pPr>
            <w:r>
              <w:rPr>
                <w:rFonts w:cs="Calibri"/>
                <w:sz w:val="18"/>
                <w:szCs w:val="18"/>
              </w:rPr>
              <w:t>0</w:t>
            </w:r>
          </w:p>
        </w:tc>
        <w:tc>
          <w:tcPr>
            <w:tcW w:w="2167" w:type="dxa"/>
            <w:gridSpan w:val="2"/>
          </w:tcPr>
          <w:p w:rsidR="00DC133F" w:rsidRDefault="009C29E3" w:rsidP="009A65F3">
            <w:pPr>
              <w:spacing w:before="60"/>
              <w:rPr>
                <w:rFonts w:cs="Calibri"/>
                <w:sz w:val="18"/>
                <w:szCs w:val="18"/>
              </w:rPr>
            </w:pPr>
            <w:r>
              <w:rPr>
                <w:rFonts w:cs="Calibri"/>
                <w:sz w:val="18"/>
                <w:szCs w:val="18"/>
              </w:rPr>
              <w:t>1.2</w:t>
            </w:r>
          </w:p>
        </w:tc>
      </w:tr>
      <w:tr w:rsidR="00DC133F" w:rsidRPr="00AA38E8" w:rsidTr="003B609D">
        <w:tc>
          <w:tcPr>
            <w:tcW w:w="1344" w:type="dxa"/>
          </w:tcPr>
          <w:p w:rsidR="00DC133F" w:rsidRPr="003877CA" w:rsidRDefault="00DC133F" w:rsidP="009A65F3">
            <w:pPr>
              <w:spacing w:before="60"/>
              <w:rPr>
                <w:rFonts w:cs="Calibri"/>
                <w:b/>
                <w:bCs/>
                <w:sz w:val="18"/>
                <w:szCs w:val="18"/>
              </w:rPr>
            </w:pPr>
          </w:p>
        </w:tc>
        <w:tc>
          <w:tcPr>
            <w:tcW w:w="2954" w:type="dxa"/>
          </w:tcPr>
          <w:p w:rsidR="00DC133F" w:rsidRPr="00246857" w:rsidRDefault="00DC133F" w:rsidP="009A65F3">
            <w:pPr>
              <w:spacing w:before="60"/>
              <w:rPr>
                <w:rFonts w:cs="Calibri"/>
                <w:sz w:val="18"/>
                <w:szCs w:val="18"/>
              </w:rPr>
            </w:pPr>
            <w:r>
              <w:rPr>
                <w:rFonts w:cs="Calibri"/>
                <w:sz w:val="18"/>
                <w:szCs w:val="18"/>
              </w:rPr>
              <w:t>*</w:t>
            </w:r>
            <w:r w:rsidRPr="00DC133F">
              <w:rPr>
                <w:rFonts w:cs="Calibri"/>
                <w:sz w:val="18"/>
                <w:szCs w:val="18"/>
              </w:rPr>
              <w:t>HwOscnFrq_Hz_T_f32</w:t>
            </w:r>
          </w:p>
        </w:tc>
        <w:tc>
          <w:tcPr>
            <w:tcW w:w="1197" w:type="dxa"/>
          </w:tcPr>
          <w:p w:rsidR="00DC133F" w:rsidRPr="003877CA" w:rsidRDefault="00DC133F" w:rsidP="009A65F3">
            <w:pPr>
              <w:rPr>
                <w:rFonts w:cs="Calibri"/>
                <w:sz w:val="18"/>
                <w:szCs w:val="18"/>
              </w:rPr>
            </w:pPr>
            <w:r>
              <w:rPr>
                <w:rFonts w:cs="Calibri"/>
                <w:sz w:val="18"/>
                <w:szCs w:val="18"/>
              </w:rPr>
              <w:t>float32</w:t>
            </w:r>
          </w:p>
        </w:tc>
        <w:tc>
          <w:tcPr>
            <w:tcW w:w="1266" w:type="dxa"/>
          </w:tcPr>
          <w:p w:rsidR="00DC133F" w:rsidRPr="003877CA" w:rsidRDefault="009C29E3" w:rsidP="009A65F3">
            <w:pPr>
              <w:spacing w:before="60"/>
              <w:rPr>
                <w:rFonts w:cs="Calibri"/>
                <w:sz w:val="18"/>
                <w:szCs w:val="18"/>
              </w:rPr>
            </w:pPr>
            <w:r>
              <w:rPr>
                <w:rFonts w:cs="Calibri"/>
                <w:sz w:val="18"/>
                <w:szCs w:val="18"/>
              </w:rPr>
              <w:t>10</w:t>
            </w:r>
          </w:p>
        </w:tc>
        <w:tc>
          <w:tcPr>
            <w:tcW w:w="2167" w:type="dxa"/>
            <w:gridSpan w:val="2"/>
          </w:tcPr>
          <w:p w:rsidR="00DC133F" w:rsidRPr="003877CA" w:rsidRDefault="009C29E3" w:rsidP="009A65F3">
            <w:pPr>
              <w:spacing w:before="60"/>
              <w:rPr>
                <w:rFonts w:cs="Calibri"/>
                <w:sz w:val="18"/>
                <w:szCs w:val="18"/>
              </w:rPr>
            </w:pPr>
            <w:r>
              <w:rPr>
                <w:rFonts w:cs="Calibri"/>
                <w:sz w:val="18"/>
                <w:szCs w:val="18"/>
              </w:rPr>
              <w:t>50</w:t>
            </w:r>
          </w:p>
        </w:tc>
      </w:tr>
      <w:tr w:rsidR="00DC133F" w:rsidRPr="00AA38E8" w:rsidTr="003B609D">
        <w:tc>
          <w:tcPr>
            <w:tcW w:w="1344" w:type="dxa"/>
          </w:tcPr>
          <w:p w:rsidR="00DC133F" w:rsidRPr="003877CA" w:rsidRDefault="00DC133F" w:rsidP="009A65F3">
            <w:pPr>
              <w:spacing w:before="60"/>
              <w:rPr>
                <w:rFonts w:cs="Calibri"/>
                <w:b/>
                <w:bCs/>
                <w:sz w:val="18"/>
                <w:szCs w:val="18"/>
              </w:rPr>
            </w:pPr>
            <w:r w:rsidRPr="003877CA">
              <w:rPr>
                <w:rFonts w:cs="Calibri"/>
                <w:b/>
                <w:bCs/>
                <w:sz w:val="18"/>
                <w:szCs w:val="18"/>
              </w:rPr>
              <w:lastRenderedPageBreak/>
              <w:t>Return Value</w:t>
            </w:r>
          </w:p>
        </w:tc>
        <w:tc>
          <w:tcPr>
            <w:tcW w:w="2954" w:type="dxa"/>
          </w:tcPr>
          <w:p w:rsidR="00DC133F" w:rsidRPr="003877CA" w:rsidRDefault="00DC133F" w:rsidP="009A65F3">
            <w:pPr>
              <w:spacing w:before="60"/>
              <w:rPr>
                <w:rFonts w:cs="Calibri"/>
                <w:sz w:val="18"/>
                <w:szCs w:val="18"/>
              </w:rPr>
            </w:pPr>
            <w:r>
              <w:rPr>
                <w:rFonts w:cs="Calibri"/>
                <w:sz w:val="18"/>
                <w:szCs w:val="18"/>
              </w:rPr>
              <w:t>None</w:t>
            </w:r>
          </w:p>
        </w:tc>
        <w:tc>
          <w:tcPr>
            <w:tcW w:w="1197" w:type="dxa"/>
          </w:tcPr>
          <w:p w:rsidR="00DC133F" w:rsidRPr="00911C31" w:rsidRDefault="00DC133F" w:rsidP="009A65F3">
            <w:pPr>
              <w:rPr>
                <w:rFonts w:cs="Calibri"/>
                <w:sz w:val="18"/>
                <w:szCs w:val="18"/>
              </w:rPr>
            </w:pPr>
          </w:p>
        </w:tc>
        <w:tc>
          <w:tcPr>
            <w:tcW w:w="1266" w:type="dxa"/>
          </w:tcPr>
          <w:p w:rsidR="00DC133F" w:rsidRPr="003877CA" w:rsidRDefault="00DC133F" w:rsidP="009A65F3">
            <w:pPr>
              <w:spacing w:before="60"/>
              <w:rPr>
                <w:rFonts w:cs="Calibri"/>
                <w:sz w:val="18"/>
                <w:szCs w:val="18"/>
              </w:rPr>
            </w:pPr>
          </w:p>
        </w:tc>
        <w:tc>
          <w:tcPr>
            <w:tcW w:w="2167" w:type="dxa"/>
            <w:gridSpan w:val="2"/>
          </w:tcPr>
          <w:p w:rsidR="00DC133F" w:rsidRPr="003877CA" w:rsidRDefault="00DC133F" w:rsidP="009A65F3">
            <w:pPr>
              <w:spacing w:before="60"/>
              <w:rPr>
                <w:rFonts w:cs="Calibri"/>
                <w:sz w:val="18"/>
                <w:szCs w:val="18"/>
              </w:rPr>
            </w:pPr>
          </w:p>
        </w:tc>
      </w:tr>
    </w:tbl>
    <w:p w:rsidR="00DC133F" w:rsidRPr="002F5138" w:rsidRDefault="00DC133F" w:rsidP="00DC133F">
      <w:pPr>
        <w:pStyle w:val="Heading2"/>
        <w:numPr>
          <w:ilvl w:val="3"/>
          <w:numId w:val="11"/>
        </w:numPr>
        <w:spacing w:after="60"/>
        <w:rPr>
          <w:rFonts w:ascii="Calibri" w:hAnsi="Calibri" w:cs="Calibri"/>
        </w:rPr>
      </w:pPr>
      <w:bookmarkStart w:id="748" w:name="_Toc473815439"/>
      <w:r w:rsidRPr="002F5138">
        <w:rPr>
          <w:rFonts w:ascii="Calibri" w:hAnsi="Calibri" w:cs="Calibri"/>
        </w:rPr>
        <w:t>Description</w:t>
      </w:r>
      <w:bookmarkEnd w:id="748"/>
    </w:p>
    <w:p w:rsidR="00DC133F" w:rsidRDefault="00DC133F" w:rsidP="00DC133F">
      <w:pPr>
        <w:autoSpaceDE w:val="0"/>
        <w:autoSpaceDN w:val="0"/>
        <w:adjustRightInd w:val="0"/>
        <w:rPr>
          <w:sz w:val="18"/>
          <w:szCs w:val="18"/>
          <w:lang w:bidi="ar-SA"/>
        </w:rPr>
      </w:pPr>
      <w:r w:rsidRPr="00EF417B">
        <w:rPr>
          <w:sz w:val="18"/>
          <w:szCs w:val="18"/>
          <w:lang w:bidi="ar-SA"/>
        </w:rPr>
        <w:t xml:space="preserve">Implementation of </w:t>
      </w:r>
      <w:r w:rsidR="00C776DB">
        <w:rPr>
          <w:sz w:val="18"/>
          <w:szCs w:val="18"/>
          <w:lang w:bidi="ar-SA"/>
        </w:rPr>
        <w:t>“EnHaptcFb” block</w:t>
      </w:r>
      <w:r>
        <w:rPr>
          <w:sz w:val="18"/>
          <w:szCs w:val="18"/>
          <w:lang w:bidi="ar-SA"/>
        </w:rPr>
        <w:t xml:space="preserve">. </w:t>
      </w:r>
    </w:p>
    <w:p w:rsidR="00E55B67" w:rsidRDefault="00DC133F" w:rsidP="00DC133F">
      <w:pPr>
        <w:autoSpaceDE w:val="0"/>
        <w:autoSpaceDN w:val="0"/>
        <w:adjustRightInd w:val="0"/>
        <w:rPr>
          <w:rFonts w:cs="Calibri"/>
          <w:sz w:val="18"/>
          <w:szCs w:val="18"/>
        </w:rPr>
      </w:pPr>
      <w:r>
        <w:rPr>
          <w:rFonts w:cs="Calibri"/>
          <w:sz w:val="18"/>
          <w:szCs w:val="18"/>
        </w:rPr>
        <w:t>‘*</w:t>
      </w:r>
      <w:r w:rsidR="00C776DB" w:rsidRPr="00DC133F">
        <w:rPr>
          <w:rFonts w:cs="Calibri"/>
          <w:sz w:val="18"/>
          <w:szCs w:val="18"/>
        </w:rPr>
        <w:t>HwOscnEna_Cnt_T_logl</w:t>
      </w:r>
      <w:r w:rsidR="00C776DB">
        <w:rPr>
          <w:rFonts w:cs="Calibri"/>
          <w:sz w:val="18"/>
          <w:szCs w:val="18"/>
        </w:rPr>
        <w:t xml:space="preserve"> , *</w:t>
      </w:r>
      <w:r w:rsidR="00C776DB" w:rsidRPr="00C776DB">
        <w:rPr>
          <w:rFonts w:cs="Calibri"/>
          <w:sz w:val="18"/>
          <w:szCs w:val="18"/>
        </w:rPr>
        <w:t xml:space="preserve"> </w:t>
      </w:r>
      <w:r w:rsidR="00C776DB" w:rsidRPr="00DC133F">
        <w:rPr>
          <w:rFonts w:cs="Calibri"/>
          <w:sz w:val="18"/>
          <w:szCs w:val="18"/>
        </w:rPr>
        <w:t>HwOscnMotAmp_MotNwtMtr_T_f32</w:t>
      </w:r>
      <w:r w:rsidR="00C776DB">
        <w:rPr>
          <w:rFonts w:cs="Calibri"/>
          <w:sz w:val="18"/>
          <w:szCs w:val="18"/>
        </w:rPr>
        <w:t>, *</w:t>
      </w:r>
      <w:r w:rsidR="00C776DB" w:rsidRPr="00DC133F">
        <w:rPr>
          <w:rFonts w:cs="Calibri"/>
          <w:sz w:val="18"/>
          <w:szCs w:val="18"/>
        </w:rPr>
        <w:t>HwOscnFrq_Hz_T_f32</w:t>
      </w:r>
      <w:r w:rsidR="00C776DB">
        <w:rPr>
          <w:rFonts w:cs="Calibri"/>
          <w:sz w:val="18"/>
          <w:szCs w:val="18"/>
        </w:rPr>
        <w:t xml:space="preserve"> are </w:t>
      </w:r>
      <w:r>
        <w:rPr>
          <w:rFonts w:cs="Calibri"/>
          <w:sz w:val="18"/>
          <w:szCs w:val="18"/>
        </w:rPr>
        <w:t xml:space="preserve"> the output</w:t>
      </w:r>
      <w:r w:rsidR="00C776DB">
        <w:rPr>
          <w:rFonts w:cs="Calibri"/>
          <w:sz w:val="18"/>
          <w:szCs w:val="18"/>
        </w:rPr>
        <w:t>s</w:t>
      </w:r>
      <w:r>
        <w:rPr>
          <w:rFonts w:cs="Calibri"/>
          <w:sz w:val="18"/>
          <w:szCs w:val="18"/>
        </w:rPr>
        <w:t xml:space="preserve"> of this function.</w:t>
      </w:r>
    </w:p>
    <w:p w:rsidR="00D20450" w:rsidRPr="002F5138" w:rsidRDefault="00D20450" w:rsidP="00D20450">
      <w:pPr>
        <w:pStyle w:val="Heading2"/>
        <w:numPr>
          <w:ilvl w:val="2"/>
          <w:numId w:val="11"/>
        </w:numPr>
        <w:tabs>
          <w:tab w:val="clear" w:pos="1017"/>
          <w:tab w:val="num" w:pos="567"/>
        </w:tabs>
        <w:spacing w:after="60"/>
        <w:ind w:left="567"/>
        <w:rPr>
          <w:rFonts w:ascii="Calibri" w:hAnsi="Calibri" w:cs="Calibri"/>
        </w:rPr>
      </w:pPr>
      <w:bookmarkStart w:id="749" w:name="_Toc473815440"/>
      <w:r w:rsidRPr="002F5138">
        <w:rPr>
          <w:rFonts w:ascii="Calibri" w:hAnsi="Calibri" w:cs="Calibri"/>
        </w:rPr>
        <w:t>Local Function #</w:t>
      </w:r>
      <w:r>
        <w:rPr>
          <w:rFonts w:ascii="Calibri" w:hAnsi="Calibri" w:cs="Calibri"/>
        </w:rPr>
        <w:t>21</w:t>
      </w:r>
      <w:bookmarkEnd w:id="74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4"/>
        <w:gridCol w:w="3044"/>
        <w:gridCol w:w="1185"/>
        <w:gridCol w:w="1247"/>
        <w:gridCol w:w="49"/>
        <w:gridCol w:w="2069"/>
      </w:tblGrid>
      <w:tr w:rsidR="00D20450" w:rsidRPr="00AA38E8" w:rsidTr="00D20450">
        <w:tc>
          <w:tcPr>
            <w:tcW w:w="1334" w:type="dxa"/>
          </w:tcPr>
          <w:p w:rsidR="00D20450" w:rsidRPr="003877CA" w:rsidRDefault="00D20450" w:rsidP="009A65F3">
            <w:pPr>
              <w:spacing w:before="60"/>
              <w:rPr>
                <w:rFonts w:cs="Calibri"/>
                <w:b/>
                <w:bCs/>
                <w:sz w:val="18"/>
                <w:szCs w:val="18"/>
              </w:rPr>
            </w:pPr>
            <w:r w:rsidRPr="003877CA">
              <w:rPr>
                <w:rFonts w:cs="Calibri"/>
                <w:b/>
                <w:bCs/>
                <w:sz w:val="18"/>
                <w:szCs w:val="18"/>
              </w:rPr>
              <w:t>Function Name</w:t>
            </w:r>
          </w:p>
        </w:tc>
        <w:tc>
          <w:tcPr>
            <w:tcW w:w="3044" w:type="dxa"/>
          </w:tcPr>
          <w:p w:rsidR="00D20450" w:rsidRPr="003877CA" w:rsidRDefault="00D20450" w:rsidP="009A65F3">
            <w:pPr>
              <w:spacing w:before="60"/>
              <w:rPr>
                <w:rFonts w:cs="Calibri"/>
                <w:sz w:val="18"/>
                <w:szCs w:val="18"/>
              </w:rPr>
            </w:pPr>
            <w:r w:rsidRPr="00D20450">
              <w:rPr>
                <w:rFonts w:cs="Calibri"/>
                <w:sz w:val="18"/>
                <w:szCs w:val="18"/>
              </w:rPr>
              <w:t>HaptcFbPostStrtUp</w:t>
            </w:r>
          </w:p>
        </w:tc>
        <w:tc>
          <w:tcPr>
            <w:tcW w:w="1185" w:type="dxa"/>
            <w:shd w:val="pct30" w:color="FFFF00" w:fill="auto"/>
          </w:tcPr>
          <w:p w:rsidR="00D20450" w:rsidRPr="003877CA" w:rsidRDefault="00D20450" w:rsidP="009A65F3">
            <w:pPr>
              <w:spacing w:before="60"/>
              <w:jc w:val="center"/>
              <w:rPr>
                <w:rFonts w:cs="Calibri"/>
                <w:sz w:val="18"/>
                <w:szCs w:val="18"/>
              </w:rPr>
            </w:pPr>
            <w:r w:rsidRPr="003877CA">
              <w:rPr>
                <w:rFonts w:cs="Calibri"/>
                <w:sz w:val="18"/>
                <w:szCs w:val="18"/>
              </w:rPr>
              <w:t>Type</w:t>
            </w:r>
          </w:p>
        </w:tc>
        <w:tc>
          <w:tcPr>
            <w:tcW w:w="1296" w:type="dxa"/>
            <w:gridSpan w:val="2"/>
            <w:shd w:val="pct30" w:color="FFFF00" w:fill="auto"/>
          </w:tcPr>
          <w:p w:rsidR="00D20450" w:rsidRPr="003877CA" w:rsidRDefault="00D20450" w:rsidP="009A65F3">
            <w:pPr>
              <w:spacing w:before="60"/>
              <w:jc w:val="center"/>
              <w:rPr>
                <w:rFonts w:cs="Calibri"/>
                <w:sz w:val="18"/>
                <w:szCs w:val="18"/>
              </w:rPr>
            </w:pPr>
            <w:r w:rsidRPr="003877CA">
              <w:rPr>
                <w:rFonts w:cs="Calibri"/>
                <w:sz w:val="18"/>
                <w:szCs w:val="18"/>
              </w:rPr>
              <w:t>Min</w:t>
            </w:r>
          </w:p>
        </w:tc>
        <w:tc>
          <w:tcPr>
            <w:tcW w:w="2069" w:type="dxa"/>
            <w:shd w:val="pct30" w:color="FFFF00" w:fill="auto"/>
          </w:tcPr>
          <w:p w:rsidR="00D20450" w:rsidRPr="003877CA" w:rsidRDefault="00D20450" w:rsidP="009A65F3">
            <w:pPr>
              <w:spacing w:before="60"/>
              <w:jc w:val="center"/>
              <w:rPr>
                <w:rFonts w:cs="Calibri"/>
                <w:sz w:val="18"/>
                <w:szCs w:val="18"/>
              </w:rPr>
            </w:pPr>
            <w:r w:rsidRPr="003877CA">
              <w:rPr>
                <w:rFonts w:cs="Calibri"/>
                <w:sz w:val="18"/>
                <w:szCs w:val="18"/>
              </w:rPr>
              <w:t>Max</w:t>
            </w:r>
          </w:p>
        </w:tc>
      </w:tr>
      <w:tr w:rsidR="00D20450" w:rsidRPr="00AA38E8" w:rsidTr="00D20450">
        <w:tc>
          <w:tcPr>
            <w:tcW w:w="1334" w:type="dxa"/>
          </w:tcPr>
          <w:p w:rsidR="00D20450" w:rsidRPr="003877CA" w:rsidRDefault="00D20450" w:rsidP="009A65F3">
            <w:pPr>
              <w:spacing w:before="60"/>
              <w:rPr>
                <w:rFonts w:cs="Calibri"/>
                <w:b/>
                <w:bCs/>
                <w:sz w:val="18"/>
                <w:szCs w:val="18"/>
              </w:rPr>
            </w:pPr>
            <w:r w:rsidRPr="003877CA">
              <w:rPr>
                <w:rFonts w:cs="Calibri"/>
                <w:b/>
                <w:bCs/>
                <w:sz w:val="18"/>
                <w:szCs w:val="18"/>
              </w:rPr>
              <w:t xml:space="preserve">Arguments Passed </w:t>
            </w:r>
          </w:p>
        </w:tc>
        <w:tc>
          <w:tcPr>
            <w:tcW w:w="3044" w:type="dxa"/>
          </w:tcPr>
          <w:p w:rsidR="00D20450" w:rsidRPr="00246857" w:rsidRDefault="00D20450" w:rsidP="009A65F3">
            <w:pPr>
              <w:spacing w:before="60"/>
              <w:rPr>
                <w:rFonts w:cs="Calibri"/>
                <w:sz w:val="18"/>
                <w:szCs w:val="18"/>
              </w:rPr>
            </w:pPr>
            <w:r w:rsidRPr="00D20450">
              <w:rPr>
                <w:rFonts w:cs="Calibri"/>
                <w:sz w:val="18"/>
                <w:szCs w:val="18"/>
              </w:rPr>
              <w:t>ApaSt_Cnt_T_u08</w:t>
            </w:r>
          </w:p>
        </w:tc>
        <w:tc>
          <w:tcPr>
            <w:tcW w:w="1185" w:type="dxa"/>
          </w:tcPr>
          <w:p w:rsidR="00D20450" w:rsidRPr="00911C31" w:rsidRDefault="00D20450" w:rsidP="009A65F3">
            <w:pPr>
              <w:rPr>
                <w:rFonts w:cs="Calibri"/>
                <w:sz w:val="18"/>
                <w:szCs w:val="18"/>
              </w:rPr>
            </w:pPr>
            <w:r>
              <w:rPr>
                <w:rFonts w:cs="Calibri"/>
                <w:sz w:val="18"/>
                <w:szCs w:val="18"/>
              </w:rPr>
              <w:t>uint8</w:t>
            </w:r>
          </w:p>
        </w:tc>
        <w:tc>
          <w:tcPr>
            <w:tcW w:w="1247" w:type="dxa"/>
          </w:tcPr>
          <w:p w:rsidR="00D20450" w:rsidRPr="003877CA" w:rsidRDefault="00D20450" w:rsidP="009A65F3">
            <w:pPr>
              <w:spacing w:before="60"/>
              <w:rPr>
                <w:rFonts w:cs="Calibri"/>
                <w:sz w:val="18"/>
                <w:szCs w:val="18"/>
              </w:rPr>
            </w:pPr>
            <w:r>
              <w:rPr>
                <w:rFonts w:cs="Calibri"/>
                <w:sz w:val="18"/>
                <w:szCs w:val="18"/>
              </w:rPr>
              <w:t>0</w:t>
            </w:r>
          </w:p>
        </w:tc>
        <w:tc>
          <w:tcPr>
            <w:tcW w:w="2118" w:type="dxa"/>
            <w:gridSpan w:val="2"/>
          </w:tcPr>
          <w:p w:rsidR="00D20450" w:rsidRPr="003877CA" w:rsidRDefault="00D20450" w:rsidP="009A65F3">
            <w:pPr>
              <w:spacing w:before="60"/>
              <w:rPr>
                <w:rFonts w:cs="Calibri"/>
                <w:sz w:val="18"/>
                <w:szCs w:val="18"/>
              </w:rPr>
            </w:pPr>
            <w:r>
              <w:rPr>
                <w:rFonts w:cs="Calibri"/>
                <w:sz w:val="18"/>
                <w:szCs w:val="18"/>
              </w:rPr>
              <w:t>4</w:t>
            </w:r>
          </w:p>
        </w:tc>
      </w:tr>
      <w:tr w:rsidR="00D20450" w:rsidRPr="00AA38E8" w:rsidTr="00D20450">
        <w:tc>
          <w:tcPr>
            <w:tcW w:w="1334" w:type="dxa"/>
          </w:tcPr>
          <w:p w:rsidR="00D20450" w:rsidRPr="003877CA" w:rsidRDefault="00D20450" w:rsidP="009A65F3">
            <w:pPr>
              <w:spacing w:before="60"/>
              <w:rPr>
                <w:rFonts w:cs="Calibri"/>
                <w:b/>
                <w:bCs/>
                <w:sz w:val="18"/>
                <w:szCs w:val="18"/>
              </w:rPr>
            </w:pPr>
          </w:p>
        </w:tc>
        <w:tc>
          <w:tcPr>
            <w:tcW w:w="3044" w:type="dxa"/>
          </w:tcPr>
          <w:p w:rsidR="00D20450" w:rsidRDefault="00D20450" w:rsidP="00D20450">
            <w:pPr>
              <w:spacing w:before="60"/>
              <w:rPr>
                <w:rFonts w:cs="Calibri"/>
                <w:sz w:val="18"/>
                <w:szCs w:val="18"/>
              </w:rPr>
            </w:pPr>
            <w:r w:rsidRPr="00D20450">
              <w:rPr>
                <w:rFonts w:cs="Calibri"/>
                <w:sz w:val="18"/>
                <w:szCs w:val="18"/>
              </w:rPr>
              <w:t>HaptcSt_Cnt_T_u08</w:t>
            </w:r>
          </w:p>
        </w:tc>
        <w:tc>
          <w:tcPr>
            <w:tcW w:w="1185" w:type="dxa"/>
          </w:tcPr>
          <w:p w:rsidR="00D20450" w:rsidRDefault="00D20450" w:rsidP="009A65F3">
            <w:pPr>
              <w:rPr>
                <w:rFonts w:cs="Calibri"/>
                <w:sz w:val="18"/>
                <w:szCs w:val="18"/>
              </w:rPr>
            </w:pPr>
            <w:r>
              <w:rPr>
                <w:rFonts w:cs="Calibri"/>
                <w:sz w:val="18"/>
                <w:szCs w:val="18"/>
              </w:rPr>
              <w:t>uint8</w:t>
            </w:r>
          </w:p>
        </w:tc>
        <w:tc>
          <w:tcPr>
            <w:tcW w:w="1247" w:type="dxa"/>
          </w:tcPr>
          <w:p w:rsidR="00D20450" w:rsidRDefault="00D20450" w:rsidP="009A65F3">
            <w:pPr>
              <w:spacing w:before="60"/>
              <w:rPr>
                <w:rFonts w:cs="Calibri"/>
                <w:sz w:val="18"/>
                <w:szCs w:val="18"/>
              </w:rPr>
            </w:pPr>
            <w:r>
              <w:rPr>
                <w:rFonts w:cs="Calibri"/>
                <w:sz w:val="18"/>
                <w:szCs w:val="18"/>
              </w:rPr>
              <w:t>0</w:t>
            </w:r>
          </w:p>
        </w:tc>
        <w:tc>
          <w:tcPr>
            <w:tcW w:w="2118" w:type="dxa"/>
            <w:gridSpan w:val="2"/>
          </w:tcPr>
          <w:p w:rsidR="00D20450" w:rsidRDefault="00D20450" w:rsidP="009A65F3">
            <w:pPr>
              <w:spacing w:before="60"/>
              <w:rPr>
                <w:rFonts w:cs="Calibri"/>
                <w:sz w:val="18"/>
                <w:szCs w:val="18"/>
              </w:rPr>
            </w:pPr>
            <w:r>
              <w:rPr>
                <w:rFonts w:cs="Calibri"/>
                <w:sz w:val="18"/>
                <w:szCs w:val="18"/>
              </w:rPr>
              <w:t>2</w:t>
            </w:r>
          </w:p>
        </w:tc>
      </w:tr>
      <w:tr w:rsidR="00D20450" w:rsidRPr="00AA38E8" w:rsidTr="00D20450">
        <w:tc>
          <w:tcPr>
            <w:tcW w:w="1334" w:type="dxa"/>
          </w:tcPr>
          <w:p w:rsidR="00D20450" w:rsidRPr="003877CA" w:rsidRDefault="00D20450" w:rsidP="009A65F3">
            <w:pPr>
              <w:spacing w:before="60"/>
              <w:rPr>
                <w:rFonts w:cs="Calibri"/>
                <w:b/>
                <w:bCs/>
                <w:sz w:val="18"/>
                <w:szCs w:val="18"/>
              </w:rPr>
            </w:pPr>
          </w:p>
        </w:tc>
        <w:tc>
          <w:tcPr>
            <w:tcW w:w="3044" w:type="dxa"/>
          </w:tcPr>
          <w:p w:rsidR="00D20450" w:rsidRDefault="00D20450" w:rsidP="009A65F3">
            <w:pPr>
              <w:spacing w:before="60"/>
              <w:rPr>
                <w:rFonts w:cs="Calibri"/>
                <w:sz w:val="18"/>
                <w:szCs w:val="18"/>
              </w:rPr>
            </w:pPr>
            <w:r w:rsidRPr="00D20450">
              <w:rPr>
                <w:rFonts w:cs="Calibri"/>
                <w:sz w:val="18"/>
                <w:szCs w:val="18"/>
              </w:rPr>
              <w:t>HwTqFildWithinIntl_Cnt_T_logl</w:t>
            </w:r>
          </w:p>
        </w:tc>
        <w:tc>
          <w:tcPr>
            <w:tcW w:w="1185" w:type="dxa"/>
          </w:tcPr>
          <w:p w:rsidR="00D20450" w:rsidRDefault="00D20450" w:rsidP="009A65F3">
            <w:pPr>
              <w:rPr>
                <w:rFonts w:cs="Calibri"/>
                <w:sz w:val="18"/>
                <w:szCs w:val="18"/>
              </w:rPr>
            </w:pPr>
            <w:r>
              <w:rPr>
                <w:rFonts w:cs="Calibri"/>
                <w:sz w:val="18"/>
                <w:szCs w:val="18"/>
              </w:rPr>
              <w:t>boolean</w:t>
            </w:r>
          </w:p>
        </w:tc>
        <w:tc>
          <w:tcPr>
            <w:tcW w:w="1247" w:type="dxa"/>
          </w:tcPr>
          <w:p w:rsidR="00D20450" w:rsidRDefault="00D20450" w:rsidP="009A65F3">
            <w:pPr>
              <w:spacing w:before="60"/>
              <w:rPr>
                <w:rFonts w:cs="Calibri"/>
                <w:sz w:val="18"/>
                <w:szCs w:val="18"/>
              </w:rPr>
            </w:pPr>
            <w:r>
              <w:rPr>
                <w:rFonts w:cs="Calibri"/>
                <w:sz w:val="18"/>
                <w:szCs w:val="18"/>
              </w:rPr>
              <w:t>FALSE</w:t>
            </w:r>
          </w:p>
        </w:tc>
        <w:tc>
          <w:tcPr>
            <w:tcW w:w="2118" w:type="dxa"/>
            <w:gridSpan w:val="2"/>
          </w:tcPr>
          <w:p w:rsidR="00D20450" w:rsidRDefault="00D20450" w:rsidP="009A65F3">
            <w:pPr>
              <w:spacing w:before="60"/>
              <w:rPr>
                <w:rFonts w:cs="Calibri"/>
                <w:sz w:val="18"/>
                <w:szCs w:val="18"/>
              </w:rPr>
            </w:pPr>
            <w:r>
              <w:rPr>
                <w:rFonts w:cs="Calibri"/>
                <w:sz w:val="18"/>
                <w:szCs w:val="18"/>
              </w:rPr>
              <w:t>TRUE</w:t>
            </w:r>
          </w:p>
        </w:tc>
      </w:tr>
      <w:tr w:rsidR="00D20450" w:rsidRPr="00AA38E8" w:rsidTr="00D20450">
        <w:tc>
          <w:tcPr>
            <w:tcW w:w="1334" w:type="dxa"/>
          </w:tcPr>
          <w:p w:rsidR="00D20450" w:rsidRPr="003877CA" w:rsidRDefault="00D20450" w:rsidP="009A65F3">
            <w:pPr>
              <w:spacing w:before="60"/>
              <w:rPr>
                <w:rFonts w:cs="Calibri"/>
                <w:b/>
                <w:bCs/>
                <w:sz w:val="18"/>
                <w:szCs w:val="18"/>
              </w:rPr>
            </w:pPr>
          </w:p>
        </w:tc>
        <w:tc>
          <w:tcPr>
            <w:tcW w:w="3044" w:type="dxa"/>
          </w:tcPr>
          <w:p w:rsidR="00D20450" w:rsidRDefault="00D20450" w:rsidP="009A65F3">
            <w:pPr>
              <w:spacing w:before="60"/>
              <w:rPr>
                <w:rFonts w:cs="Calibri"/>
                <w:sz w:val="18"/>
                <w:szCs w:val="18"/>
              </w:rPr>
            </w:pPr>
            <w:r w:rsidRPr="00D20450">
              <w:rPr>
                <w:rFonts w:cs="Calibri"/>
                <w:sz w:val="18"/>
                <w:szCs w:val="18"/>
              </w:rPr>
              <w:t>VehSpd_Kph_T_f32</w:t>
            </w:r>
          </w:p>
        </w:tc>
        <w:tc>
          <w:tcPr>
            <w:tcW w:w="1185" w:type="dxa"/>
          </w:tcPr>
          <w:p w:rsidR="00D20450" w:rsidRDefault="00D20450" w:rsidP="009A65F3">
            <w:pPr>
              <w:rPr>
                <w:rFonts w:cs="Calibri"/>
                <w:sz w:val="18"/>
                <w:szCs w:val="18"/>
              </w:rPr>
            </w:pPr>
            <w:r>
              <w:rPr>
                <w:rFonts w:cs="Calibri"/>
                <w:sz w:val="18"/>
                <w:szCs w:val="18"/>
              </w:rPr>
              <w:t>float32</w:t>
            </w:r>
          </w:p>
        </w:tc>
        <w:tc>
          <w:tcPr>
            <w:tcW w:w="1247" w:type="dxa"/>
          </w:tcPr>
          <w:p w:rsidR="00D20450" w:rsidRDefault="00D20450" w:rsidP="009A65F3">
            <w:pPr>
              <w:spacing w:before="60"/>
              <w:rPr>
                <w:rFonts w:cs="Calibri"/>
                <w:sz w:val="18"/>
                <w:szCs w:val="18"/>
              </w:rPr>
            </w:pPr>
            <w:r>
              <w:rPr>
                <w:rFonts w:cs="Calibri"/>
                <w:sz w:val="18"/>
                <w:szCs w:val="18"/>
              </w:rPr>
              <w:t>0</w:t>
            </w:r>
          </w:p>
        </w:tc>
        <w:tc>
          <w:tcPr>
            <w:tcW w:w="2118" w:type="dxa"/>
            <w:gridSpan w:val="2"/>
          </w:tcPr>
          <w:p w:rsidR="00D20450" w:rsidRDefault="00D20450" w:rsidP="009A65F3">
            <w:pPr>
              <w:spacing w:before="60"/>
              <w:rPr>
                <w:rFonts w:cs="Calibri"/>
                <w:sz w:val="18"/>
                <w:szCs w:val="18"/>
              </w:rPr>
            </w:pPr>
            <w:r>
              <w:rPr>
                <w:rFonts w:cs="Calibri"/>
                <w:sz w:val="18"/>
                <w:szCs w:val="18"/>
              </w:rPr>
              <w:t>511</w:t>
            </w:r>
          </w:p>
        </w:tc>
      </w:tr>
      <w:tr w:rsidR="00D20450" w:rsidRPr="00AA38E8" w:rsidTr="00D20450">
        <w:tc>
          <w:tcPr>
            <w:tcW w:w="1334" w:type="dxa"/>
          </w:tcPr>
          <w:p w:rsidR="00D20450" w:rsidRPr="003877CA" w:rsidRDefault="00D20450" w:rsidP="009A65F3">
            <w:pPr>
              <w:spacing w:before="60"/>
              <w:rPr>
                <w:rFonts w:cs="Calibri"/>
                <w:b/>
                <w:bCs/>
                <w:sz w:val="18"/>
                <w:szCs w:val="18"/>
              </w:rPr>
            </w:pPr>
          </w:p>
        </w:tc>
        <w:tc>
          <w:tcPr>
            <w:tcW w:w="3044" w:type="dxa"/>
          </w:tcPr>
          <w:p w:rsidR="00D20450" w:rsidRDefault="00D20450" w:rsidP="009A65F3">
            <w:pPr>
              <w:spacing w:before="60"/>
              <w:rPr>
                <w:rFonts w:cs="Calibri"/>
                <w:sz w:val="18"/>
                <w:szCs w:val="18"/>
              </w:rPr>
            </w:pPr>
            <w:r w:rsidRPr="00D20450">
              <w:rPr>
                <w:rFonts w:cs="Calibri"/>
                <w:sz w:val="18"/>
                <w:szCs w:val="18"/>
              </w:rPr>
              <w:t>IgnCntrLcl_Cnt_T_u16</w:t>
            </w:r>
          </w:p>
        </w:tc>
        <w:tc>
          <w:tcPr>
            <w:tcW w:w="1185" w:type="dxa"/>
          </w:tcPr>
          <w:p w:rsidR="00D20450" w:rsidRDefault="00D20450" w:rsidP="009A65F3">
            <w:pPr>
              <w:rPr>
                <w:rFonts w:cs="Calibri"/>
                <w:sz w:val="18"/>
                <w:szCs w:val="18"/>
              </w:rPr>
            </w:pPr>
            <w:r>
              <w:rPr>
                <w:rFonts w:cs="Calibri"/>
                <w:sz w:val="18"/>
                <w:szCs w:val="18"/>
              </w:rPr>
              <w:t>uint16</w:t>
            </w:r>
          </w:p>
        </w:tc>
        <w:tc>
          <w:tcPr>
            <w:tcW w:w="1247" w:type="dxa"/>
          </w:tcPr>
          <w:p w:rsidR="00D20450" w:rsidRDefault="00D20450" w:rsidP="009A65F3">
            <w:pPr>
              <w:spacing w:before="60"/>
              <w:rPr>
                <w:rFonts w:cs="Calibri"/>
                <w:sz w:val="18"/>
                <w:szCs w:val="18"/>
              </w:rPr>
            </w:pPr>
            <w:r>
              <w:rPr>
                <w:rFonts w:cs="Calibri"/>
                <w:sz w:val="18"/>
                <w:szCs w:val="18"/>
              </w:rPr>
              <w:t>0</w:t>
            </w:r>
          </w:p>
        </w:tc>
        <w:tc>
          <w:tcPr>
            <w:tcW w:w="2118" w:type="dxa"/>
            <w:gridSpan w:val="2"/>
          </w:tcPr>
          <w:p w:rsidR="00D20450" w:rsidRDefault="00D20450" w:rsidP="009A65F3">
            <w:pPr>
              <w:spacing w:before="60"/>
              <w:rPr>
                <w:rFonts w:cs="Calibri"/>
                <w:sz w:val="18"/>
                <w:szCs w:val="18"/>
              </w:rPr>
            </w:pPr>
            <w:r>
              <w:rPr>
                <w:rFonts w:cs="Calibri"/>
                <w:sz w:val="18"/>
                <w:szCs w:val="18"/>
              </w:rPr>
              <w:t>65535</w:t>
            </w:r>
          </w:p>
        </w:tc>
      </w:tr>
      <w:tr w:rsidR="006D0FB3" w:rsidRPr="00AA38E8" w:rsidTr="00D20450">
        <w:tc>
          <w:tcPr>
            <w:tcW w:w="1334" w:type="dxa"/>
          </w:tcPr>
          <w:p w:rsidR="006D0FB3" w:rsidRPr="003877CA" w:rsidRDefault="006D0FB3" w:rsidP="009A65F3">
            <w:pPr>
              <w:spacing w:before="60"/>
              <w:rPr>
                <w:rFonts w:cs="Calibri"/>
                <w:b/>
                <w:bCs/>
                <w:sz w:val="18"/>
                <w:szCs w:val="18"/>
              </w:rPr>
            </w:pPr>
          </w:p>
        </w:tc>
        <w:tc>
          <w:tcPr>
            <w:tcW w:w="3044" w:type="dxa"/>
          </w:tcPr>
          <w:p w:rsidR="006D0FB3" w:rsidRPr="00D20450" w:rsidRDefault="006D0FB3" w:rsidP="009A65F3">
            <w:pPr>
              <w:spacing w:before="60"/>
              <w:rPr>
                <w:rFonts w:cs="Calibri"/>
                <w:sz w:val="18"/>
                <w:szCs w:val="18"/>
              </w:rPr>
            </w:pPr>
            <w:r w:rsidRPr="006D0FB3">
              <w:rPr>
                <w:rFonts w:cs="Calibri"/>
                <w:sz w:val="18"/>
                <w:szCs w:val="18"/>
              </w:rPr>
              <w:t>LoaStLimdOrSwBasdMtgtn_Cnt_T_logl</w:t>
            </w:r>
          </w:p>
        </w:tc>
        <w:tc>
          <w:tcPr>
            <w:tcW w:w="1185" w:type="dxa"/>
          </w:tcPr>
          <w:p w:rsidR="006D0FB3" w:rsidRDefault="006D0FB3" w:rsidP="009A65F3">
            <w:pPr>
              <w:rPr>
                <w:rFonts w:cs="Calibri"/>
                <w:sz w:val="18"/>
                <w:szCs w:val="18"/>
              </w:rPr>
            </w:pPr>
            <w:r>
              <w:rPr>
                <w:rFonts w:cs="Calibri"/>
                <w:sz w:val="18"/>
                <w:szCs w:val="18"/>
              </w:rPr>
              <w:t>boolean</w:t>
            </w:r>
          </w:p>
        </w:tc>
        <w:tc>
          <w:tcPr>
            <w:tcW w:w="1247" w:type="dxa"/>
          </w:tcPr>
          <w:p w:rsidR="006D0FB3" w:rsidRDefault="006D0FB3" w:rsidP="009A65F3">
            <w:pPr>
              <w:spacing w:before="60"/>
              <w:rPr>
                <w:rFonts w:cs="Calibri"/>
                <w:sz w:val="18"/>
                <w:szCs w:val="18"/>
              </w:rPr>
            </w:pPr>
            <w:r>
              <w:rPr>
                <w:rFonts w:cs="Calibri"/>
                <w:sz w:val="18"/>
                <w:szCs w:val="18"/>
              </w:rPr>
              <w:t>FALSE</w:t>
            </w:r>
          </w:p>
        </w:tc>
        <w:tc>
          <w:tcPr>
            <w:tcW w:w="2118" w:type="dxa"/>
            <w:gridSpan w:val="2"/>
          </w:tcPr>
          <w:p w:rsidR="006D0FB3" w:rsidRDefault="006D0FB3" w:rsidP="009A65F3">
            <w:pPr>
              <w:spacing w:before="60"/>
              <w:rPr>
                <w:rFonts w:cs="Calibri"/>
                <w:sz w:val="18"/>
                <w:szCs w:val="18"/>
              </w:rPr>
            </w:pPr>
            <w:r>
              <w:rPr>
                <w:rFonts w:cs="Calibri"/>
                <w:sz w:val="18"/>
                <w:szCs w:val="18"/>
              </w:rPr>
              <w:t>TRUE</w:t>
            </w:r>
          </w:p>
        </w:tc>
      </w:tr>
      <w:tr w:rsidR="00D20450" w:rsidRPr="00AA38E8" w:rsidTr="00D20450">
        <w:tc>
          <w:tcPr>
            <w:tcW w:w="1334" w:type="dxa"/>
          </w:tcPr>
          <w:p w:rsidR="00D20450" w:rsidRPr="003877CA" w:rsidRDefault="00D20450" w:rsidP="009A65F3">
            <w:pPr>
              <w:spacing w:before="60"/>
              <w:rPr>
                <w:rFonts w:cs="Calibri"/>
                <w:b/>
                <w:bCs/>
                <w:sz w:val="18"/>
                <w:szCs w:val="18"/>
              </w:rPr>
            </w:pPr>
          </w:p>
        </w:tc>
        <w:tc>
          <w:tcPr>
            <w:tcW w:w="3044" w:type="dxa"/>
          </w:tcPr>
          <w:p w:rsidR="00D20450" w:rsidRPr="00246857" w:rsidRDefault="00D20450" w:rsidP="009A65F3">
            <w:pPr>
              <w:spacing w:before="60"/>
              <w:rPr>
                <w:rFonts w:cs="Calibri"/>
                <w:sz w:val="18"/>
                <w:szCs w:val="18"/>
              </w:rPr>
            </w:pPr>
            <w:r>
              <w:rPr>
                <w:rFonts w:cs="Calibri"/>
                <w:sz w:val="18"/>
                <w:szCs w:val="18"/>
              </w:rPr>
              <w:t>*</w:t>
            </w:r>
            <w:r w:rsidRPr="00DC133F">
              <w:rPr>
                <w:rFonts w:cs="Calibri"/>
                <w:sz w:val="18"/>
                <w:szCs w:val="18"/>
              </w:rPr>
              <w:t>HwOscnEna_Cnt_T_logl</w:t>
            </w:r>
          </w:p>
        </w:tc>
        <w:tc>
          <w:tcPr>
            <w:tcW w:w="1185" w:type="dxa"/>
          </w:tcPr>
          <w:p w:rsidR="00D20450" w:rsidRDefault="00D20450" w:rsidP="009A65F3">
            <w:pPr>
              <w:rPr>
                <w:rFonts w:cs="Calibri"/>
                <w:sz w:val="18"/>
                <w:szCs w:val="18"/>
              </w:rPr>
            </w:pPr>
            <w:r>
              <w:rPr>
                <w:rFonts w:cs="Calibri"/>
                <w:sz w:val="18"/>
                <w:szCs w:val="18"/>
              </w:rPr>
              <w:t>boolean</w:t>
            </w:r>
          </w:p>
        </w:tc>
        <w:tc>
          <w:tcPr>
            <w:tcW w:w="1247" w:type="dxa"/>
          </w:tcPr>
          <w:p w:rsidR="00D20450" w:rsidRDefault="00D20450" w:rsidP="009A65F3">
            <w:pPr>
              <w:spacing w:before="60"/>
              <w:rPr>
                <w:rFonts w:cs="Calibri"/>
                <w:sz w:val="18"/>
                <w:szCs w:val="18"/>
              </w:rPr>
            </w:pPr>
            <w:r>
              <w:rPr>
                <w:rFonts w:cs="Calibri"/>
                <w:sz w:val="18"/>
                <w:szCs w:val="18"/>
              </w:rPr>
              <w:t>FALSE</w:t>
            </w:r>
          </w:p>
        </w:tc>
        <w:tc>
          <w:tcPr>
            <w:tcW w:w="2118" w:type="dxa"/>
            <w:gridSpan w:val="2"/>
          </w:tcPr>
          <w:p w:rsidR="00D20450" w:rsidRDefault="00D20450" w:rsidP="009A65F3">
            <w:pPr>
              <w:spacing w:before="60"/>
              <w:rPr>
                <w:rFonts w:cs="Calibri"/>
                <w:sz w:val="18"/>
                <w:szCs w:val="18"/>
              </w:rPr>
            </w:pPr>
            <w:r>
              <w:rPr>
                <w:rFonts w:cs="Calibri"/>
                <w:sz w:val="18"/>
                <w:szCs w:val="18"/>
              </w:rPr>
              <w:t>TRUE</w:t>
            </w:r>
          </w:p>
        </w:tc>
      </w:tr>
      <w:tr w:rsidR="00D20450" w:rsidRPr="00AA38E8" w:rsidTr="00D20450">
        <w:tc>
          <w:tcPr>
            <w:tcW w:w="1334" w:type="dxa"/>
          </w:tcPr>
          <w:p w:rsidR="00D20450" w:rsidRPr="003877CA" w:rsidRDefault="00D20450" w:rsidP="009A65F3">
            <w:pPr>
              <w:spacing w:before="60"/>
              <w:rPr>
                <w:rFonts w:cs="Calibri"/>
                <w:b/>
                <w:bCs/>
                <w:sz w:val="18"/>
                <w:szCs w:val="18"/>
              </w:rPr>
            </w:pPr>
          </w:p>
        </w:tc>
        <w:tc>
          <w:tcPr>
            <w:tcW w:w="3044" w:type="dxa"/>
          </w:tcPr>
          <w:p w:rsidR="00D20450" w:rsidRPr="00246857" w:rsidRDefault="00D20450" w:rsidP="009A65F3">
            <w:pPr>
              <w:spacing w:before="60"/>
              <w:rPr>
                <w:rFonts w:cs="Calibri"/>
                <w:sz w:val="18"/>
                <w:szCs w:val="18"/>
              </w:rPr>
            </w:pPr>
            <w:r>
              <w:rPr>
                <w:rFonts w:cs="Calibri"/>
                <w:sz w:val="18"/>
                <w:szCs w:val="18"/>
              </w:rPr>
              <w:t>*</w:t>
            </w:r>
            <w:r w:rsidRPr="00DC133F">
              <w:rPr>
                <w:rFonts w:cs="Calibri"/>
                <w:sz w:val="18"/>
                <w:szCs w:val="18"/>
              </w:rPr>
              <w:t>HwOscnMotAmp_MotNwtMtr_T_f32</w:t>
            </w:r>
          </w:p>
        </w:tc>
        <w:tc>
          <w:tcPr>
            <w:tcW w:w="1185" w:type="dxa"/>
          </w:tcPr>
          <w:p w:rsidR="00D20450" w:rsidRPr="003877CA" w:rsidRDefault="00D20450" w:rsidP="009A65F3">
            <w:pPr>
              <w:rPr>
                <w:rFonts w:cs="Calibri"/>
                <w:sz w:val="18"/>
                <w:szCs w:val="18"/>
              </w:rPr>
            </w:pPr>
            <w:r>
              <w:rPr>
                <w:rFonts w:cs="Calibri"/>
                <w:sz w:val="18"/>
                <w:szCs w:val="18"/>
              </w:rPr>
              <w:t>float32</w:t>
            </w:r>
          </w:p>
        </w:tc>
        <w:tc>
          <w:tcPr>
            <w:tcW w:w="1247" w:type="dxa"/>
          </w:tcPr>
          <w:p w:rsidR="00D20450" w:rsidRPr="003877CA" w:rsidRDefault="00D20450" w:rsidP="009A65F3">
            <w:pPr>
              <w:spacing w:before="60"/>
              <w:rPr>
                <w:rFonts w:cs="Calibri"/>
                <w:sz w:val="18"/>
                <w:szCs w:val="18"/>
              </w:rPr>
            </w:pPr>
            <w:r>
              <w:rPr>
                <w:rFonts w:cs="Calibri"/>
                <w:sz w:val="18"/>
                <w:szCs w:val="18"/>
              </w:rPr>
              <w:t>0</w:t>
            </w:r>
          </w:p>
        </w:tc>
        <w:tc>
          <w:tcPr>
            <w:tcW w:w="2118" w:type="dxa"/>
            <w:gridSpan w:val="2"/>
          </w:tcPr>
          <w:p w:rsidR="00D20450" w:rsidRPr="003877CA" w:rsidRDefault="00D20450" w:rsidP="009A65F3">
            <w:pPr>
              <w:spacing w:before="60"/>
              <w:rPr>
                <w:rFonts w:cs="Calibri"/>
                <w:sz w:val="18"/>
                <w:szCs w:val="18"/>
              </w:rPr>
            </w:pPr>
            <w:r>
              <w:rPr>
                <w:rFonts w:cs="Calibri"/>
                <w:sz w:val="18"/>
                <w:szCs w:val="18"/>
              </w:rPr>
              <w:t>1.2</w:t>
            </w:r>
          </w:p>
        </w:tc>
      </w:tr>
      <w:tr w:rsidR="00D20450" w:rsidRPr="00AA38E8" w:rsidTr="00D20450">
        <w:tc>
          <w:tcPr>
            <w:tcW w:w="1334" w:type="dxa"/>
          </w:tcPr>
          <w:p w:rsidR="00D20450" w:rsidRPr="003877CA" w:rsidRDefault="00D20450" w:rsidP="009A65F3">
            <w:pPr>
              <w:spacing w:before="60"/>
              <w:rPr>
                <w:rFonts w:cs="Calibri"/>
                <w:b/>
                <w:bCs/>
                <w:sz w:val="18"/>
                <w:szCs w:val="18"/>
              </w:rPr>
            </w:pPr>
          </w:p>
        </w:tc>
        <w:tc>
          <w:tcPr>
            <w:tcW w:w="3044" w:type="dxa"/>
          </w:tcPr>
          <w:p w:rsidR="00D20450" w:rsidRDefault="00D20450" w:rsidP="009A65F3">
            <w:pPr>
              <w:spacing w:before="60"/>
              <w:rPr>
                <w:rFonts w:cs="Calibri"/>
                <w:sz w:val="18"/>
                <w:szCs w:val="18"/>
              </w:rPr>
            </w:pPr>
            <w:r>
              <w:rPr>
                <w:rFonts w:cs="Calibri"/>
                <w:sz w:val="18"/>
                <w:szCs w:val="18"/>
              </w:rPr>
              <w:t>*</w:t>
            </w:r>
            <w:r w:rsidRPr="00DC133F">
              <w:rPr>
                <w:rFonts w:cs="Calibri"/>
                <w:sz w:val="18"/>
                <w:szCs w:val="18"/>
              </w:rPr>
              <w:t>HwOscnFrq_Hz_T_f32</w:t>
            </w:r>
          </w:p>
        </w:tc>
        <w:tc>
          <w:tcPr>
            <w:tcW w:w="1185" w:type="dxa"/>
          </w:tcPr>
          <w:p w:rsidR="00D20450" w:rsidRDefault="00D20450" w:rsidP="009A65F3">
            <w:pPr>
              <w:rPr>
                <w:rFonts w:cs="Calibri"/>
                <w:sz w:val="18"/>
                <w:szCs w:val="18"/>
              </w:rPr>
            </w:pPr>
            <w:r>
              <w:rPr>
                <w:rFonts w:cs="Calibri"/>
                <w:sz w:val="18"/>
                <w:szCs w:val="18"/>
              </w:rPr>
              <w:t>float32</w:t>
            </w:r>
          </w:p>
        </w:tc>
        <w:tc>
          <w:tcPr>
            <w:tcW w:w="1247" w:type="dxa"/>
          </w:tcPr>
          <w:p w:rsidR="00D20450" w:rsidRDefault="00D20450" w:rsidP="009A65F3">
            <w:pPr>
              <w:spacing w:before="60"/>
              <w:rPr>
                <w:rFonts w:cs="Calibri"/>
                <w:sz w:val="18"/>
                <w:szCs w:val="18"/>
              </w:rPr>
            </w:pPr>
            <w:r>
              <w:rPr>
                <w:rFonts w:cs="Calibri"/>
                <w:sz w:val="18"/>
                <w:szCs w:val="18"/>
              </w:rPr>
              <w:t>10</w:t>
            </w:r>
          </w:p>
        </w:tc>
        <w:tc>
          <w:tcPr>
            <w:tcW w:w="2118" w:type="dxa"/>
            <w:gridSpan w:val="2"/>
          </w:tcPr>
          <w:p w:rsidR="00D20450" w:rsidRDefault="00D20450" w:rsidP="009A65F3">
            <w:pPr>
              <w:spacing w:before="60"/>
              <w:rPr>
                <w:rFonts w:cs="Calibri"/>
                <w:sz w:val="18"/>
                <w:szCs w:val="18"/>
              </w:rPr>
            </w:pPr>
            <w:r>
              <w:rPr>
                <w:rFonts w:cs="Calibri"/>
                <w:sz w:val="18"/>
                <w:szCs w:val="18"/>
              </w:rPr>
              <w:t>50</w:t>
            </w:r>
          </w:p>
        </w:tc>
      </w:tr>
      <w:tr w:rsidR="00D20450" w:rsidRPr="00AA38E8" w:rsidTr="00D20450">
        <w:tc>
          <w:tcPr>
            <w:tcW w:w="1334" w:type="dxa"/>
          </w:tcPr>
          <w:p w:rsidR="00D20450" w:rsidRPr="003877CA" w:rsidRDefault="00D20450" w:rsidP="009A65F3">
            <w:pPr>
              <w:spacing w:before="60"/>
              <w:rPr>
                <w:rFonts w:cs="Calibri"/>
                <w:b/>
                <w:bCs/>
                <w:sz w:val="18"/>
                <w:szCs w:val="18"/>
              </w:rPr>
            </w:pPr>
            <w:r w:rsidRPr="003877CA">
              <w:rPr>
                <w:rFonts w:cs="Calibri"/>
                <w:b/>
                <w:bCs/>
                <w:sz w:val="18"/>
                <w:szCs w:val="18"/>
              </w:rPr>
              <w:t>Return Value</w:t>
            </w:r>
          </w:p>
        </w:tc>
        <w:tc>
          <w:tcPr>
            <w:tcW w:w="3044" w:type="dxa"/>
          </w:tcPr>
          <w:p w:rsidR="00D20450" w:rsidRPr="003877CA" w:rsidRDefault="00D20450" w:rsidP="009A65F3">
            <w:pPr>
              <w:spacing w:before="60"/>
              <w:rPr>
                <w:rFonts w:cs="Calibri"/>
                <w:sz w:val="18"/>
                <w:szCs w:val="18"/>
              </w:rPr>
            </w:pPr>
            <w:r>
              <w:rPr>
                <w:rFonts w:cs="Calibri"/>
                <w:sz w:val="18"/>
                <w:szCs w:val="18"/>
              </w:rPr>
              <w:t>None</w:t>
            </w:r>
          </w:p>
        </w:tc>
        <w:tc>
          <w:tcPr>
            <w:tcW w:w="1185" w:type="dxa"/>
          </w:tcPr>
          <w:p w:rsidR="00D20450" w:rsidRPr="00911C31" w:rsidRDefault="00D20450" w:rsidP="009A65F3">
            <w:pPr>
              <w:rPr>
                <w:rFonts w:cs="Calibri"/>
                <w:sz w:val="18"/>
                <w:szCs w:val="18"/>
              </w:rPr>
            </w:pPr>
          </w:p>
        </w:tc>
        <w:tc>
          <w:tcPr>
            <w:tcW w:w="1247" w:type="dxa"/>
          </w:tcPr>
          <w:p w:rsidR="00D20450" w:rsidRPr="003877CA" w:rsidRDefault="00D20450" w:rsidP="009A65F3">
            <w:pPr>
              <w:spacing w:before="60"/>
              <w:rPr>
                <w:rFonts w:cs="Calibri"/>
                <w:sz w:val="18"/>
                <w:szCs w:val="18"/>
              </w:rPr>
            </w:pPr>
          </w:p>
        </w:tc>
        <w:tc>
          <w:tcPr>
            <w:tcW w:w="2118" w:type="dxa"/>
            <w:gridSpan w:val="2"/>
          </w:tcPr>
          <w:p w:rsidR="00D20450" w:rsidRPr="003877CA" w:rsidRDefault="00D20450" w:rsidP="009A65F3">
            <w:pPr>
              <w:spacing w:before="60"/>
              <w:rPr>
                <w:rFonts w:cs="Calibri"/>
                <w:sz w:val="18"/>
                <w:szCs w:val="18"/>
              </w:rPr>
            </w:pPr>
          </w:p>
        </w:tc>
      </w:tr>
    </w:tbl>
    <w:p w:rsidR="00D20450" w:rsidRPr="002F5138" w:rsidRDefault="00D20450" w:rsidP="00D20450">
      <w:pPr>
        <w:pStyle w:val="Heading2"/>
        <w:numPr>
          <w:ilvl w:val="3"/>
          <w:numId w:val="11"/>
        </w:numPr>
        <w:spacing w:after="60"/>
        <w:rPr>
          <w:rFonts w:ascii="Calibri" w:hAnsi="Calibri" w:cs="Calibri"/>
        </w:rPr>
      </w:pPr>
      <w:bookmarkStart w:id="750" w:name="_Toc473815441"/>
      <w:r w:rsidRPr="002F5138">
        <w:rPr>
          <w:rFonts w:ascii="Calibri" w:hAnsi="Calibri" w:cs="Calibri"/>
        </w:rPr>
        <w:t>Description</w:t>
      </w:r>
      <w:bookmarkEnd w:id="750"/>
    </w:p>
    <w:p w:rsidR="00D20450" w:rsidRDefault="00D20450" w:rsidP="00D20450">
      <w:pPr>
        <w:autoSpaceDE w:val="0"/>
        <w:autoSpaceDN w:val="0"/>
        <w:adjustRightInd w:val="0"/>
        <w:rPr>
          <w:sz w:val="18"/>
          <w:szCs w:val="18"/>
          <w:lang w:bidi="ar-SA"/>
        </w:rPr>
      </w:pPr>
      <w:r w:rsidRPr="00EF417B">
        <w:rPr>
          <w:sz w:val="18"/>
          <w:szCs w:val="18"/>
          <w:lang w:bidi="ar-SA"/>
        </w:rPr>
        <w:t xml:space="preserve">Implementation of </w:t>
      </w:r>
      <w:r w:rsidR="007361C7" w:rsidRPr="007361C7">
        <w:rPr>
          <w:sz w:val="18"/>
          <w:szCs w:val="18"/>
          <w:lang w:bidi="ar-SA"/>
        </w:rPr>
        <w:t>"En Or Di HaptcFb After Checking At Start Up"</w:t>
      </w:r>
      <w:r>
        <w:rPr>
          <w:sz w:val="18"/>
          <w:szCs w:val="18"/>
          <w:lang w:bidi="ar-SA"/>
        </w:rPr>
        <w:t xml:space="preserve"> block. </w:t>
      </w:r>
    </w:p>
    <w:p w:rsidR="00D20450" w:rsidRPr="00F47A34" w:rsidRDefault="00D20450" w:rsidP="00D20450">
      <w:pPr>
        <w:autoSpaceDE w:val="0"/>
        <w:autoSpaceDN w:val="0"/>
        <w:adjustRightInd w:val="0"/>
        <w:rPr>
          <w:sz w:val="18"/>
          <w:szCs w:val="18"/>
          <w:lang w:bidi="ar-SA"/>
        </w:rPr>
      </w:pPr>
      <w:r>
        <w:rPr>
          <w:rFonts w:cs="Calibri"/>
          <w:sz w:val="18"/>
          <w:szCs w:val="18"/>
        </w:rPr>
        <w:t>‘*</w:t>
      </w:r>
      <w:r w:rsidRPr="00DC133F">
        <w:rPr>
          <w:rFonts w:cs="Calibri"/>
          <w:sz w:val="18"/>
          <w:szCs w:val="18"/>
        </w:rPr>
        <w:t>HwOscnEna_Cnt_T_logl</w:t>
      </w:r>
      <w:r>
        <w:rPr>
          <w:rFonts w:cs="Calibri"/>
          <w:sz w:val="18"/>
          <w:szCs w:val="18"/>
        </w:rPr>
        <w:t xml:space="preserve"> , *</w:t>
      </w:r>
      <w:r w:rsidRPr="00C776DB">
        <w:rPr>
          <w:rFonts w:cs="Calibri"/>
          <w:sz w:val="18"/>
          <w:szCs w:val="18"/>
        </w:rPr>
        <w:t xml:space="preserve"> </w:t>
      </w:r>
      <w:r w:rsidRPr="00DC133F">
        <w:rPr>
          <w:rFonts w:cs="Calibri"/>
          <w:sz w:val="18"/>
          <w:szCs w:val="18"/>
        </w:rPr>
        <w:t>HwOscnMotAmp_MotNwtMtr_T_f32</w:t>
      </w:r>
      <w:r>
        <w:rPr>
          <w:rFonts w:cs="Calibri"/>
          <w:sz w:val="18"/>
          <w:szCs w:val="18"/>
        </w:rPr>
        <w:t>, *</w:t>
      </w:r>
      <w:r w:rsidRPr="00DC133F">
        <w:rPr>
          <w:rFonts w:cs="Calibri"/>
          <w:sz w:val="18"/>
          <w:szCs w:val="18"/>
        </w:rPr>
        <w:t>HwOscnFrq_Hz_T_f32</w:t>
      </w:r>
      <w:r>
        <w:rPr>
          <w:rFonts w:cs="Calibri"/>
          <w:sz w:val="18"/>
          <w:szCs w:val="18"/>
        </w:rPr>
        <w:t xml:space="preserve"> are  the outputs of this function.</w:t>
      </w:r>
    </w:p>
    <w:p w:rsidR="0007092D" w:rsidRPr="002F5138" w:rsidRDefault="0007092D" w:rsidP="0007092D">
      <w:pPr>
        <w:pStyle w:val="Heading2"/>
        <w:numPr>
          <w:ilvl w:val="2"/>
          <w:numId w:val="11"/>
        </w:numPr>
        <w:tabs>
          <w:tab w:val="clear" w:pos="1017"/>
          <w:tab w:val="num" w:pos="567"/>
        </w:tabs>
        <w:spacing w:after="60"/>
        <w:ind w:left="567"/>
        <w:rPr>
          <w:rFonts w:ascii="Calibri" w:hAnsi="Calibri" w:cs="Calibri"/>
        </w:rPr>
      </w:pPr>
      <w:bookmarkStart w:id="751" w:name="_Toc473815442"/>
      <w:r w:rsidRPr="002F5138">
        <w:rPr>
          <w:rFonts w:ascii="Calibri" w:hAnsi="Calibri" w:cs="Calibri"/>
        </w:rPr>
        <w:t>Local Function #</w:t>
      </w:r>
      <w:r>
        <w:rPr>
          <w:rFonts w:ascii="Calibri" w:hAnsi="Calibri" w:cs="Calibri"/>
        </w:rPr>
        <w:t>22</w:t>
      </w:r>
      <w:bookmarkEnd w:id="751"/>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0"/>
        <w:gridCol w:w="3079"/>
        <w:gridCol w:w="1181"/>
        <w:gridCol w:w="1239"/>
        <w:gridCol w:w="48"/>
        <w:gridCol w:w="2051"/>
      </w:tblGrid>
      <w:tr w:rsidR="0007092D" w:rsidRPr="00AA38E8" w:rsidTr="009A65F3">
        <w:tc>
          <w:tcPr>
            <w:tcW w:w="1362" w:type="dxa"/>
          </w:tcPr>
          <w:p w:rsidR="0007092D" w:rsidRPr="003877CA" w:rsidRDefault="0007092D" w:rsidP="009A65F3">
            <w:pPr>
              <w:spacing w:before="60"/>
              <w:rPr>
                <w:rFonts w:cs="Calibri"/>
                <w:b/>
                <w:bCs/>
                <w:sz w:val="18"/>
                <w:szCs w:val="18"/>
              </w:rPr>
            </w:pPr>
            <w:r w:rsidRPr="003877CA">
              <w:rPr>
                <w:rFonts w:cs="Calibri"/>
                <w:b/>
                <w:bCs/>
                <w:sz w:val="18"/>
                <w:szCs w:val="18"/>
              </w:rPr>
              <w:t>Function Name</w:t>
            </w:r>
          </w:p>
        </w:tc>
        <w:tc>
          <w:tcPr>
            <w:tcW w:w="2777" w:type="dxa"/>
          </w:tcPr>
          <w:p w:rsidR="0007092D" w:rsidRPr="003877CA" w:rsidRDefault="0007092D" w:rsidP="009A65F3">
            <w:pPr>
              <w:spacing w:before="60"/>
              <w:rPr>
                <w:rFonts w:cs="Calibri"/>
                <w:sz w:val="18"/>
                <w:szCs w:val="18"/>
              </w:rPr>
            </w:pPr>
            <w:r w:rsidRPr="0007092D">
              <w:rPr>
                <w:rFonts w:cs="Calibri"/>
                <w:sz w:val="18"/>
                <w:szCs w:val="18"/>
              </w:rPr>
              <w:t>ApaNrcvrlFlt</w:t>
            </w:r>
          </w:p>
        </w:tc>
        <w:tc>
          <w:tcPr>
            <w:tcW w:w="1221" w:type="dxa"/>
            <w:shd w:val="pct30" w:color="FFFF00" w:fill="auto"/>
          </w:tcPr>
          <w:p w:rsidR="0007092D" w:rsidRPr="003877CA" w:rsidRDefault="0007092D" w:rsidP="009A65F3">
            <w:pPr>
              <w:spacing w:before="60"/>
              <w:jc w:val="center"/>
              <w:rPr>
                <w:rFonts w:cs="Calibri"/>
                <w:sz w:val="18"/>
                <w:szCs w:val="18"/>
              </w:rPr>
            </w:pPr>
            <w:r w:rsidRPr="003877CA">
              <w:rPr>
                <w:rFonts w:cs="Calibri"/>
                <w:sz w:val="18"/>
                <w:szCs w:val="18"/>
              </w:rPr>
              <w:t>Type</w:t>
            </w:r>
          </w:p>
        </w:tc>
        <w:tc>
          <w:tcPr>
            <w:tcW w:w="1357" w:type="dxa"/>
            <w:gridSpan w:val="2"/>
            <w:shd w:val="pct30" w:color="FFFF00" w:fill="auto"/>
          </w:tcPr>
          <w:p w:rsidR="0007092D" w:rsidRPr="003877CA" w:rsidRDefault="0007092D" w:rsidP="009A65F3">
            <w:pPr>
              <w:spacing w:before="60"/>
              <w:jc w:val="center"/>
              <w:rPr>
                <w:rFonts w:cs="Calibri"/>
                <w:sz w:val="18"/>
                <w:szCs w:val="18"/>
              </w:rPr>
            </w:pPr>
            <w:r w:rsidRPr="003877CA">
              <w:rPr>
                <w:rFonts w:cs="Calibri"/>
                <w:sz w:val="18"/>
                <w:szCs w:val="18"/>
              </w:rPr>
              <w:t>Min</w:t>
            </w:r>
          </w:p>
        </w:tc>
        <w:tc>
          <w:tcPr>
            <w:tcW w:w="2211" w:type="dxa"/>
            <w:shd w:val="pct30" w:color="FFFF00" w:fill="auto"/>
          </w:tcPr>
          <w:p w:rsidR="0007092D" w:rsidRPr="003877CA" w:rsidRDefault="0007092D" w:rsidP="009A65F3">
            <w:pPr>
              <w:spacing w:before="60"/>
              <w:jc w:val="center"/>
              <w:rPr>
                <w:rFonts w:cs="Calibri"/>
                <w:sz w:val="18"/>
                <w:szCs w:val="18"/>
              </w:rPr>
            </w:pPr>
            <w:r w:rsidRPr="003877CA">
              <w:rPr>
                <w:rFonts w:cs="Calibri"/>
                <w:sz w:val="18"/>
                <w:szCs w:val="18"/>
              </w:rPr>
              <w:t>Max</w:t>
            </w:r>
          </w:p>
        </w:tc>
      </w:tr>
      <w:tr w:rsidR="0007092D" w:rsidRPr="00AA38E8" w:rsidTr="009A65F3">
        <w:tc>
          <w:tcPr>
            <w:tcW w:w="1362" w:type="dxa"/>
          </w:tcPr>
          <w:p w:rsidR="0007092D" w:rsidRPr="003877CA" w:rsidRDefault="0007092D" w:rsidP="009A65F3">
            <w:pPr>
              <w:spacing w:before="60"/>
              <w:rPr>
                <w:rFonts w:cs="Calibri"/>
                <w:b/>
                <w:bCs/>
                <w:sz w:val="18"/>
                <w:szCs w:val="18"/>
              </w:rPr>
            </w:pPr>
            <w:r w:rsidRPr="003877CA">
              <w:rPr>
                <w:rFonts w:cs="Calibri"/>
                <w:b/>
                <w:bCs/>
                <w:sz w:val="18"/>
                <w:szCs w:val="18"/>
              </w:rPr>
              <w:t xml:space="preserve">Arguments Passed </w:t>
            </w:r>
          </w:p>
        </w:tc>
        <w:tc>
          <w:tcPr>
            <w:tcW w:w="2777" w:type="dxa"/>
          </w:tcPr>
          <w:p w:rsidR="0007092D" w:rsidRPr="00246857" w:rsidRDefault="0007092D" w:rsidP="009A65F3">
            <w:pPr>
              <w:spacing w:before="60"/>
              <w:rPr>
                <w:rFonts w:cs="Calibri"/>
                <w:sz w:val="18"/>
                <w:szCs w:val="18"/>
              </w:rPr>
            </w:pPr>
            <w:r w:rsidRPr="0007092D">
              <w:rPr>
                <w:rFonts w:cs="Calibri"/>
                <w:sz w:val="18"/>
                <w:szCs w:val="18"/>
              </w:rPr>
              <w:t>Msg337BusChassisExpInvld_Cnt_T_logl</w:t>
            </w:r>
          </w:p>
        </w:tc>
        <w:tc>
          <w:tcPr>
            <w:tcW w:w="1221" w:type="dxa"/>
          </w:tcPr>
          <w:p w:rsidR="0007092D" w:rsidRPr="00911C31" w:rsidRDefault="0007092D" w:rsidP="009A65F3">
            <w:pPr>
              <w:rPr>
                <w:rFonts w:cs="Calibri"/>
                <w:sz w:val="18"/>
                <w:szCs w:val="18"/>
              </w:rPr>
            </w:pPr>
            <w:r>
              <w:rPr>
                <w:rFonts w:cs="Calibri"/>
                <w:sz w:val="18"/>
                <w:szCs w:val="18"/>
              </w:rPr>
              <w:t>boolean</w:t>
            </w:r>
          </w:p>
        </w:tc>
        <w:tc>
          <w:tcPr>
            <w:tcW w:w="1304" w:type="dxa"/>
          </w:tcPr>
          <w:p w:rsidR="0007092D" w:rsidRPr="003877CA" w:rsidRDefault="0007092D" w:rsidP="009A65F3">
            <w:pPr>
              <w:spacing w:before="60"/>
              <w:rPr>
                <w:rFonts w:cs="Calibri"/>
                <w:sz w:val="18"/>
                <w:szCs w:val="18"/>
              </w:rPr>
            </w:pPr>
            <w:r>
              <w:rPr>
                <w:rFonts w:cs="Calibri"/>
                <w:sz w:val="18"/>
                <w:szCs w:val="18"/>
              </w:rPr>
              <w:t>FALSE</w:t>
            </w:r>
          </w:p>
        </w:tc>
        <w:tc>
          <w:tcPr>
            <w:tcW w:w="2264" w:type="dxa"/>
            <w:gridSpan w:val="2"/>
          </w:tcPr>
          <w:p w:rsidR="0007092D" w:rsidRPr="003877CA" w:rsidRDefault="0007092D" w:rsidP="009A65F3">
            <w:pPr>
              <w:spacing w:before="60"/>
              <w:rPr>
                <w:rFonts w:cs="Calibri"/>
                <w:sz w:val="18"/>
                <w:szCs w:val="18"/>
              </w:rPr>
            </w:pPr>
            <w:r>
              <w:rPr>
                <w:rFonts w:cs="Calibri"/>
                <w:sz w:val="18"/>
                <w:szCs w:val="18"/>
              </w:rPr>
              <w:t>TRUE</w:t>
            </w:r>
          </w:p>
        </w:tc>
      </w:tr>
      <w:tr w:rsidR="0007092D" w:rsidRPr="00AA38E8" w:rsidTr="009A65F3">
        <w:tc>
          <w:tcPr>
            <w:tcW w:w="1362" w:type="dxa"/>
          </w:tcPr>
          <w:p w:rsidR="0007092D" w:rsidRPr="003877CA" w:rsidRDefault="0007092D" w:rsidP="009A65F3">
            <w:pPr>
              <w:spacing w:before="60"/>
              <w:rPr>
                <w:rFonts w:cs="Calibri"/>
                <w:b/>
                <w:bCs/>
                <w:sz w:val="18"/>
                <w:szCs w:val="18"/>
              </w:rPr>
            </w:pPr>
          </w:p>
        </w:tc>
        <w:tc>
          <w:tcPr>
            <w:tcW w:w="2777" w:type="dxa"/>
          </w:tcPr>
          <w:p w:rsidR="0007092D" w:rsidRPr="0007092D" w:rsidRDefault="0007092D" w:rsidP="009A65F3">
            <w:pPr>
              <w:spacing w:before="60"/>
              <w:rPr>
                <w:rFonts w:cs="Calibri"/>
                <w:sz w:val="18"/>
                <w:szCs w:val="18"/>
              </w:rPr>
            </w:pPr>
            <w:r w:rsidRPr="0007092D">
              <w:rPr>
                <w:rFonts w:cs="Calibri"/>
                <w:sz w:val="18"/>
                <w:szCs w:val="18"/>
              </w:rPr>
              <w:t>Msg337BusChassisExpMiss_Cnt_T_logl</w:t>
            </w:r>
          </w:p>
        </w:tc>
        <w:tc>
          <w:tcPr>
            <w:tcW w:w="1221" w:type="dxa"/>
          </w:tcPr>
          <w:p w:rsidR="0007092D" w:rsidRPr="00911C31" w:rsidRDefault="0007092D" w:rsidP="009A65F3">
            <w:pPr>
              <w:rPr>
                <w:rFonts w:cs="Calibri"/>
                <w:sz w:val="18"/>
                <w:szCs w:val="18"/>
              </w:rPr>
            </w:pPr>
            <w:r>
              <w:rPr>
                <w:rFonts w:cs="Calibri"/>
                <w:sz w:val="18"/>
                <w:szCs w:val="18"/>
              </w:rPr>
              <w:t>boolean</w:t>
            </w:r>
          </w:p>
        </w:tc>
        <w:tc>
          <w:tcPr>
            <w:tcW w:w="1304" w:type="dxa"/>
          </w:tcPr>
          <w:p w:rsidR="0007092D" w:rsidRPr="003877CA" w:rsidRDefault="0007092D" w:rsidP="009A65F3">
            <w:pPr>
              <w:spacing w:before="60"/>
              <w:rPr>
                <w:rFonts w:cs="Calibri"/>
                <w:sz w:val="18"/>
                <w:szCs w:val="18"/>
              </w:rPr>
            </w:pPr>
            <w:r>
              <w:rPr>
                <w:rFonts w:cs="Calibri"/>
                <w:sz w:val="18"/>
                <w:szCs w:val="18"/>
              </w:rPr>
              <w:t>FALSE</w:t>
            </w:r>
          </w:p>
        </w:tc>
        <w:tc>
          <w:tcPr>
            <w:tcW w:w="2264" w:type="dxa"/>
            <w:gridSpan w:val="2"/>
          </w:tcPr>
          <w:p w:rsidR="0007092D" w:rsidRPr="003877CA" w:rsidRDefault="0007092D" w:rsidP="009A65F3">
            <w:pPr>
              <w:spacing w:before="60"/>
              <w:rPr>
                <w:rFonts w:cs="Calibri"/>
                <w:sz w:val="18"/>
                <w:szCs w:val="18"/>
              </w:rPr>
            </w:pPr>
            <w:r>
              <w:rPr>
                <w:rFonts w:cs="Calibri"/>
                <w:sz w:val="18"/>
                <w:szCs w:val="18"/>
              </w:rPr>
              <w:t>TRUE</w:t>
            </w:r>
          </w:p>
        </w:tc>
      </w:tr>
      <w:tr w:rsidR="0007092D" w:rsidRPr="00AA38E8" w:rsidTr="009A65F3">
        <w:tc>
          <w:tcPr>
            <w:tcW w:w="1362" w:type="dxa"/>
          </w:tcPr>
          <w:p w:rsidR="0007092D" w:rsidRPr="003877CA" w:rsidRDefault="0007092D" w:rsidP="009A65F3">
            <w:pPr>
              <w:spacing w:before="60"/>
              <w:rPr>
                <w:rFonts w:cs="Calibri"/>
                <w:b/>
                <w:bCs/>
                <w:sz w:val="18"/>
                <w:szCs w:val="18"/>
              </w:rPr>
            </w:pPr>
            <w:r w:rsidRPr="003877CA">
              <w:rPr>
                <w:rFonts w:cs="Calibri"/>
                <w:b/>
                <w:bCs/>
                <w:sz w:val="18"/>
                <w:szCs w:val="18"/>
              </w:rPr>
              <w:t>Return Value</w:t>
            </w:r>
          </w:p>
        </w:tc>
        <w:tc>
          <w:tcPr>
            <w:tcW w:w="2777" w:type="dxa"/>
          </w:tcPr>
          <w:p w:rsidR="0007092D" w:rsidRPr="003877CA" w:rsidRDefault="0007092D" w:rsidP="009A65F3">
            <w:pPr>
              <w:spacing w:before="60"/>
              <w:rPr>
                <w:rFonts w:cs="Calibri"/>
                <w:sz w:val="18"/>
                <w:szCs w:val="18"/>
              </w:rPr>
            </w:pPr>
            <w:r w:rsidRPr="0007092D">
              <w:rPr>
                <w:rFonts w:cs="Calibri"/>
                <w:sz w:val="18"/>
                <w:szCs w:val="18"/>
              </w:rPr>
              <w:t>ApaNrcvrlFlt_Cnt_T_logl</w:t>
            </w:r>
          </w:p>
        </w:tc>
        <w:tc>
          <w:tcPr>
            <w:tcW w:w="1221" w:type="dxa"/>
          </w:tcPr>
          <w:p w:rsidR="0007092D" w:rsidRPr="00911C31" w:rsidRDefault="0007092D" w:rsidP="009A65F3">
            <w:pPr>
              <w:rPr>
                <w:rFonts w:cs="Calibri"/>
                <w:sz w:val="18"/>
                <w:szCs w:val="18"/>
              </w:rPr>
            </w:pPr>
            <w:r>
              <w:rPr>
                <w:rFonts w:cs="Calibri"/>
                <w:sz w:val="18"/>
                <w:szCs w:val="18"/>
              </w:rPr>
              <w:t>boolean</w:t>
            </w:r>
          </w:p>
        </w:tc>
        <w:tc>
          <w:tcPr>
            <w:tcW w:w="1304" w:type="dxa"/>
          </w:tcPr>
          <w:p w:rsidR="0007092D" w:rsidRPr="003877CA" w:rsidRDefault="0007092D" w:rsidP="009A65F3">
            <w:pPr>
              <w:spacing w:before="60"/>
              <w:rPr>
                <w:rFonts w:cs="Calibri"/>
                <w:sz w:val="18"/>
                <w:szCs w:val="18"/>
              </w:rPr>
            </w:pPr>
            <w:r>
              <w:rPr>
                <w:rFonts w:cs="Calibri"/>
                <w:sz w:val="18"/>
                <w:szCs w:val="18"/>
              </w:rPr>
              <w:t>FALSE</w:t>
            </w:r>
          </w:p>
        </w:tc>
        <w:tc>
          <w:tcPr>
            <w:tcW w:w="2264" w:type="dxa"/>
            <w:gridSpan w:val="2"/>
          </w:tcPr>
          <w:p w:rsidR="0007092D" w:rsidRPr="003877CA" w:rsidRDefault="0007092D" w:rsidP="009A65F3">
            <w:pPr>
              <w:spacing w:before="60"/>
              <w:rPr>
                <w:rFonts w:cs="Calibri"/>
                <w:sz w:val="18"/>
                <w:szCs w:val="18"/>
              </w:rPr>
            </w:pPr>
            <w:r>
              <w:rPr>
                <w:rFonts w:cs="Calibri"/>
                <w:sz w:val="18"/>
                <w:szCs w:val="18"/>
              </w:rPr>
              <w:t>TRUE</w:t>
            </w:r>
          </w:p>
        </w:tc>
      </w:tr>
    </w:tbl>
    <w:p w:rsidR="0007092D" w:rsidRPr="002F5138" w:rsidRDefault="0007092D" w:rsidP="0007092D">
      <w:pPr>
        <w:pStyle w:val="Heading2"/>
        <w:numPr>
          <w:ilvl w:val="3"/>
          <w:numId w:val="11"/>
        </w:numPr>
        <w:spacing w:after="60"/>
        <w:rPr>
          <w:rFonts w:ascii="Calibri" w:hAnsi="Calibri" w:cs="Calibri"/>
        </w:rPr>
      </w:pPr>
      <w:bookmarkStart w:id="752" w:name="_Toc473815443"/>
      <w:r w:rsidRPr="002F5138">
        <w:rPr>
          <w:rFonts w:ascii="Calibri" w:hAnsi="Calibri" w:cs="Calibri"/>
        </w:rPr>
        <w:t>Description</w:t>
      </w:r>
      <w:bookmarkEnd w:id="752"/>
    </w:p>
    <w:p w:rsidR="00D20450" w:rsidRPr="00F47A34" w:rsidRDefault="0007092D" w:rsidP="0007092D">
      <w:pPr>
        <w:autoSpaceDE w:val="0"/>
        <w:autoSpaceDN w:val="0"/>
        <w:adjustRightInd w:val="0"/>
        <w:rPr>
          <w:sz w:val="18"/>
          <w:szCs w:val="18"/>
          <w:lang w:bidi="ar-SA"/>
        </w:rPr>
      </w:pPr>
      <w:r w:rsidRPr="0007092D">
        <w:rPr>
          <w:sz w:val="18"/>
          <w:szCs w:val="18"/>
          <w:lang w:bidi="ar-SA"/>
        </w:rPr>
        <w:t>Determine ApaNrcvrlFlt status</w:t>
      </w:r>
      <w:r>
        <w:rPr>
          <w:sz w:val="18"/>
          <w:szCs w:val="18"/>
          <w:lang w:bidi="ar-SA"/>
        </w:rPr>
        <w:t>.</w:t>
      </w:r>
    </w:p>
    <w:p w:rsidR="0007092D" w:rsidRPr="002F5138" w:rsidRDefault="0007092D" w:rsidP="0007092D">
      <w:pPr>
        <w:pStyle w:val="Heading2"/>
        <w:numPr>
          <w:ilvl w:val="2"/>
          <w:numId w:val="11"/>
        </w:numPr>
        <w:tabs>
          <w:tab w:val="clear" w:pos="1017"/>
          <w:tab w:val="num" w:pos="567"/>
        </w:tabs>
        <w:spacing w:after="60"/>
        <w:ind w:left="567"/>
        <w:rPr>
          <w:rFonts w:ascii="Calibri" w:hAnsi="Calibri" w:cs="Calibri"/>
        </w:rPr>
      </w:pPr>
      <w:bookmarkStart w:id="753" w:name="_Toc473815444"/>
      <w:r w:rsidRPr="002F5138">
        <w:rPr>
          <w:rFonts w:ascii="Calibri" w:hAnsi="Calibri" w:cs="Calibri"/>
        </w:rPr>
        <w:t>Local Function #</w:t>
      </w:r>
      <w:r>
        <w:rPr>
          <w:rFonts w:ascii="Calibri" w:hAnsi="Calibri" w:cs="Calibri"/>
        </w:rPr>
        <w:t>23</w:t>
      </w:r>
      <w:bookmarkEnd w:id="75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0"/>
        <w:gridCol w:w="3079"/>
        <w:gridCol w:w="1181"/>
        <w:gridCol w:w="1239"/>
        <w:gridCol w:w="48"/>
        <w:gridCol w:w="2051"/>
      </w:tblGrid>
      <w:tr w:rsidR="0007092D" w:rsidRPr="00AA38E8" w:rsidTr="009A65F3">
        <w:tc>
          <w:tcPr>
            <w:tcW w:w="1362" w:type="dxa"/>
          </w:tcPr>
          <w:p w:rsidR="0007092D" w:rsidRPr="003877CA" w:rsidRDefault="0007092D" w:rsidP="009A65F3">
            <w:pPr>
              <w:spacing w:before="60"/>
              <w:rPr>
                <w:rFonts w:cs="Calibri"/>
                <w:b/>
                <w:bCs/>
                <w:sz w:val="18"/>
                <w:szCs w:val="18"/>
              </w:rPr>
            </w:pPr>
            <w:r w:rsidRPr="003877CA">
              <w:rPr>
                <w:rFonts w:cs="Calibri"/>
                <w:b/>
                <w:bCs/>
                <w:sz w:val="18"/>
                <w:szCs w:val="18"/>
              </w:rPr>
              <w:t>Function Name</w:t>
            </w:r>
          </w:p>
        </w:tc>
        <w:tc>
          <w:tcPr>
            <w:tcW w:w="2777" w:type="dxa"/>
          </w:tcPr>
          <w:p w:rsidR="0007092D" w:rsidRPr="003877CA" w:rsidRDefault="0007092D" w:rsidP="009A65F3">
            <w:pPr>
              <w:spacing w:before="60"/>
              <w:rPr>
                <w:rFonts w:cs="Calibri"/>
                <w:sz w:val="18"/>
                <w:szCs w:val="18"/>
              </w:rPr>
            </w:pPr>
            <w:r w:rsidRPr="0007092D">
              <w:rPr>
                <w:rFonts w:cs="Calibri"/>
                <w:sz w:val="18"/>
                <w:szCs w:val="18"/>
              </w:rPr>
              <w:t>EscFlt</w:t>
            </w:r>
          </w:p>
        </w:tc>
        <w:tc>
          <w:tcPr>
            <w:tcW w:w="1221" w:type="dxa"/>
            <w:shd w:val="pct30" w:color="FFFF00" w:fill="auto"/>
          </w:tcPr>
          <w:p w:rsidR="0007092D" w:rsidRPr="003877CA" w:rsidRDefault="0007092D" w:rsidP="009A65F3">
            <w:pPr>
              <w:spacing w:before="60"/>
              <w:jc w:val="center"/>
              <w:rPr>
                <w:rFonts w:cs="Calibri"/>
                <w:sz w:val="18"/>
                <w:szCs w:val="18"/>
              </w:rPr>
            </w:pPr>
            <w:r w:rsidRPr="003877CA">
              <w:rPr>
                <w:rFonts w:cs="Calibri"/>
                <w:sz w:val="18"/>
                <w:szCs w:val="18"/>
              </w:rPr>
              <w:t>Type</w:t>
            </w:r>
          </w:p>
        </w:tc>
        <w:tc>
          <w:tcPr>
            <w:tcW w:w="1357" w:type="dxa"/>
            <w:gridSpan w:val="2"/>
            <w:shd w:val="pct30" w:color="FFFF00" w:fill="auto"/>
          </w:tcPr>
          <w:p w:rsidR="0007092D" w:rsidRPr="003877CA" w:rsidRDefault="0007092D" w:rsidP="009A65F3">
            <w:pPr>
              <w:spacing w:before="60"/>
              <w:jc w:val="center"/>
              <w:rPr>
                <w:rFonts w:cs="Calibri"/>
                <w:sz w:val="18"/>
                <w:szCs w:val="18"/>
              </w:rPr>
            </w:pPr>
            <w:r w:rsidRPr="003877CA">
              <w:rPr>
                <w:rFonts w:cs="Calibri"/>
                <w:sz w:val="18"/>
                <w:szCs w:val="18"/>
              </w:rPr>
              <w:t>Min</w:t>
            </w:r>
          </w:p>
        </w:tc>
        <w:tc>
          <w:tcPr>
            <w:tcW w:w="2211" w:type="dxa"/>
            <w:shd w:val="pct30" w:color="FFFF00" w:fill="auto"/>
          </w:tcPr>
          <w:p w:rsidR="0007092D" w:rsidRPr="003877CA" w:rsidRDefault="0007092D" w:rsidP="009A65F3">
            <w:pPr>
              <w:spacing w:before="60"/>
              <w:jc w:val="center"/>
              <w:rPr>
                <w:rFonts w:cs="Calibri"/>
                <w:sz w:val="18"/>
                <w:szCs w:val="18"/>
              </w:rPr>
            </w:pPr>
            <w:r w:rsidRPr="003877CA">
              <w:rPr>
                <w:rFonts w:cs="Calibri"/>
                <w:sz w:val="18"/>
                <w:szCs w:val="18"/>
              </w:rPr>
              <w:t>Max</w:t>
            </w:r>
          </w:p>
        </w:tc>
      </w:tr>
      <w:tr w:rsidR="0007092D" w:rsidRPr="00AA38E8" w:rsidTr="009A65F3">
        <w:tc>
          <w:tcPr>
            <w:tcW w:w="1362" w:type="dxa"/>
          </w:tcPr>
          <w:p w:rsidR="0007092D" w:rsidRPr="003877CA" w:rsidRDefault="0007092D" w:rsidP="009A65F3">
            <w:pPr>
              <w:spacing w:before="60"/>
              <w:rPr>
                <w:rFonts w:cs="Calibri"/>
                <w:b/>
                <w:bCs/>
                <w:sz w:val="18"/>
                <w:szCs w:val="18"/>
              </w:rPr>
            </w:pPr>
            <w:r w:rsidRPr="003877CA">
              <w:rPr>
                <w:rFonts w:cs="Calibri"/>
                <w:b/>
                <w:bCs/>
                <w:sz w:val="18"/>
                <w:szCs w:val="18"/>
              </w:rPr>
              <w:lastRenderedPageBreak/>
              <w:t xml:space="preserve">Arguments Passed </w:t>
            </w:r>
          </w:p>
        </w:tc>
        <w:tc>
          <w:tcPr>
            <w:tcW w:w="2777" w:type="dxa"/>
          </w:tcPr>
          <w:p w:rsidR="0007092D" w:rsidRPr="00246857" w:rsidRDefault="00C13830" w:rsidP="009A65F3">
            <w:pPr>
              <w:spacing w:before="60"/>
              <w:rPr>
                <w:rFonts w:cs="Calibri"/>
                <w:sz w:val="18"/>
                <w:szCs w:val="18"/>
              </w:rPr>
            </w:pPr>
            <w:r w:rsidRPr="00C13830">
              <w:rPr>
                <w:rFonts w:cs="Calibri"/>
                <w:sz w:val="18"/>
                <w:szCs w:val="18"/>
              </w:rPr>
              <w:t>Msg180BusChassisExpInvld_Cnt_T_logl</w:t>
            </w:r>
          </w:p>
        </w:tc>
        <w:tc>
          <w:tcPr>
            <w:tcW w:w="1221" w:type="dxa"/>
          </w:tcPr>
          <w:p w:rsidR="0007092D" w:rsidRPr="00911C31" w:rsidRDefault="0040156E" w:rsidP="009A65F3">
            <w:pPr>
              <w:rPr>
                <w:rFonts w:cs="Calibri"/>
                <w:sz w:val="18"/>
                <w:szCs w:val="18"/>
              </w:rPr>
            </w:pPr>
            <w:r>
              <w:rPr>
                <w:rFonts w:cs="Calibri"/>
                <w:sz w:val="18"/>
                <w:szCs w:val="18"/>
              </w:rPr>
              <w:t>boolean</w:t>
            </w:r>
          </w:p>
        </w:tc>
        <w:tc>
          <w:tcPr>
            <w:tcW w:w="1304" w:type="dxa"/>
          </w:tcPr>
          <w:p w:rsidR="0007092D" w:rsidRPr="003877CA" w:rsidRDefault="0040156E" w:rsidP="009A65F3">
            <w:pPr>
              <w:spacing w:before="60"/>
              <w:rPr>
                <w:rFonts w:cs="Calibri"/>
                <w:sz w:val="18"/>
                <w:szCs w:val="18"/>
              </w:rPr>
            </w:pPr>
            <w:r>
              <w:rPr>
                <w:rFonts w:cs="Calibri"/>
                <w:sz w:val="18"/>
                <w:szCs w:val="18"/>
              </w:rPr>
              <w:t>FALSE</w:t>
            </w:r>
          </w:p>
        </w:tc>
        <w:tc>
          <w:tcPr>
            <w:tcW w:w="2264" w:type="dxa"/>
            <w:gridSpan w:val="2"/>
          </w:tcPr>
          <w:p w:rsidR="0007092D" w:rsidRPr="003877CA" w:rsidRDefault="0040156E" w:rsidP="009A65F3">
            <w:pPr>
              <w:spacing w:before="60"/>
              <w:rPr>
                <w:rFonts w:cs="Calibri"/>
                <w:sz w:val="18"/>
                <w:szCs w:val="18"/>
              </w:rPr>
            </w:pPr>
            <w:r>
              <w:rPr>
                <w:rFonts w:cs="Calibri"/>
                <w:sz w:val="18"/>
                <w:szCs w:val="18"/>
              </w:rPr>
              <w:t>TRUE</w:t>
            </w:r>
          </w:p>
        </w:tc>
      </w:tr>
      <w:tr w:rsidR="0040156E" w:rsidRPr="00AA38E8" w:rsidTr="009A65F3">
        <w:tc>
          <w:tcPr>
            <w:tcW w:w="1362" w:type="dxa"/>
          </w:tcPr>
          <w:p w:rsidR="0040156E" w:rsidRPr="003877CA" w:rsidRDefault="0040156E" w:rsidP="009A65F3">
            <w:pPr>
              <w:spacing w:before="60"/>
              <w:rPr>
                <w:rFonts w:cs="Calibri"/>
                <w:b/>
                <w:bCs/>
                <w:sz w:val="18"/>
                <w:szCs w:val="18"/>
              </w:rPr>
            </w:pPr>
          </w:p>
        </w:tc>
        <w:tc>
          <w:tcPr>
            <w:tcW w:w="2777" w:type="dxa"/>
          </w:tcPr>
          <w:p w:rsidR="0040156E" w:rsidRDefault="00C13830" w:rsidP="009A65F3">
            <w:pPr>
              <w:spacing w:before="60"/>
              <w:rPr>
                <w:rFonts w:cs="Calibri"/>
                <w:sz w:val="18"/>
                <w:szCs w:val="18"/>
              </w:rPr>
            </w:pPr>
            <w:r w:rsidRPr="00C13830">
              <w:rPr>
                <w:rFonts w:cs="Calibri"/>
                <w:sz w:val="18"/>
                <w:szCs w:val="18"/>
              </w:rPr>
              <w:t>Msg180BusChassisExpMiss_Cnt_T_logl</w:t>
            </w:r>
          </w:p>
        </w:tc>
        <w:tc>
          <w:tcPr>
            <w:tcW w:w="1221" w:type="dxa"/>
          </w:tcPr>
          <w:p w:rsidR="0040156E" w:rsidRPr="00911C31" w:rsidRDefault="0040156E" w:rsidP="009A65F3">
            <w:pPr>
              <w:rPr>
                <w:rFonts w:cs="Calibri"/>
                <w:sz w:val="18"/>
                <w:szCs w:val="18"/>
              </w:rPr>
            </w:pPr>
            <w:r>
              <w:rPr>
                <w:rFonts w:cs="Calibri"/>
                <w:sz w:val="18"/>
                <w:szCs w:val="18"/>
              </w:rPr>
              <w:t>boolean</w:t>
            </w:r>
          </w:p>
        </w:tc>
        <w:tc>
          <w:tcPr>
            <w:tcW w:w="1304" w:type="dxa"/>
          </w:tcPr>
          <w:p w:rsidR="0040156E" w:rsidRPr="003877CA" w:rsidRDefault="0040156E" w:rsidP="009A65F3">
            <w:pPr>
              <w:spacing w:before="60"/>
              <w:rPr>
                <w:rFonts w:cs="Calibri"/>
                <w:sz w:val="18"/>
                <w:szCs w:val="18"/>
              </w:rPr>
            </w:pPr>
            <w:r>
              <w:rPr>
                <w:rFonts w:cs="Calibri"/>
                <w:sz w:val="18"/>
                <w:szCs w:val="18"/>
              </w:rPr>
              <w:t>FALSE</w:t>
            </w:r>
          </w:p>
        </w:tc>
        <w:tc>
          <w:tcPr>
            <w:tcW w:w="2264" w:type="dxa"/>
            <w:gridSpan w:val="2"/>
          </w:tcPr>
          <w:p w:rsidR="0040156E" w:rsidRPr="003877CA" w:rsidRDefault="0040156E" w:rsidP="009A65F3">
            <w:pPr>
              <w:spacing w:before="60"/>
              <w:rPr>
                <w:rFonts w:cs="Calibri"/>
                <w:sz w:val="18"/>
                <w:szCs w:val="18"/>
              </w:rPr>
            </w:pPr>
            <w:r>
              <w:rPr>
                <w:rFonts w:cs="Calibri"/>
                <w:sz w:val="18"/>
                <w:szCs w:val="18"/>
              </w:rPr>
              <w:t>TRUE</w:t>
            </w:r>
          </w:p>
        </w:tc>
      </w:tr>
      <w:tr w:rsidR="0007092D" w:rsidRPr="00AA38E8" w:rsidTr="009A65F3">
        <w:tc>
          <w:tcPr>
            <w:tcW w:w="1362" w:type="dxa"/>
          </w:tcPr>
          <w:p w:rsidR="0007092D" w:rsidRPr="003877CA" w:rsidRDefault="0007092D" w:rsidP="009A65F3">
            <w:pPr>
              <w:spacing w:before="60"/>
              <w:rPr>
                <w:rFonts w:cs="Calibri"/>
                <w:b/>
                <w:bCs/>
                <w:sz w:val="18"/>
                <w:szCs w:val="18"/>
              </w:rPr>
            </w:pPr>
            <w:r w:rsidRPr="003877CA">
              <w:rPr>
                <w:rFonts w:cs="Calibri"/>
                <w:b/>
                <w:bCs/>
                <w:sz w:val="18"/>
                <w:szCs w:val="18"/>
              </w:rPr>
              <w:t>Return Value</w:t>
            </w:r>
          </w:p>
        </w:tc>
        <w:tc>
          <w:tcPr>
            <w:tcW w:w="2777" w:type="dxa"/>
          </w:tcPr>
          <w:p w:rsidR="0007092D" w:rsidRPr="003877CA" w:rsidRDefault="0040156E" w:rsidP="009A65F3">
            <w:pPr>
              <w:spacing w:before="60"/>
              <w:rPr>
                <w:rFonts w:cs="Calibri"/>
                <w:sz w:val="18"/>
                <w:szCs w:val="18"/>
              </w:rPr>
            </w:pPr>
            <w:r w:rsidRPr="0040156E">
              <w:rPr>
                <w:rFonts w:cs="Calibri"/>
                <w:sz w:val="18"/>
                <w:szCs w:val="18"/>
              </w:rPr>
              <w:t>EscFlt_Cnt_T_logl</w:t>
            </w:r>
          </w:p>
        </w:tc>
        <w:tc>
          <w:tcPr>
            <w:tcW w:w="1221" w:type="dxa"/>
          </w:tcPr>
          <w:p w:rsidR="0007092D" w:rsidRPr="00911C31" w:rsidRDefault="0007092D" w:rsidP="009A65F3">
            <w:pPr>
              <w:rPr>
                <w:rFonts w:cs="Calibri"/>
                <w:sz w:val="18"/>
                <w:szCs w:val="18"/>
              </w:rPr>
            </w:pPr>
            <w:r>
              <w:rPr>
                <w:rFonts w:cs="Calibri"/>
                <w:sz w:val="18"/>
                <w:szCs w:val="18"/>
              </w:rPr>
              <w:t>boolean</w:t>
            </w:r>
          </w:p>
        </w:tc>
        <w:tc>
          <w:tcPr>
            <w:tcW w:w="1304" w:type="dxa"/>
          </w:tcPr>
          <w:p w:rsidR="0007092D" w:rsidRPr="003877CA" w:rsidRDefault="0007092D" w:rsidP="009A65F3">
            <w:pPr>
              <w:spacing w:before="60"/>
              <w:rPr>
                <w:rFonts w:cs="Calibri"/>
                <w:sz w:val="18"/>
                <w:szCs w:val="18"/>
              </w:rPr>
            </w:pPr>
            <w:r>
              <w:rPr>
                <w:rFonts w:cs="Calibri"/>
                <w:sz w:val="18"/>
                <w:szCs w:val="18"/>
              </w:rPr>
              <w:t>FALSE</w:t>
            </w:r>
          </w:p>
        </w:tc>
        <w:tc>
          <w:tcPr>
            <w:tcW w:w="2264" w:type="dxa"/>
            <w:gridSpan w:val="2"/>
          </w:tcPr>
          <w:p w:rsidR="0007092D" w:rsidRPr="003877CA" w:rsidRDefault="0007092D" w:rsidP="009A65F3">
            <w:pPr>
              <w:spacing w:before="60"/>
              <w:rPr>
                <w:rFonts w:cs="Calibri"/>
                <w:sz w:val="18"/>
                <w:szCs w:val="18"/>
              </w:rPr>
            </w:pPr>
            <w:r>
              <w:rPr>
                <w:rFonts w:cs="Calibri"/>
                <w:sz w:val="18"/>
                <w:szCs w:val="18"/>
              </w:rPr>
              <w:t>TRUE</w:t>
            </w:r>
          </w:p>
        </w:tc>
      </w:tr>
    </w:tbl>
    <w:p w:rsidR="0007092D" w:rsidRPr="002F5138" w:rsidRDefault="0007092D" w:rsidP="0007092D">
      <w:pPr>
        <w:pStyle w:val="Heading2"/>
        <w:numPr>
          <w:ilvl w:val="3"/>
          <w:numId w:val="11"/>
        </w:numPr>
        <w:spacing w:after="60"/>
        <w:rPr>
          <w:rFonts w:ascii="Calibri" w:hAnsi="Calibri" w:cs="Calibri"/>
        </w:rPr>
      </w:pPr>
      <w:bookmarkStart w:id="754" w:name="_Toc473815445"/>
      <w:r w:rsidRPr="002F5138">
        <w:rPr>
          <w:rFonts w:ascii="Calibri" w:hAnsi="Calibri" w:cs="Calibri"/>
        </w:rPr>
        <w:t>Description</w:t>
      </w:r>
      <w:bookmarkEnd w:id="754"/>
    </w:p>
    <w:p w:rsidR="00F3040B" w:rsidRDefault="00E43FDD" w:rsidP="0007092D">
      <w:pPr>
        <w:autoSpaceDE w:val="0"/>
        <w:autoSpaceDN w:val="0"/>
        <w:adjustRightInd w:val="0"/>
        <w:rPr>
          <w:sz w:val="18"/>
          <w:szCs w:val="18"/>
          <w:lang w:bidi="ar-SA"/>
        </w:rPr>
      </w:pPr>
      <w:r w:rsidRPr="00E43FDD">
        <w:rPr>
          <w:sz w:val="18"/>
          <w:szCs w:val="18"/>
          <w:lang w:bidi="ar-SA"/>
        </w:rPr>
        <w:t>Determine EscFlt status</w:t>
      </w:r>
      <w:r w:rsidR="0007092D">
        <w:rPr>
          <w:sz w:val="18"/>
          <w:szCs w:val="18"/>
          <w:lang w:bidi="ar-SA"/>
        </w:rPr>
        <w:t>.</w:t>
      </w:r>
    </w:p>
    <w:p w:rsidR="00F17713" w:rsidRPr="002F5138" w:rsidRDefault="00F17713" w:rsidP="00F17713">
      <w:pPr>
        <w:pStyle w:val="Heading2"/>
        <w:numPr>
          <w:ilvl w:val="2"/>
          <w:numId w:val="11"/>
        </w:numPr>
        <w:tabs>
          <w:tab w:val="clear" w:pos="1017"/>
          <w:tab w:val="num" w:pos="567"/>
        </w:tabs>
        <w:spacing w:after="60"/>
        <w:ind w:left="567"/>
        <w:rPr>
          <w:rFonts w:ascii="Calibri" w:hAnsi="Calibri" w:cs="Calibri"/>
        </w:rPr>
      </w:pPr>
      <w:bookmarkStart w:id="755" w:name="_Toc473815446"/>
      <w:r w:rsidRPr="002F5138">
        <w:rPr>
          <w:rFonts w:ascii="Calibri" w:hAnsi="Calibri" w:cs="Calibri"/>
        </w:rPr>
        <w:t>Local Function #</w:t>
      </w:r>
      <w:r>
        <w:rPr>
          <w:rFonts w:ascii="Calibri" w:hAnsi="Calibri" w:cs="Calibri"/>
        </w:rPr>
        <w:t>24</w:t>
      </w:r>
      <w:bookmarkEnd w:id="755"/>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2"/>
        <w:gridCol w:w="2777"/>
        <w:gridCol w:w="1221"/>
        <w:gridCol w:w="1304"/>
        <w:gridCol w:w="53"/>
        <w:gridCol w:w="2211"/>
      </w:tblGrid>
      <w:tr w:rsidR="00F17713" w:rsidRPr="00AA38E8" w:rsidTr="009A65F3">
        <w:tc>
          <w:tcPr>
            <w:tcW w:w="1362" w:type="dxa"/>
          </w:tcPr>
          <w:p w:rsidR="00F17713" w:rsidRPr="003877CA" w:rsidRDefault="00F17713" w:rsidP="009A65F3">
            <w:pPr>
              <w:spacing w:before="60"/>
              <w:rPr>
                <w:rFonts w:cs="Calibri"/>
                <w:b/>
                <w:bCs/>
                <w:sz w:val="18"/>
                <w:szCs w:val="18"/>
              </w:rPr>
            </w:pPr>
            <w:r w:rsidRPr="003877CA">
              <w:rPr>
                <w:rFonts w:cs="Calibri"/>
                <w:b/>
                <w:bCs/>
                <w:sz w:val="18"/>
                <w:szCs w:val="18"/>
              </w:rPr>
              <w:t>Function Name</w:t>
            </w:r>
          </w:p>
        </w:tc>
        <w:tc>
          <w:tcPr>
            <w:tcW w:w="2777" w:type="dxa"/>
          </w:tcPr>
          <w:p w:rsidR="00F17713" w:rsidRPr="003877CA" w:rsidRDefault="00F17713" w:rsidP="009A65F3">
            <w:pPr>
              <w:spacing w:before="60"/>
              <w:rPr>
                <w:rFonts w:cs="Calibri"/>
                <w:sz w:val="18"/>
                <w:szCs w:val="18"/>
              </w:rPr>
            </w:pPr>
            <w:r>
              <w:rPr>
                <w:rFonts w:cs="Calibri"/>
                <w:sz w:val="18"/>
                <w:szCs w:val="18"/>
              </w:rPr>
              <w:t>LkaCheck</w:t>
            </w:r>
          </w:p>
        </w:tc>
        <w:tc>
          <w:tcPr>
            <w:tcW w:w="1221" w:type="dxa"/>
            <w:shd w:val="pct30" w:color="FFFF00" w:fill="auto"/>
          </w:tcPr>
          <w:p w:rsidR="00F17713" w:rsidRPr="003877CA" w:rsidRDefault="00F17713" w:rsidP="009A65F3">
            <w:pPr>
              <w:spacing w:before="60"/>
              <w:jc w:val="center"/>
              <w:rPr>
                <w:rFonts w:cs="Calibri"/>
                <w:sz w:val="18"/>
                <w:szCs w:val="18"/>
              </w:rPr>
            </w:pPr>
            <w:r w:rsidRPr="003877CA">
              <w:rPr>
                <w:rFonts w:cs="Calibri"/>
                <w:sz w:val="18"/>
                <w:szCs w:val="18"/>
              </w:rPr>
              <w:t>Type</w:t>
            </w:r>
          </w:p>
        </w:tc>
        <w:tc>
          <w:tcPr>
            <w:tcW w:w="1357" w:type="dxa"/>
            <w:gridSpan w:val="2"/>
            <w:shd w:val="pct30" w:color="FFFF00" w:fill="auto"/>
          </w:tcPr>
          <w:p w:rsidR="00F17713" w:rsidRPr="003877CA" w:rsidRDefault="00F17713" w:rsidP="009A65F3">
            <w:pPr>
              <w:spacing w:before="60"/>
              <w:jc w:val="center"/>
              <w:rPr>
                <w:rFonts w:cs="Calibri"/>
                <w:sz w:val="18"/>
                <w:szCs w:val="18"/>
              </w:rPr>
            </w:pPr>
            <w:r w:rsidRPr="003877CA">
              <w:rPr>
                <w:rFonts w:cs="Calibri"/>
                <w:sz w:val="18"/>
                <w:szCs w:val="18"/>
              </w:rPr>
              <w:t>Min</w:t>
            </w:r>
          </w:p>
        </w:tc>
        <w:tc>
          <w:tcPr>
            <w:tcW w:w="2211" w:type="dxa"/>
            <w:shd w:val="pct30" w:color="FFFF00" w:fill="auto"/>
          </w:tcPr>
          <w:p w:rsidR="00F17713" w:rsidRPr="003877CA" w:rsidRDefault="00F17713" w:rsidP="009A65F3">
            <w:pPr>
              <w:spacing w:before="60"/>
              <w:jc w:val="center"/>
              <w:rPr>
                <w:rFonts w:cs="Calibri"/>
                <w:sz w:val="18"/>
                <w:szCs w:val="18"/>
              </w:rPr>
            </w:pPr>
            <w:r w:rsidRPr="003877CA">
              <w:rPr>
                <w:rFonts w:cs="Calibri"/>
                <w:sz w:val="18"/>
                <w:szCs w:val="18"/>
              </w:rPr>
              <w:t>Max</w:t>
            </w:r>
          </w:p>
        </w:tc>
      </w:tr>
      <w:tr w:rsidR="00F17713" w:rsidRPr="00AA38E8" w:rsidTr="009A65F3">
        <w:tc>
          <w:tcPr>
            <w:tcW w:w="1362" w:type="dxa"/>
          </w:tcPr>
          <w:p w:rsidR="00F17713" w:rsidRPr="003877CA" w:rsidRDefault="00F17713" w:rsidP="009A65F3">
            <w:pPr>
              <w:spacing w:before="60"/>
              <w:rPr>
                <w:rFonts w:cs="Calibri"/>
                <w:b/>
                <w:bCs/>
                <w:sz w:val="18"/>
                <w:szCs w:val="18"/>
              </w:rPr>
            </w:pPr>
            <w:r w:rsidRPr="003877CA">
              <w:rPr>
                <w:rFonts w:cs="Calibri"/>
                <w:b/>
                <w:bCs/>
                <w:sz w:val="18"/>
                <w:szCs w:val="18"/>
              </w:rPr>
              <w:t xml:space="preserve">Arguments Passed </w:t>
            </w:r>
          </w:p>
        </w:tc>
        <w:tc>
          <w:tcPr>
            <w:tcW w:w="2777" w:type="dxa"/>
          </w:tcPr>
          <w:p w:rsidR="00F17713" w:rsidRPr="00246857" w:rsidRDefault="00F17713" w:rsidP="009A65F3">
            <w:pPr>
              <w:spacing w:before="60"/>
              <w:rPr>
                <w:rFonts w:cs="Calibri"/>
                <w:sz w:val="18"/>
                <w:szCs w:val="18"/>
              </w:rPr>
            </w:pPr>
            <w:r>
              <w:rPr>
                <w:rFonts w:cs="Calibri"/>
                <w:sz w:val="18"/>
                <w:szCs w:val="18"/>
              </w:rPr>
              <w:t>*LkaFlt</w:t>
            </w:r>
            <w:r w:rsidRPr="00C13830">
              <w:rPr>
                <w:rFonts w:cs="Calibri"/>
                <w:sz w:val="18"/>
                <w:szCs w:val="18"/>
              </w:rPr>
              <w:t>_Cnt_T_logl</w:t>
            </w:r>
          </w:p>
        </w:tc>
        <w:tc>
          <w:tcPr>
            <w:tcW w:w="1221" w:type="dxa"/>
          </w:tcPr>
          <w:p w:rsidR="00F17713" w:rsidRPr="00911C31" w:rsidRDefault="00F17713" w:rsidP="009A65F3">
            <w:pPr>
              <w:rPr>
                <w:rFonts w:cs="Calibri"/>
                <w:sz w:val="18"/>
                <w:szCs w:val="18"/>
              </w:rPr>
            </w:pPr>
            <w:r>
              <w:rPr>
                <w:rFonts w:cs="Calibri"/>
                <w:sz w:val="18"/>
                <w:szCs w:val="18"/>
              </w:rPr>
              <w:t>boolean</w:t>
            </w:r>
          </w:p>
        </w:tc>
        <w:tc>
          <w:tcPr>
            <w:tcW w:w="1304" w:type="dxa"/>
          </w:tcPr>
          <w:p w:rsidR="00F17713" w:rsidRPr="003877CA" w:rsidRDefault="00F17713" w:rsidP="009A65F3">
            <w:pPr>
              <w:spacing w:before="60"/>
              <w:rPr>
                <w:rFonts w:cs="Calibri"/>
                <w:sz w:val="18"/>
                <w:szCs w:val="18"/>
              </w:rPr>
            </w:pPr>
            <w:r>
              <w:rPr>
                <w:rFonts w:cs="Calibri"/>
                <w:sz w:val="18"/>
                <w:szCs w:val="18"/>
              </w:rPr>
              <w:t>FALSE</w:t>
            </w:r>
          </w:p>
        </w:tc>
        <w:tc>
          <w:tcPr>
            <w:tcW w:w="2264" w:type="dxa"/>
            <w:gridSpan w:val="2"/>
          </w:tcPr>
          <w:p w:rsidR="00F17713" w:rsidRPr="003877CA" w:rsidRDefault="00F17713" w:rsidP="009A65F3">
            <w:pPr>
              <w:spacing w:before="60"/>
              <w:rPr>
                <w:rFonts w:cs="Calibri"/>
                <w:sz w:val="18"/>
                <w:szCs w:val="18"/>
              </w:rPr>
            </w:pPr>
            <w:r>
              <w:rPr>
                <w:rFonts w:cs="Calibri"/>
                <w:sz w:val="18"/>
                <w:szCs w:val="18"/>
              </w:rPr>
              <w:t>TRUE</w:t>
            </w:r>
          </w:p>
        </w:tc>
      </w:tr>
      <w:tr w:rsidR="00F17713" w:rsidRPr="00AA38E8" w:rsidTr="009A65F3">
        <w:tc>
          <w:tcPr>
            <w:tcW w:w="1362" w:type="dxa"/>
          </w:tcPr>
          <w:p w:rsidR="00F17713" w:rsidRPr="003877CA" w:rsidRDefault="00F17713" w:rsidP="009A65F3">
            <w:pPr>
              <w:spacing w:before="60"/>
              <w:rPr>
                <w:rFonts w:cs="Calibri"/>
                <w:b/>
                <w:bCs/>
                <w:sz w:val="18"/>
                <w:szCs w:val="18"/>
              </w:rPr>
            </w:pPr>
          </w:p>
        </w:tc>
        <w:tc>
          <w:tcPr>
            <w:tcW w:w="2777" w:type="dxa"/>
          </w:tcPr>
          <w:p w:rsidR="00F17713" w:rsidRDefault="00F17713" w:rsidP="009A65F3">
            <w:pPr>
              <w:spacing w:before="60"/>
              <w:rPr>
                <w:rFonts w:cs="Calibri"/>
                <w:sz w:val="18"/>
                <w:szCs w:val="18"/>
              </w:rPr>
            </w:pPr>
            <w:r>
              <w:rPr>
                <w:rFonts w:cs="Calibri"/>
                <w:sz w:val="18"/>
                <w:szCs w:val="18"/>
              </w:rPr>
              <w:t>*LkaInhb</w:t>
            </w:r>
            <w:r w:rsidRPr="00C13830">
              <w:rPr>
                <w:rFonts w:cs="Calibri"/>
                <w:sz w:val="18"/>
                <w:szCs w:val="18"/>
              </w:rPr>
              <w:t>_Cnt_T_logl</w:t>
            </w:r>
          </w:p>
        </w:tc>
        <w:tc>
          <w:tcPr>
            <w:tcW w:w="1221" w:type="dxa"/>
          </w:tcPr>
          <w:p w:rsidR="00F17713" w:rsidRPr="00911C31" w:rsidRDefault="00F17713" w:rsidP="009A65F3">
            <w:pPr>
              <w:rPr>
                <w:rFonts w:cs="Calibri"/>
                <w:sz w:val="18"/>
                <w:szCs w:val="18"/>
              </w:rPr>
            </w:pPr>
            <w:r>
              <w:rPr>
                <w:rFonts w:cs="Calibri"/>
                <w:sz w:val="18"/>
                <w:szCs w:val="18"/>
              </w:rPr>
              <w:t>boolean</w:t>
            </w:r>
          </w:p>
        </w:tc>
        <w:tc>
          <w:tcPr>
            <w:tcW w:w="1304" w:type="dxa"/>
          </w:tcPr>
          <w:p w:rsidR="00F17713" w:rsidRPr="003877CA" w:rsidRDefault="00F17713" w:rsidP="009A65F3">
            <w:pPr>
              <w:spacing w:before="60"/>
              <w:rPr>
                <w:rFonts w:cs="Calibri"/>
                <w:sz w:val="18"/>
                <w:szCs w:val="18"/>
              </w:rPr>
            </w:pPr>
            <w:r>
              <w:rPr>
                <w:rFonts w:cs="Calibri"/>
                <w:sz w:val="18"/>
                <w:szCs w:val="18"/>
              </w:rPr>
              <w:t>FALSE</w:t>
            </w:r>
          </w:p>
        </w:tc>
        <w:tc>
          <w:tcPr>
            <w:tcW w:w="2264" w:type="dxa"/>
            <w:gridSpan w:val="2"/>
          </w:tcPr>
          <w:p w:rsidR="00F17713" w:rsidRPr="003877CA" w:rsidRDefault="00F17713" w:rsidP="009A65F3">
            <w:pPr>
              <w:spacing w:before="60"/>
              <w:rPr>
                <w:rFonts w:cs="Calibri"/>
                <w:sz w:val="18"/>
                <w:szCs w:val="18"/>
              </w:rPr>
            </w:pPr>
            <w:r>
              <w:rPr>
                <w:rFonts w:cs="Calibri"/>
                <w:sz w:val="18"/>
                <w:szCs w:val="18"/>
              </w:rPr>
              <w:t>TRUE</w:t>
            </w:r>
          </w:p>
        </w:tc>
      </w:tr>
      <w:tr w:rsidR="00F17713" w:rsidRPr="00AA38E8" w:rsidTr="009A65F3">
        <w:tc>
          <w:tcPr>
            <w:tcW w:w="1362" w:type="dxa"/>
          </w:tcPr>
          <w:p w:rsidR="00F17713" w:rsidRPr="003877CA" w:rsidRDefault="00F17713" w:rsidP="009A65F3">
            <w:pPr>
              <w:spacing w:before="60"/>
              <w:rPr>
                <w:rFonts w:cs="Calibri"/>
                <w:b/>
                <w:bCs/>
                <w:sz w:val="18"/>
                <w:szCs w:val="18"/>
              </w:rPr>
            </w:pPr>
          </w:p>
        </w:tc>
        <w:tc>
          <w:tcPr>
            <w:tcW w:w="2777" w:type="dxa"/>
          </w:tcPr>
          <w:p w:rsidR="00F17713" w:rsidRPr="003877CA" w:rsidRDefault="00F17713" w:rsidP="009A65F3">
            <w:pPr>
              <w:spacing w:before="60"/>
              <w:rPr>
                <w:rFonts w:cs="Calibri"/>
                <w:sz w:val="18"/>
                <w:szCs w:val="18"/>
              </w:rPr>
            </w:pPr>
            <w:r>
              <w:rPr>
                <w:rFonts w:cs="Calibri"/>
                <w:sz w:val="18"/>
                <w:szCs w:val="18"/>
              </w:rPr>
              <w:t>*LkaPrmnFlt</w:t>
            </w:r>
            <w:r w:rsidRPr="0040156E">
              <w:rPr>
                <w:rFonts w:cs="Calibri"/>
                <w:sz w:val="18"/>
                <w:szCs w:val="18"/>
              </w:rPr>
              <w:t>_Cnt_T_logl</w:t>
            </w:r>
          </w:p>
        </w:tc>
        <w:tc>
          <w:tcPr>
            <w:tcW w:w="1221" w:type="dxa"/>
          </w:tcPr>
          <w:p w:rsidR="00F17713" w:rsidRPr="00911C31" w:rsidRDefault="00F17713" w:rsidP="009A65F3">
            <w:pPr>
              <w:rPr>
                <w:rFonts w:cs="Calibri"/>
                <w:sz w:val="18"/>
                <w:szCs w:val="18"/>
              </w:rPr>
            </w:pPr>
            <w:r>
              <w:rPr>
                <w:rFonts w:cs="Calibri"/>
                <w:sz w:val="18"/>
                <w:szCs w:val="18"/>
              </w:rPr>
              <w:t>boolean</w:t>
            </w:r>
          </w:p>
        </w:tc>
        <w:tc>
          <w:tcPr>
            <w:tcW w:w="1304" w:type="dxa"/>
          </w:tcPr>
          <w:p w:rsidR="00F17713" w:rsidRPr="003877CA" w:rsidRDefault="00F17713" w:rsidP="009A65F3">
            <w:pPr>
              <w:spacing w:before="60"/>
              <w:rPr>
                <w:rFonts w:cs="Calibri"/>
                <w:sz w:val="18"/>
                <w:szCs w:val="18"/>
              </w:rPr>
            </w:pPr>
            <w:r>
              <w:rPr>
                <w:rFonts w:cs="Calibri"/>
                <w:sz w:val="18"/>
                <w:szCs w:val="18"/>
              </w:rPr>
              <w:t>FALSE</w:t>
            </w:r>
          </w:p>
        </w:tc>
        <w:tc>
          <w:tcPr>
            <w:tcW w:w="2264" w:type="dxa"/>
            <w:gridSpan w:val="2"/>
          </w:tcPr>
          <w:p w:rsidR="00F17713" w:rsidRPr="003877CA" w:rsidRDefault="00F17713" w:rsidP="009A65F3">
            <w:pPr>
              <w:spacing w:before="60"/>
              <w:rPr>
                <w:rFonts w:cs="Calibri"/>
                <w:sz w:val="18"/>
                <w:szCs w:val="18"/>
              </w:rPr>
            </w:pPr>
            <w:r>
              <w:rPr>
                <w:rFonts w:cs="Calibri"/>
                <w:sz w:val="18"/>
                <w:szCs w:val="18"/>
              </w:rPr>
              <w:t>TRUE</w:t>
            </w:r>
          </w:p>
        </w:tc>
      </w:tr>
    </w:tbl>
    <w:p w:rsidR="00F17713" w:rsidRPr="002F5138" w:rsidRDefault="00F17713" w:rsidP="00F17713">
      <w:pPr>
        <w:pStyle w:val="Heading2"/>
        <w:numPr>
          <w:ilvl w:val="3"/>
          <w:numId w:val="11"/>
        </w:numPr>
        <w:spacing w:after="60"/>
        <w:rPr>
          <w:rFonts w:ascii="Calibri" w:hAnsi="Calibri" w:cs="Calibri"/>
        </w:rPr>
      </w:pPr>
      <w:bookmarkStart w:id="756" w:name="_Toc473815447"/>
      <w:r w:rsidRPr="002F5138">
        <w:rPr>
          <w:rFonts w:ascii="Calibri" w:hAnsi="Calibri" w:cs="Calibri"/>
        </w:rPr>
        <w:t>Description</w:t>
      </w:r>
      <w:bookmarkEnd w:id="756"/>
    </w:p>
    <w:p w:rsidR="00F17713" w:rsidRPr="00F47A34" w:rsidRDefault="00F17713" w:rsidP="00F17713">
      <w:pPr>
        <w:autoSpaceDE w:val="0"/>
        <w:autoSpaceDN w:val="0"/>
        <w:adjustRightInd w:val="0"/>
        <w:rPr>
          <w:sz w:val="18"/>
          <w:szCs w:val="18"/>
          <w:lang w:bidi="ar-SA"/>
        </w:rPr>
      </w:pPr>
      <w:r>
        <w:rPr>
          <w:sz w:val="18"/>
          <w:szCs w:val="18"/>
          <w:lang w:bidi="ar-SA"/>
        </w:rPr>
        <w:t>Implements LKA Check subsystem in model. The arguments to this function are all returned as output.</w:t>
      </w:r>
    </w:p>
    <w:p w:rsidR="00F17713" w:rsidRPr="00F47A34" w:rsidRDefault="00F17713" w:rsidP="0007092D">
      <w:pPr>
        <w:autoSpaceDE w:val="0"/>
        <w:autoSpaceDN w:val="0"/>
        <w:adjustRightInd w:val="0"/>
        <w:rPr>
          <w:sz w:val="18"/>
          <w:szCs w:val="18"/>
          <w:lang w:bidi="ar-SA"/>
        </w:rPr>
      </w:pPr>
    </w:p>
    <w:p w:rsidR="008C6874" w:rsidRPr="00AA38E8" w:rsidRDefault="008C6874" w:rsidP="008C6874">
      <w:pPr>
        <w:pStyle w:val="Heading2"/>
        <w:spacing w:after="60"/>
        <w:rPr>
          <w:rFonts w:ascii="Calibri" w:hAnsi="Calibri" w:cs="Calibri"/>
        </w:rPr>
      </w:pPr>
      <w:bookmarkStart w:id="757" w:name="_Toc421011542"/>
      <w:bookmarkStart w:id="758" w:name="_Toc473815448"/>
      <w:r>
        <w:rPr>
          <w:rFonts w:ascii="Calibri" w:hAnsi="Calibri" w:cs="Calibri"/>
        </w:rPr>
        <w:t>GLOBAL</w:t>
      </w:r>
      <w:r w:rsidRPr="00AA38E8">
        <w:rPr>
          <w:rFonts w:ascii="Calibri" w:hAnsi="Calibri" w:cs="Calibri"/>
        </w:rPr>
        <w:t xml:space="preserve"> Function/Macro Definitions</w:t>
      </w:r>
      <w:bookmarkEnd w:id="757"/>
      <w:bookmarkEnd w:id="758"/>
    </w:p>
    <w:p w:rsidR="008C6874" w:rsidRDefault="009B7D1A" w:rsidP="008C6874">
      <w:pPr>
        <w:rPr>
          <w:rFonts w:cs="Calibri"/>
        </w:rPr>
      </w:pPr>
      <w:r>
        <w:rPr>
          <w:rFonts w:cs="Calibri"/>
        </w:rPr>
        <w:t>None</w:t>
      </w: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Pr="005B72BC" w:rsidRDefault="00531B8C" w:rsidP="00531B8C">
      <w:pPr>
        <w:pStyle w:val="Heading1"/>
        <w:ind w:left="562" w:hanging="562"/>
        <w:rPr>
          <w:rFonts w:ascii="Calibri" w:hAnsi="Calibri" w:cs="Calibri"/>
        </w:rPr>
      </w:pPr>
      <w:bookmarkStart w:id="759" w:name="_Toc418080076"/>
      <w:bookmarkStart w:id="760" w:name="_Toc421709921"/>
      <w:bookmarkStart w:id="761" w:name="_Toc473815449"/>
      <w:r w:rsidRPr="005B72BC">
        <w:rPr>
          <w:rFonts w:ascii="Calibri" w:hAnsi="Calibri"/>
        </w:rPr>
        <w:lastRenderedPageBreak/>
        <w:t>Known</w:t>
      </w:r>
      <w:r w:rsidRPr="005B72BC">
        <w:rPr>
          <w:rFonts w:ascii="Calibri" w:hAnsi="Calibri" w:cs="Calibri"/>
        </w:rPr>
        <w:t xml:space="preserve"> Limitations with Design</w:t>
      </w:r>
      <w:bookmarkEnd w:id="759"/>
      <w:bookmarkEnd w:id="760"/>
      <w:bookmarkEnd w:id="761"/>
    </w:p>
    <w:p w:rsidR="006474E0" w:rsidRDefault="006474E0" w:rsidP="001A7E08">
      <w:pPr>
        <w:pStyle w:val="ListParagraph"/>
        <w:jc w:val="both"/>
      </w:pPr>
    </w:p>
    <w:p w:rsidR="006474E0" w:rsidRDefault="006474E0" w:rsidP="003B609D">
      <w:pPr>
        <w:pStyle w:val="ListParagraph"/>
        <w:numPr>
          <w:ilvl w:val="0"/>
          <w:numId w:val="34"/>
        </w:numPr>
        <w:ind w:left="270" w:firstLine="450"/>
        <w:jc w:val="both"/>
      </w:pPr>
      <w:r>
        <w:t xml:space="preserve">DataDict.m includes a default value for GmLoaIgnCntr NVM. This is redundant because the design uses the NVM GetErrorStatus function call to determine if this NVM value should be set to its default value of 0. </w:t>
      </w:r>
    </w:p>
    <w:p w:rsidR="001F4282" w:rsidRPr="00B26D2C" w:rsidRDefault="001F4282" w:rsidP="0043410A">
      <w:pPr>
        <w:pStyle w:val="ListParagraph"/>
        <w:rPr>
          <w:rFonts w:cs="Calibri"/>
          <w:i/>
        </w:rPr>
      </w:pPr>
    </w:p>
    <w:p w:rsidR="00531B8C" w:rsidRDefault="00531B8C" w:rsidP="00531B8C">
      <w:pPr>
        <w:rPr>
          <w:rFonts w:cs="Calibri"/>
        </w:rPr>
      </w:pP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762" w:name="_Toc382297449"/>
      <w:bookmarkStart w:id="763" w:name="_Toc418080077"/>
      <w:bookmarkStart w:id="764" w:name="_Toc421709922"/>
      <w:bookmarkStart w:id="765" w:name="_Toc473815450"/>
      <w:r w:rsidRPr="00E75CFE">
        <w:rPr>
          <w:rFonts w:ascii="Calibri" w:hAnsi="Calibri" w:cs="Calibri"/>
        </w:rPr>
        <w:lastRenderedPageBreak/>
        <w:t>UNIT TEST CONSIDERATION</w:t>
      </w:r>
      <w:bookmarkEnd w:id="762"/>
      <w:bookmarkEnd w:id="763"/>
      <w:bookmarkEnd w:id="764"/>
      <w:bookmarkEnd w:id="765"/>
    </w:p>
    <w:p w:rsidR="00250144" w:rsidRDefault="00250144" w:rsidP="00531B8C">
      <w:pPr>
        <w:rPr>
          <w:lang w:bidi="ar-SA"/>
        </w:rPr>
      </w:pPr>
      <w:r>
        <w:t>None</w:t>
      </w:r>
    </w:p>
    <w:p w:rsidR="00250144" w:rsidRPr="00250144" w:rsidRDefault="00250144" w:rsidP="00250144">
      <w:pPr>
        <w:rPr>
          <w:lang w:bidi="ar-SA"/>
        </w:rPr>
      </w:pPr>
    </w:p>
    <w:p w:rsidR="00250144" w:rsidRPr="00250144" w:rsidRDefault="00250144" w:rsidP="00250144">
      <w:pPr>
        <w:rPr>
          <w:lang w:bidi="ar-SA"/>
        </w:rPr>
      </w:pPr>
    </w:p>
    <w:p w:rsidR="00250144" w:rsidRPr="00250144" w:rsidRDefault="00250144" w:rsidP="00250144">
      <w:pPr>
        <w:rPr>
          <w:lang w:bidi="ar-SA"/>
        </w:rPr>
      </w:pPr>
    </w:p>
    <w:p w:rsidR="00250144" w:rsidRPr="00250144" w:rsidRDefault="00250144" w:rsidP="00250144">
      <w:pPr>
        <w:rPr>
          <w:lang w:bidi="ar-SA"/>
        </w:rPr>
      </w:pPr>
    </w:p>
    <w:p w:rsidR="00250144" w:rsidRPr="00250144" w:rsidRDefault="00250144" w:rsidP="00250144">
      <w:pPr>
        <w:rPr>
          <w:lang w:bidi="ar-SA"/>
        </w:rPr>
      </w:pPr>
    </w:p>
    <w:p w:rsidR="00250144" w:rsidRPr="00250144" w:rsidRDefault="00250144" w:rsidP="00250144">
      <w:pPr>
        <w:rPr>
          <w:lang w:bidi="ar-SA"/>
        </w:rPr>
      </w:pPr>
    </w:p>
    <w:p w:rsidR="00250144" w:rsidRPr="00250144" w:rsidRDefault="00250144" w:rsidP="00250144">
      <w:pPr>
        <w:rPr>
          <w:lang w:bidi="ar-SA"/>
        </w:rPr>
      </w:pPr>
    </w:p>
    <w:p w:rsidR="00250144" w:rsidRDefault="00250144" w:rsidP="00250144">
      <w:pPr>
        <w:rPr>
          <w:lang w:bidi="ar-SA"/>
        </w:rPr>
      </w:pPr>
    </w:p>
    <w:p w:rsidR="00250144" w:rsidRDefault="00250144" w:rsidP="00250144">
      <w:pPr>
        <w:rPr>
          <w:lang w:bidi="ar-SA"/>
        </w:rPr>
      </w:pPr>
    </w:p>
    <w:p w:rsidR="00531B8C" w:rsidRPr="00250144" w:rsidRDefault="00250144" w:rsidP="00250144">
      <w:pPr>
        <w:tabs>
          <w:tab w:val="left" w:pos="6636"/>
        </w:tabs>
        <w:rPr>
          <w:lang w:bidi="ar-SA"/>
        </w:rPr>
      </w:pPr>
      <w:r>
        <w:rPr>
          <w:lang w:bidi="ar-SA"/>
        </w:rPr>
        <w:tab/>
      </w:r>
    </w:p>
    <w:p w:rsidR="00786BDF" w:rsidRPr="00A158C7" w:rsidRDefault="00786BDF" w:rsidP="000B37D5">
      <w:pPr>
        <w:pStyle w:val="Heading7"/>
      </w:pPr>
      <w:bookmarkStart w:id="766" w:name="_Toc473815451"/>
      <w:r w:rsidRPr="00A158C7">
        <w:lastRenderedPageBreak/>
        <w:t>Abbreviations and Acronyms</w:t>
      </w:r>
      <w:bookmarkEnd w:id="7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767" w:name="_Toc473815452"/>
      <w:r w:rsidRPr="00A158C7">
        <w:lastRenderedPageBreak/>
        <w:t>Glossary</w:t>
      </w:r>
      <w:bookmarkEnd w:id="767"/>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768" w:name="_Toc473815453"/>
      <w:r w:rsidRPr="00A158C7">
        <w:lastRenderedPageBreak/>
        <w:t>References</w:t>
      </w:r>
      <w:bookmarkEnd w:id="7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769" w:name="_Ref313612389"/>
            <w:r>
              <w:t>AUTOSAR Specification of Memory Mapping (Link:</w:t>
            </w:r>
            <w:hyperlink r:id="rId13" w:history="1">
              <w:r w:rsidRPr="00F35C33">
                <w:rPr>
                  <w:rStyle w:val="Hyperlink"/>
                </w:rPr>
                <w:t>AUTOSAR_SWS_MemoryMapping.pdf</w:t>
              </w:r>
            </w:hyperlink>
            <w:r>
              <w:t>)</w:t>
            </w:r>
            <w:bookmarkEnd w:id="769"/>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F0478C">
            <w:pPr>
              <w:rPr>
                <w:lang w:bidi="ar-SA"/>
              </w:rPr>
            </w:pPr>
            <w:r>
              <w:rPr>
                <w:lang w:bidi="ar-SA"/>
              </w:rPr>
              <w:t>EA4 01.00</w:t>
            </w:r>
            <w:r w:rsidR="00531B8C">
              <w:rPr>
                <w:lang w:bidi="ar-SA"/>
              </w:rPr>
              <w:t>.</w:t>
            </w:r>
            <w:r w:rsidR="00602468">
              <w:rPr>
                <w:lang w:bidi="ar-SA"/>
              </w:rPr>
              <w:t>01</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D0783D" w:rsidP="00B758D2">
            <w:pPr>
              <w:keepNext/>
            </w:pPr>
            <w:hyperlink r:id="rId14" w:history="1">
              <w:bookmarkStart w:id="770" w:name="_Ref335300243"/>
              <w:r w:rsidR="00531B8C" w:rsidRPr="00FC427F">
                <w:t>Software Naming Conventions.doc</w:t>
              </w:r>
              <w:bookmarkEnd w:id="770"/>
            </w:hyperlink>
          </w:p>
        </w:tc>
        <w:tc>
          <w:tcPr>
            <w:tcW w:w="2091" w:type="dxa"/>
            <w:shd w:val="clear" w:color="auto" w:fill="auto"/>
          </w:tcPr>
          <w:p w:rsidR="00531B8C" w:rsidRDefault="00B24101" w:rsidP="00F0478C">
            <w:pPr>
              <w:rPr>
                <w:lang w:bidi="ar-SA"/>
              </w:rPr>
            </w:pPr>
            <w:r>
              <w:rPr>
                <w:lang w:bidi="ar-SA"/>
              </w:rPr>
              <w:t>1</w:t>
            </w:r>
            <w:r w:rsidR="00F0478C">
              <w:rPr>
                <w:lang w:bidi="ar-SA"/>
              </w:rPr>
              <w:t>.0</w:t>
            </w:r>
          </w:p>
        </w:tc>
      </w:tr>
      <w:tr w:rsidR="00531B8C" w:rsidRPr="00A158C7" w:rsidTr="00B758D2">
        <w:tc>
          <w:tcPr>
            <w:tcW w:w="738" w:type="dxa"/>
            <w:shd w:val="clear" w:color="auto" w:fill="auto"/>
          </w:tcPr>
          <w:p w:rsidR="00531B8C" w:rsidRDefault="00531B8C" w:rsidP="00B758D2">
            <w:pPr>
              <w:jc w:val="center"/>
            </w:pPr>
            <w:r>
              <w:t>4</w:t>
            </w:r>
          </w:p>
        </w:tc>
        <w:bookmarkStart w:id="771"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771"/>
          </w:p>
        </w:tc>
        <w:tc>
          <w:tcPr>
            <w:tcW w:w="2091" w:type="dxa"/>
            <w:shd w:val="clear" w:color="auto" w:fill="auto"/>
          </w:tcPr>
          <w:p w:rsidR="00531B8C" w:rsidRDefault="00531B8C" w:rsidP="00602468">
            <w:pPr>
              <w:rPr>
                <w:lang w:bidi="ar-SA"/>
              </w:rPr>
            </w:pPr>
            <w:r>
              <w:rPr>
                <w:lang w:bidi="ar-SA"/>
              </w:rPr>
              <w:t>2.</w:t>
            </w:r>
            <w:r w:rsidR="00602468">
              <w:rPr>
                <w:lang w:bidi="ar-SA"/>
              </w:rPr>
              <w:t>1</w:t>
            </w:r>
          </w:p>
        </w:tc>
      </w:tr>
      <w:tr w:rsidR="00DC2D5B" w:rsidRPr="00A158C7" w:rsidTr="00B758D2">
        <w:tc>
          <w:tcPr>
            <w:tcW w:w="738" w:type="dxa"/>
            <w:shd w:val="clear" w:color="auto" w:fill="auto"/>
          </w:tcPr>
          <w:p w:rsidR="00DC2D5B" w:rsidRDefault="00DC2D5B" w:rsidP="00B758D2">
            <w:pPr>
              <w:jc w:val="center"/>
            </w:pPr>
            <w:r>
              <w:t>5</w:t>
            </w:r>
          </w:p>
        </w:tc>
        <w:tc>
          <w:tcPr>
            <w:tcW w:w="6458" w:type="dxa"/>
            <w:shd w:val="clear" w:color="auto" w:fill="auto"/>
          </w:tcPr>
          <w:p w:rsidR="00DC2D5B" w:rsidRDefault="00DC2D5B" w:rsidP="00666AFD">
            <w:pPr>
              <w:autoSpaceDE w:val="0"/>
              <w:autoSpaceDN w:val="0"/>
              <w:adjustRightInd w:val="0"/>
              <w:spacing w:after="0"/>
            </w:pPr>
            <w:r>
              <w:t xml:space="preserve">FDD : </w:t>
            </w:r>
            <w:r w:rsidR="00BC3B09">
              <w:t>C</w:t>
            </w:r>
            <w:r w:rsidR="0043410A" w:rsidRPr="0043410A">
              <w:t>F0</w:t>
            </w:r>
            <w:r w:rsidR="00666AFD">
              <w:t>09A</w:t>
            </w:r>
            <w:r w:rsidR="001A7DB1" w:rsidRPr="001A7DB1">
              <w:t>_</w:t>
            </w:r>
            <w:r w:rsidR="007969D1">
              <w:t xml:space="preserve"> </w:t>
            </w:r>
            <w:r w:rsidR="00666AFD" w:rsidRPr="00666AFD">
              <w:t>GmOvrlStMgr</w:t>
            </w:r>
            <w:r w:rsidRPr="00DC2D5B">
              <w:t>_Design</w:t>
            </w:r>
          </w:p>
        </w:tc>
        <w:tc>
          <w:tcPr>
            <w:tcW w:w="2091" w:type="dxa"/>
            <w:shd w:val="clear" w:color="auto" w:fill="auto"/>
          </w:tcPr>
          <w:p w:rsidR="00DC2D5B" w:rsidRDefault="00DC2D5B" w:rsidP="00602468">
            <w:pPr>
              <w:rPr>
                <w:lang w:bidi="ar-SA"/>
              </w:rPr>
            </w:pPr>
            <w:r>
              <w:rPr>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5"/>
      <w:footerReference w:type="default" r:id="rId16"/>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83D" w:rsidRDefault="00D0783D">
      <w:r>
        <w:separator/>
      </w:r>
    </w:p>
  </w:endnote>
  <w:endnote w:type="continuationSeparator" w:id="0">
    <w:p w:rsidR="00D0783D" w:rsidRDefault="00D07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9A65F3" w:rsidRPr="00B10816" w:rsidTr="00866672">
      <w:tc>
        <w:tcPr>
          <w:tcW w:w="1667" w:type="pct"/>
          <w:vAlign w:val="center"/>
        </w:tcPr>
        <w:p w:rsidR="009A65F3" w:rsidRPr="00B10816" w:rsidRDefault="009A65F3" w:rsidP="00B10816">
          <w:pPr>
            <w:pStyle w:val="Footer"/>
            <w:spacing w:after="0"/>
            <w:rPr>
              <w:sz w:val="16"/>
              <w:szCs w:val="16"/>
            </w:rPr>
          </w:pPr>
          <w:r w:rsidRPr="00B10816">
            <w:rPr>
              <w:sz w:val="16"/>
              <w:szCs w:val="16"/>
            </w:rPr>
            <w:t xml:space="preserve">Document: </w:t>
          </w:r>
          <w:r w:rsidRPr="00714679">
            <w:rPr>
              <w:sz w:val="16"/>
              <w:szCs w:val="16"/>
            </w:rPr>
            <w:t>GmOvrlStMgr</w:t>
          </w:r>
          <w:r>
            <w:rPr>
              <w:sz w:val="16"/>
              <w:szCs w:val="16"/>
            </w:rPr>
            <w:t>_MDD</w:t>
          </w:r>
        </w:p>
        <w:p w:rsidR="009A65F3" w:rsidRPr="00B10816" w:rsidRDefault="009A65F3" w:rsidP="00AC4CD8">
          <w:pPr>
            <w:pStyle w:val="Footer"/>
            <w:spacing w:after="0"/>
            <w:rPr>
              <w:sz w:val="16"/>
              <w:szCs w:val="16"/>
            </w:rPr>
          </w:pPr>
          <w:r>
            <w:rPr>
              <w:sz w:val="16"/>
              <w:szCs w:val="16"/>
            </w:rPr>
            <w:t xml:space="preserve">Version: </w:t>
          </w:r>
          <w:ins w:id="772" w:author="Jayakrishnan Thundathil" w:date="2017-02-02T16:12:00Z">
            <w:r w:rsidR="0079149D">
              <w:rPr>
                <w:sz w:val="16"/>
                <w:szCs w:val="16"/>
              </w:rPr>
              <w:t>7</w:t>
            </w:r>
          </w:ins>
          <w:del w:id="773" w:author="Jayakrishnan Thundathil" w:date="2017-02-02T16:12:00Z">
            <w:r w:rsidDel="0079149D">
              <w:rPr>
                <w:sz w:val="16"/>
                <w:szCs w:val="16"/>
              </w:rPr>
              <w:delText>5</w:delText>
            </w:r>
          </w:del>
          <w:r>
            <w:rPr>
              <w:sz w:val="16"/>
              <w:szCs w:val="16"/>
            </w:rPr>
            <w:t>.0</w:t>
          </w:r>
        </w:p>
      </w:tc>
      <w:tc>
        <w:tcPr>
          <w:tcW w:w="1667" w:type="pct"/>
          <w:vAlign w:val="center"/>
        </w:tcPr>
        <w:p w:rsidR="009A65F3" w:rsidRDefault="0079149D" w:rsidP="00B10816">
          <w:pPr>
            <w:pStyle w:val="Footer"/>
            <w:spacing w:after="0"/>
            <w:jc w:val="center"/>
            <w:rPr>
              <w:sz w:val="16"/>
              <w:szCs w:val="16"/>
            </w:rPr>
          </w:pPr>
          <w:ins w:id="774" w:author="Jayakrishnan Thundathil" w:date="2017-02-02T16:12:00Z">
            <w:r>
              <w:rPr>
                <w:sz w:val="16"/>
                <w:szCs w:val="16"/>
              </w:rPr>
              <w:t>February 02</w:t>
            </w:r>
          </w:ins>
          <w:del w:id="775" w:author="Jayakrishnan Thundathil" w:date="2017-02-02T16:12:00Z">
            <w:r w:rsidR="009A65F3" w:rsidDel="0079149D">
              <w:rPr>
                <w:sz w:val="16"/>
                <w:szCs w:val="16"/>
              </w:rPr>
              <w:delText>December 13</w:delText>
            </w:r>
          </w:del>
          <w:r w:rsidR="009A65F3">
            <w:rPr>
              <w:sz w:val="16"/>
              <w:szCs w:val="16"/>
            </w:rPr>
            <w:t>, 201</w:t>
          </w:r>
          <w:ins w:id="776" w:author="Jayakrishnan Thundathil" w:date="2017-02-02T16:12:00Z">
            <w:r>
              <w:rPr>
                <w:sz w:val="16"/>
                <w:szCs w:val="16"/>
              </w:rPr>
              <w:t>7</w:t>
            </w:r>
          </w:ins>
          <w:del w:id="777" w:author="Jayakrishnan Thundathil" w:date="2017-02-02T16:12:00Z">
            <w:r w:rsidR="009A65F3" w:rsidDel="0079149D">
              <w:rPr>
                <w:sz w:val="16"/>
                <w:szCs w:val="16"/>
              </w:rPr>
              <w:delText>6</w:delText>
            </w:r>
          </w:del>
        </w:p>
        <w:p w:rsidR="009A65F3" w:rsidRPr="00B10816" w:rsidRDefault="009A65F3" w:rsidP="00B10816">
          <w:pPr>
            <w:pStyle w:val="Footer"/>
            <w:spacing w:after="0"/>
            <w:jc w:val="center"/>
            <w:rPr>
              <w:sz w:val="16"/>
              <w:szCs w:val="16"/>
            </w:rPr>
          </w:pPr>
          <w:r w:rsidRPr="00B10816">
            <w:rPr>
              <w:sz w:val="16"/>
              <w:szCs w:val="16"/>
            </w:rPr>
            <w:t xml:space="preserve">© </w:t>
          </w:r>
          <w:sdt>
            <w:sdtPr>
              <w:rPr>
                <w:sz w:val="16"/>
                <w:szCs w:val="16"/>
              </w:rPr>
              <w:alias w:val="Company"/>
              <w:tag w:val=""/>
              <w:id w:val="235444217"/>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2133749745"/>
            <w:dataBinding w:prefixMappings="xmlns:ns0='http://purl.org/dc/elements/1.1/' xmlns:ns1='http://schemas.openxmlformats.org/package/2006/metadata/core-properties' " w:xpath="/ns1:coreProperties[1]/ns0:title[1]" w:storeItemID="{6C3C8BC8-F283-45AE-878A-BAB7291924A1}"/>
            <w:text/>
          </w:sdtPr>
          <w:sdtEndPr/>
          <w:sdtContent>
            <w:p w:rsidR="009A65F3" w:rsidRPr="00B10816" w:rsidRDefault="009A65F3" w:rsidP="00B10816">
              <w:pPr>
                <w:pStyle w:val="Footer"/>
                <w:spacing w:after="0"/>
                <w:jc w:val="right"/>
                <w:rPr>
                  <w:sz w:val="16"/>
                  <w:szCs w:val="16"/>
                </w:rPr>
              </w:pPr>
              <w:r>
                <w:rPr>
                  <w:sz w:val="16"/>
                  <w:szCs w:val="16"/>
                </w:rPr>
                <w:t>Module Design Document</w:t>
              </w:r>
            </w:p>
          </w:sdtContent>
        </w:sdt>
        <w:p w:rsidR="009A65F3" w:rsidRPr="00B10816" w:rsidRDefault="009A65F3"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6F1CE5">
            <w:rPr>
              <w:b/>
              <w:noProof/>
              <w:sz w:val="16"/>
              <w:szCs w:val="16"/>
            </w:rPr>
            <w:t>13</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6F1CE5">
            <w:rPr>
              <w:b/>
              <w:noProof/>
              <w:sz w:val="16"/>
              <w:szCs w:val="16"/>
            </w:rPr>
            <w:t>24</w:t>
          </w:r>
          <w:r w:rsidRPr="00B10816">
            <w:rPr>
              <w:b/>
              <w:sz w:val="16"/>
              <w:szCs w:val="16"/>
            </w:rPr>
            <w:fldChar w:fldCharType="end"/>
          </w:r>
        </w:p>
      </w:tc>
    </w:tr>
  </w:tbl>
  <w:p w:rsidR="009A65F3" w:rsidRPr="00B10816" w:rsidRDefault="009A65F3"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83D" w:rsidRDefault="00D0783D">
      <w:r>
        <w:separator/>
      </w:r>
    </w:p>
  </w:footnote>
  <w:footnote w:type="continuationSeparator" w:id="0">
    <w:p w:rsidR="00D0783D" w:rsidRDefault="00D078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9A65F3" w:rsidRPr="008969C4" w:rsidTr="00866672">
      <w:trPr>
        <w:trHeight w:val="438"/>
      </w:trPr>
      <w:tc>
        <w:tcPr>
          <w:tcW w:w="1443" w:type="pct"/>
        </w:tcPr>
        <w:p w:rsidR="009A65F3" w:rsidRPr="008969C4" w:rsidRDefault="009A65F3" w:rsidP="00B10816">
          <w:pPr>
            <w:pStyle w:val="Header"/>
            <w:spacing w:after="0"/>
          </w:pPr>
          <w:r w:rsidRPr="008969C4">
            <w:rPr>
              <w:noProof/>
              <w:lang w:bidi="ar-SA"/>
            </w:rPr>
            <w:drawing>
              <wp:inline distT="0" distB="0" distL="0" distR="0" wp14:anchorId="4BBA027F" wp14:editId="39FE92AD">
                <wp:extent cx="1066800" cy="438150"/>
                <wp:effectExtent l="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9A65F3" w:rsidRPr="00891F29" w:rsidRDefault="009A65F3" w:rsidP="00B10816">
          <w:pPr>
            <w:pStyle w:val="Header"/>
            <w:spacing w:after="0"/>
            <w:jc w:val="right"/>
            <w:rPr>
              <w:sz w:val="16"/>
              <w:szCs w:val="20"/>
            </w:rPr>
          </w:pPr>
          <w:r w:rsidRPr="00891F29">
            <w:rPr>
              <w:sz w:val="16"/>
              <w:szCs w:val="20"/>
            </w:rPr>
            <w:t>Nexteer Automotive Confidential Proprietary Information</w:t>
          </w:r>
        </w:p>
        <w:p w:rsidR="009A65F3" w:rsidRDefault="009A65F3" w:rsidP="00B10816">
          <w:pPr>
            <w:pStyle w:val="Header"/>
            <w:spacing w:after="0"/>
            <w:jc w:val="right"/>
            <w:rPr>
              <w:sz w:val="16"/>
              <w:szCs w:val="20"/>
            </w:rPr>
          </w:pPr>
          <w:r w:rsidRPr="00891F29">
            <w:rPr>
              <w:sz w:val="16"/>
              <w:szCs w:val="20"/>
            </w:rPr>
            <w:t>Do Not Copy/Distribute Without Prior Permission</w:t>
          </w:r>
        </w:p>
        <w:p w:rsidR="009A65F3" w:rsidRPr="008969C4" w:rsidRDefault="009A65F3" w:rsidP="00B10816">
          <w:pPr>
            <w:pStyle w:val="Header"/>
            <w:spacing w:after="0"/>
            <w:jc w:val="right"/>
            <w:rPr>
              <w:szCs w:val="20"/>
            </w:rPr>
          </w:pPr>
          <w:r w:rsidRPr="000B0DB8">
            <w:rPr>
              <w:sz w:val="16"/>
              <w:szCs w:val="20"/>
            </w:rPr>
            <w:t>This Document Is Uncontrolled When Printed – Verify Version Before Use</w:t>
          </w:r>
        </w:p>
      </w:tc>
    </w:tr>
  </w:tbl>
  <w:p w:rsidR="009A65F3" w:rsidRDefault="009A65F3">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BFD7798"/>
    <w:multiLevelType w:val="hybridMultilevel"/>
    <w:tmpl w:val="0884ED32"/>
    <w:lvl w:ilvl="0" w:tplc="04090011">
      <w:start w:val="1"/>
      <w:numFmt w:val="decimal"/>
      <w:lvlText w:val="%1)"/>
      <w:lvlJc w:val="left"/>
      <w:pPr>
        <w:ind w:left="720" w:hanging="360"/>
      </w:pPr>
      <w:rPr>
        <w:rFonts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FD2F18"/>
    <w:multiLevelType w:val="multilevel"/>
    <w:tmpl w:val="55367FE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55377682"/>
    <w:multiLevelType w:val="hybridMultilevel"/>
    <w:tmpl w:val="7910C1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8A41626"/>
    <w:multiLevelType w:val="hybridMultilevel"/>
    <w:tmpl w:val="5E88DC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46093A"/>
    <w:multiLevelType w:val="hybridMultilevel"/>
    <w:tmpl w:val="5866D6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1"/>
  </w:num>
  <w:num w:numId="14">
    <w:abstractNumId w:val="10"/>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2"/>
  </w:num>
  <w:num w:numId="23">
    <w:abstractNumId w:val="13"/>
  </w:num>
  <w:num w:numId="24">
    <w:abstractNumId w:val="13"/>
  </w:num>
  <w:num w:numId="25">
    <w:abstractNumId w:val="13"/>
  </w:num>
  <w:num w:numId="26">
    <w:abstractNumId w:val="13"/>
  </w:num>
  <w:num w:numId="27">
    <w:abstractNumId w:val="18"/>
  </w:num>
  <w:num w:numId="28">
    <w:abstractNumId w:val="13"/>
  </w:num>
  <w:num w:numId="29">
    <w:abstractNumId w:val="13"/>
  </w:num>
  <w:num w:numId="30">
    <w:abstractNumId w:val="13"/>
  </w:num>
  <w:num w:numId="31">
    <w:abstractNumId w:val="13"/>
  </w:num>
  <w:num w:numId="32">
    <w:abstractNumId w:val="13"/>
  </w:num>
  <w:num w:numId="33">
    <w:abstractNumId w:val="17"/>
  </w:num>
  <w:num w:numId="34">
    <w:abstractNumId w:val="16"/>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yakrishnan Thundathil">
    <w15:presenceInfo w15:providerId="AD" w15:userId="S-1-5-21-1993528211-2586143117-3253031534-359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A9E"/>
    <w:rsid w:val="000040A2"/>
    <w:rsid w:val="00007584"/>
    <w:rsid w:val="00010BFD"/>
    <w:rsid w:val="00015232"/>
    <w:rsid w:val="00017164"/>
    <w:rsid w:val="000201AB"/>
    <w:rsid w:val="00030567"/>
    <w:rsid w:val="00030607"/>
    <w:rsid w:val="000318E7"/>
    <w:rsid w:val="00034CF6"/>
    <w:rsid w:val="0004234C"/>
    <w:rsid w:val="000429C7"/>
    <w:rsid w:val="00044B01"/>
    <w:rsid w:val="000515DF"/>
    <w:rsid w:val="000558D3"/>
    <w:rsid w:val="000573ED"/>
    <w:rsid w:val="00057E0F"/>
    <w:rsid w:val="00063A7A"/>
    <w:rsid w:val="0006733C"/>
    <w:rsid w:val="0007092D"/>
    <w:rsid w:val="000718C3"/>
    <w:rsid w:val="00076DD2"/>
    <w:rsid w:val="00096B85"/>
    <w:rsid w:val="000A5AA5"/>
    <w:rsid w:val="000A5FB2"/>
    <w:rsid w:val="000B01C4"/>
    <w:rsid w:val="000B0DB8"/>
    <w:rsid w:val="000B37D5"/>
    <w:rsid w:val="000B5C1E"/>
    <w:rsid w:val="000B6648"/>
    <w:rsid w:val="000C02C8"/>
    <w:rsid w:val="000C48A0"/>
    <w:rsid w:val="000E0B71"/>
    <w:rsid w:val="000E102A"/>
    <w:rsid w:val="000E3512"/>
    <w:rsid w:val="000E548A"/>
    <w:rsid w:val="00101127"/>
    <w:rsid w:val="00102C25"/>
    <w:rsid w:val="00105535"/>
    <w:rsid w:val="00105C99"/>
    <w:rsid w:val="001063C7"/>
    <w:rsid w:val="00107593"/>
    <w:rsid w:val="00113021"/>
    <w:rsid w:val="00114319"/>
    <w:rsid w:val="0011537F"/>
    <w:rsid w:val="001161D2"/>
    <w:rsid w:val="00120AED"/>
    <w:rsid w:val="0012589C"/>
    <w:rsid w:val="0012696E"/>
    <w:rsid w:val="001278D4"/>
    <w:rsid w:val="00133350"/>
    <w:rsid w:val="00135743"/>
    <w:rsid w:val="00135A2F"/>
    <w:rsid w:val="001449F2"/>
    <w:rsid w:val="00144BD1"/>
    <w:rsid w:val="00145E51"/>
    <w:rsid w:val="00152830"/>
    <w:rsid w:val="00180DD1"/>
    <w:rsid w:val="00181748"/>
    <w:rsid w:val="00181FF1"/>
    <w:rsid w:val="001833C5"/>
    <w:rsid w:val="00186C07"/>
    <w:rsid w:val="00194117"/>
    <w:rsid w:val="00196283"/>
    <w:rsid w:val="001A069D"/>
    <w:rsid w:val="001A6A75"/>
    <w:rsid w:val="001A7DB1"/>
    <w:rsid w:val="001A7E08"/>
    <w:rsid w:val="001B11CC"/>
    <w:rsid w:val="001B1516"/>
    <w:rsid w:val="001B15E2"/>
    <w:rsid w:val="001B4CA5"/>
    <w:rsid w:val="001B716A"/>
    <w:rsid w:val="001C0B31"/>
    <w:rsid w:val="001C3CBB"/>
    <w:rsid w:val="001D2F1D"/>
    <w:rsid w:val="001D6053"/>
    <w:rsid w:val="001E09B9"/>
    <w:rsid w:val="001E4877"/>
    <w:rsid w:val="001F01F0"/>
    <w:rsid w:val="001F0A02"/>
    <w:rsid w:val="001F4282"/>
    <w:rsid w:val="001F7A45"/>
    <w:rsid w:val="00203950"/>
    <w:rsid w:val="00206564"/>
    <w:rsid w:val="0021065E"/>
    <w:rsid w:val="00210877"/>
    <w:rsid w:val="00213F47"/>
    <w:rsid w:val="00216E0A"/>
    <w:rsid w:val="00217199"/>
    <w:rsid w:val="0022572C"/>
    <w:rsid w:val="00226086"/>
    <w:rsid w:val="00233B24"/>
    <w:rsid w:val="002366F0"/>
    <w:rsid w:val="00236B7F"/>
    <w:rsid w:val="00237876"/>
    <w:rsid w:val="00240082"/>
    <w:rsid w:val="00241551"/>
    <w:rsid w:val="002438FE"/>
    <w:rsid w:val="00246432"/>
    <w:rsid w:val="00246474"/>
    <w:rsid w:val="00246857"/>
    <w:rsid w:val="00246930"/>
    <w:rsid w:val="00250144"/>
    <w:rsid w:val="002518E0"/>
    <w:rsid w:val="00252485"/>
    <w:rsid w:val="002540D9"/>
    <w:rsid w:val="00256656"/>
    <w:rsid w:val="00256D7F"/>
    <w:rsid w:val="002600D2"/>
    <w:rsid w:val="00260133"/>
    <w:rsid w:val="00273A0B"/>
    <w:rsid w:val="002815FD"/>
    <w:rsid w:val="0028434C"/>
    <w:rsid w:val="002905EB"/>
    <w:rsid w:val="002A3DCD"/>
    <w:rsid w:val="002A4407"/>
    <w:rsid w:val="002A46ED"/>
    <w:rsid w:val="002A5D94"/>
    <w:rsid w:val="002A6127"/>
    <w:rsid w:val="002B094F"/>
    <w:rsid w:val="002B1587"/>
    <w:rsid w:val="002B2B02"/>
    <w:rsid w:val="002B6E4E"/>
    <w:rsid w:val="002B7D4B"/>
    <w:rsid w:val="002C5039"/>
    <w:rsid w:val="002C5963"/>
    <w:rsid w:val="002D2079"/>
    <w:rsid w:val="002D4CF3"/>
    <w:rsid w:val="002D7C01"/>
    <w:rsid w:val="002E08B6"/>
    <w:rsid w:val="002E0FEE"/>
    <w:rsid w:val="002E3467"/>
    <w:rsid w:val="002E4849"/>
    <w:rsid w:val="002E6048"/>
    <w:rsid w:val="002E7E59"/>
    <w:rsid w:val="002F5138"/>
    <w:rsid w:val="0030250D"/>
    <w:rsid w:val="00307A0F"/>
    <w:rsid w:val="00312179"/>
    <w:rsid w:val="003129E3"/>
    <w:rsid w:val="00314939"/>
    <w:rsid w:val="003267EF"/>
    <w:rsid w:val="00326A13"/>
    <w:rsid w:val="00327A5B"/>
    <w:rsid w:val="00330ED1"/>
    <w:rsid w:val="003313B5"/>
    <w:rsid w:val="0034184E"/>
    <w:rsid w:val="00341ED6"/>
    <w:rsid w:val="00347652"/>
    <w:rsid w:val="0035669D"/>
    <w:rsid w:val="00361921"/>
    <w:rsid w:val="00362B86"/>
    <w:rsid w:val="00362CE5"/>
    <w:rsid w:val="00363975"/>
    <w:rsid w:val="003639F3"/>
    <w:rsid w:val="00363FC9"/>
    <w:rsid w:val="00364BF7"/>
    <w:rsid w:val="00364F00"/>
    <w:rsid w:val="00376092"/>
    <w:rsid w:val="003849A4"/>
    <w:rsid w:val="00385119"/>
    <w:rsid w:val="00387BF4"/>
    <w:rsid w:val="00393DBF"/>
    <w:rsid w:val="003A5B2A"/>
    <w:rsid w:val="003B4A55"/>
    <w:rsid w:val="003B609D"/>
    <w:rsid w:val="003C0C9C"/>
    <w:rsid w:val="003C1B49"/>
    <w:rsid w:val="003D456D"/>
    <w:rsid w:val="003D4CC0"/>
    <w:rsid w:val="003E1782"/>
    <w:rsid w:val="003F18D9"/>
    <w:rsid w:val="003F3205"/>
    <w:rsid w:val="003F765F"/>
    <w:rsid w:val="0040156E"/>
    <w:rsid w:val="00401A9E"/>
    <w:rsid w:val="00405E64"/>
    <w:rsid w:val="00410E30"/>
    <w:rsid w:val="004147D1"/>
    <w:rsid w:val="00431255"/>
    <w:rsid w:val="0043410A"/>
    <w:rsid w:val="00436F3E"/>
    <w:rsid w:val="004377FE"/>
    <w:rsid w:val="00440304"/>
    <w:rsid w:val="00442980"/>
    <w:rsid w:val="00444F99"/>
    <w:rsid w:val="00451CC2"/>
    <w:rsid w:val="004526E6"/>
    <w:rsid w:val="004538E2"/>
    <w:rsid w:val="004539DE"/>
    <w:rsid w:val="00453CBC"/>
    <w:rsid w:val="00460D68"/>
    <w:rsid w:val="004610FA"/>
    <w:rsid w:val="00462B18"/>
    <w:rsid w:val="00462D3A"/>
    <w:rsid w:val="00464103"/>
    <w:rsid w:val="00467BB2"/>
    <w:rsid w:val="00480A9D"/>
    <w:rsid w:val="00482BAD"/>
    <w:rsid w:val="00485CBB"/>
    <w:rsid w:val="004863BF"/>
    <w:rsid w:val="004907B4"/>
    <w:rsid w:val="00496E7C"/>
    <w:rsid w:val="00497491"/>
    <w:rsid w:val="004A0EA5"/>
    <w:rsid w:val="004A3AD6"/>
    <w:rsid w:val="004C1331"/>
    <w:rsid w:val="004D0FAD"/>
    <w:rsid w:val="004D5D37"/>
    <w:rsid w:val="004E39D0"/>
    <w:rsid w:val="004F3C64"/>
    <w:rsid w:val="00507960"/>
    <w:rsid w:val="00510DB3"/>
    <w:rsid w:val="00514FCB"/>
    <w:rsid w:val="00517DA0"/>
    <w:rsid w:val="005200B6"/>
    <w:rsid w:val="00527EC6"/>
    <w:rsid w:val="00531B8C"/>
    <w:rsid w:val="00532528"/>
    <w:rsid w:val="0053510E"/>
    <w:rsid w:val="005366FA"/>
    <w:rsid w:val="00537B43"/>
    <w:rsid w:val="00540486"/>
    <w:rsid w:val="00540749"/>
    <w:rsid w:val="00540981"/>
    <w:rsid w:val="00541D9D"/>
    <w:rsid w:val="00541E2D"/>
    <w:rsid w:val="0054769F"/>
    <w:rsid w:val="00551E95"/>
    <w:rsid w:val="00553CD9"/>
    <w:rsid w:val="005604EA"/>
    <w:rsid w:val="00562CD4"/>
    <w:rsid w:val="00580C6B"/>
    <w:rsid w:val="00585674"/>
    <w:rsid w:val="0058629C"/>
    <w:rsid w:val="00591CEF"/>
    <w:rsid w:val="00592519"/>
    <w:rsid w:val="005955D1"/>
    <w:rsid w:val="005A1C6A"/>
    <w:rsid w:val="005A3EDE"/>
    <w:rsid w:val="005A77EF"/>
    <w:rsid w:val="005B090B"/>
    <w:rsid w:val="005B1A87"/>
    <w:rsid w:val="005B1E9C"/>
    <w:rsid w:val="005B3586"/>
    <w:rsid w:val="005B6300"/>
    <w:rsid w:val="005B6345"/>
    <w:rsid w:val="005B72BC"/>
    <w:rsid w:val="005C3AC2"/>
    <w:rsid w:val="005C6795"/>
    <w:rsid w:val="005C7490"/>
    <w:rsid w:val="005D297B"/>
    <w:rsid w:val="005E0FE4"/>
    <w:rsid w:val="005E1F2C"/>
    <w:rsid w:val="005E4680"/>
    <w:rsid w:val="005E57D6"/>
    <w:rsid w:val="005E61CD"/>
    <w:rsid w:val="005F2D10"/>
    <w:rsid w:val="005F3880"/>
    <w:rsid w:val="00600104"/>
    <w:rsid w:val="00600C6A"/>
    <w:rsid w:val="00601D3E"/>
    <w:rsid w:val="00602468"/>
    <w:rsid w:val="0060359A"/>
    <w:rsid w:val="006041A1"/>
    <w:rsid w:val="006114E3"/>
    <w:rsid w:val="00614D08"/>
    <w:rsid w:val="006171B3"/>
    <w:rsid w:val="006224AE"/>
    <w:rsid w:val="00622C1B"/>
    <w:rsid w:val="00633FE1"/>
    <w:rsid w:val="00635297"/>
    <w:rsid w:val="006374FA"/>
    <w:rsid w:val="00646455"/>
    <w:rsid w:val="006474E0"/>
    <w:rsid w:val="00660449"/>
    <w:rsid w:val="00661D51"/>
    <w:rsid w:val="00665E4E"/>
    <w:rsid w:val="00666AFD"/>
    <w:rsid w:val="00667AE7"/>
    <w:rsid w:val="00673A6E"/>
    <w:rsid w:val="0067654E"/>
    <w:rsid w:val="006811FF"/>
    <w:rsid w:val="00681E5A"/>
    <w:rsid w:val="006845E9"/>
    <w:rsid w:val="00686ED4"/>
    <w:rsid w:val="0069657C"/>
    <w:rsid w:val="006A61EA"/>
    <w:rsid w:val="006A7C28"/>
    <w:rsid w:val="006B1E80"/>
    <w:rsid w:val="006B5229"/>
    <w:rsid w:val="006B5F56"/>
    <w:rsid w:val="006C12CB"/>
    <w:rsid w:val="006C2D7D"/>
    <w:rsid w:val="006D0FB3"/>
    <w:rsid w:val="006D4E83"/>
    <w:rsid w:val="006D634C"/>
    <w:rsid w:val="006E1C97"/>
    <w:rsid w:val="006E637B"/>
    <w:rsid w:val="006F1CE5"/>
    <w:rsid w:val="006F2855"/>
    <w:rsid w:val="006F3CF4"/>
    <w:rsid w:val="007025D1"/>
    <w:rsid w:val="00702C1E"/>
    <w:rsid w:val="00707BA6"/>
    <w:rsid w:val="00711A0D"/>
    <w:rsid w:val="00714679"/>
    <w:rsid w:val="00715441"/>
    <w:rsid w:val="007219DD"/>
    <w:rsid w:val="00722EA8"/>
    <w:rsid w:val="00725671"/>
    <w:rsid w:val="007268C1"/>
    <w:rsid w:val="00727610"/>
    <w:rsid w:val="00732ACE"/>
    <w:rsid w:val="007361C7"/>
    <w:rsid w:val="00737A19"/>
    <w:rsid w:val="00751961"/>
    <w:rsid w:val="0075721A"/>
    <w:rsid w:val="0076497A"/>
    <w:rsid w:val="00765195"/>
    <w:rsid w:val="00767585"/>
    <w:rsid w:val="00770295"/>
    <w:rsid w:val="00773CA8"/>
    <w:rsid w:val="00776EF2"/>
    <w:rsid w:val="00783E4E"/>
    <w:rsid w:val="00784FF5"/>
    <w:rsid w:val="00786BDF"/>
    <w:rsid w:val="007874B4"/>
    <w:rsid w:val="0079149D"/>
    <w:rsid w:val="007969D1"/>
    <w:rsid w:val="007A08D4"/>
    <w:rsid w:val="007A2CEC"/>
    <w:rsid w:val="007A3BEB"/>
    <w:rsid w:val="007A3D19"/>
    <w:rsid w:val="007A6029"/>
    <w:rsid w:val="007B71B8"/>
    <w:rsid w:val="007C0067"/>
    <w:rsid w:val="007C3A2E"/>
    <w:rsid w:val="007C4A1B"/>
    <w:rsid w:val="007C4B48"/>
    <w:rsid w:val="007D05C9"/>
    <w:rsid w:val="007D326F"/>
    <w:rsid w:val="007E00D7"/>
    <w:rsid w:val="007E0373"/>
    <w:rsid w:val="007E1C02"/>
    <w:rsid w:val="007E4EF4"/>
    <w:rsid w:val="007E625F"/>
    <w:rsid w:val="007E6421"/>
    <w:rsid w:val="007F746C"/>
    <w:rsid w:val="008068A5"/>
    <w:rsid w:val="008119C7"/>
    <w:rsid w:val="0081230A"/>
    <w:rsid w:val="00820AE5"/>
    <w:rsid w:val="0082456E"/>
    <w:rsid w:val="0082534B"/>
    <w:rsid w:val="00830DBF"/>
    <w:rsid w:val="00832905"/>
    <w:rsid w:val="00834524"/>
    <w:rsid w:val="00836552"/>
    <w:rsid w:val="0084459F"/>
    <w:rsid w:val="00847EDF"/>
    <w:rsid w:val="00862735"/>
    <w:rsid w:val="00865ACA"/>
    <w:rsid w:val="00866672"/>
    <w:rsid w:val="00866C6E"/>
    <w:rsid w:val="00871C89"/>
    <w:rsid w:val="008721B1"/>
    <w:rsid w:val="008721C3"/>
    <w:rsid w:val="00872364"/>
    <w:rsid w:val="00881135"/>
    <w:rsid w:val="00881279"/>
    <w:rsid w:val="00891F29"/>
    <w:rsid w:val="008943A3"/>
    <w:rsid w:val="00895757"/>
    <w:rsid w:val="00895F09"/>
    <w:rsid w:val="008969C4"/>
    <w:rsid w:val="00897591"/>
    <w:rsid w:val="008A0BF7"/>
    <w:rsid w:val="008A180F"/>
    <w:rsid w:val="008A1CA9"/>
    <w:rsid w:val="008A3325"/>
    <w:rsid w:val="008A3DEA"/>
    <w:rsid w:val="008B1B6A"/>
    <w:rsid w:val="008B2A08"/>
    <w:rsid w:val="008C31B1"/>
    <w:rsid w:val="008C4FBE"/>
    <w:rsid w:val="008C6874"/>
    <w:rsid w:val="008D1A6A"/>
    <w:rsid w:val="008D3DCA"/>
    <w:rsid w:val="008D69B7"/>
    <w:rsid w:val="008D7F6D"/>
    <w:rsid w:val="008F09CA"/>
    <w:rsid w:val="008F11FD"/>
    <w:rsid w:val="008F1C9A"/>
    <w:rsid w:val="008F283B"/>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0893"/>
    <w:rsid w:val="009318C4"/>
    <w:rsid w:val="009358E8"/>
    <w:rsid w:val="00936951"/>
    <w:rsid w:val="00942D04"/>
    <w:rsid w:val="00943402"/>
    <w:rsid w:val="00945677"/>
    <w:rsid w:val="00947A9A"/>
    <w:rsid w:val="00947EA9"/>
    <w:rsid w:val="00957855"/>
    <w:rsid w:val="00964105"/>
    <w:rsid w:val="009643A3"/>
    <w:rsid w:val="00970DBB"/>
    <w:rsid w:val="0097381A"/>
    <w:rsid w:val="009839AF"/>
    <w:rsid w:val="009877AA"/>
    <w:rsid w:val="009904FD"/>
    <w:rsid w:val="00992EB9"/>
    <w:rsid w:val="009A65F3"/>
    <w:rsid w:val="009B0C02"/>
    <w:rsid w:val="009B754B"/>
    <w:rsid w:val="009B7D1A"/>
    <w:rsid w:val="009C29E3"/>
    <w:rsid w:val="009C5629"/>
    <w:rsid w:val="009C5E90"/>
    <w:rsid w:val="009C71A3"/>
    <w:rsid w:val="009C7F7D"/>
    <w:rsid w:val="009D1773"/>
    <w:rsid w:val="009D493A"/>
    <w:rsid w:val="009D74FD"/>
    <w:rsid w:val="009E371E"/>
    <w:rsid w:val="009E44C4"/>
    <w:rsid w:val="009E6A87"/>
    <w:rsid w:val="009F3119"/>
    <w:rsid w:val="009F564F"/>
    <w:rsid w:val="00A049EB"/>
    <w:rsid w:val="00A05B7E"/>
    <w:rsid w:val="00A158C7"/>
    <w:rsid w:val="00A1651D"/>
    <w:rsid w:val="00A25B61"/>
    <w:rsid w:val="00A365F0"/>
    <w:rsid w:val="00A37E34"/>
    <w:rsid w:val="00A437D4"/>
    <w:rsid w:val="00A639FF"/>
    <w:rsid w:val="00A6463B"/>
    <w:rsid w:val="00A656E4"/>
    <w:rsid w:val="00A71A73"/>
    <w:rsid w:val="00A72ADF"/>
    <w:rsid w:val="00A75159"/>
    <w:rsid w:val="00A75452"/>
    <w:rsid w:val="00A85DD5"/>
    <w:rsid w:val="00A90F28"/>
    <w:rsid w:val="00A92EE5"/>
    <w:rsid w:val="00A93CB9"/>
    <w:rsid w:val="00AA2199"/>
    <w:rsid w:val="00AA3A38"/>
    <w:rsid w:val="00AA61A8"/>
    <w:rsid w:val="00AB1565"/>
    <w:rsid w:val="00AB200C"/>
    <w:rsid w:val="00AB20D7"/>
    <w:rsid w:val="00AB2785"/>
    <w:rsid w:val="00AB7282"/>
    <w:rsid w:val="00AC1BE0"/>
    <w:rsid w:val="00AC2997"/>
    <w:rsid w:val="00AC40DF"/>
    <w:rsid w:val="00AC411D"/>
    <w:rsid w:val="00AC4A58"/>
    <w:rsid w:val="00AC4CD8"/>
    <w:rsid w:val="00AC6E5E"/>
    <w:rsid w:val="00AC79E5"/>
    <w:rsid w:val="00AD135E"/>
    <w:rsid w:val="00AD1F0E"/>
    <w:rsid w:val="00AD3866"/>
    <w:rsid w:val="00AD3DBF"/>
    <w:rsid w:val="00AE0435"/>
    <w:rsid w:val="00AE0DCB"/>
    <w:rsid w:val="00AE2063"/>
    <w:rsid w:val="00AE41D4"/>
    <w:rsid w:val="00AE4DD2"/>
    <w:rsid w:val="00AE55D3"/>
    <w:rsid w:val="00AE590F"/>
    <w:rsid w:val="00AE5C76"/>
    <w:rsid w:val="00AE730D"/>
    <w:rsid w:val="00AF547C"/>
    <w:rsid w:val="00AF6D2A"/>
    <w:rsid w:val="00AF7DDD"/>
    <w:rsid w:val="00B0024F"/>
    <w:rsid w:val="00B10816"/>
    <w:rsid w:val="00B11BE8"/>
    <w:rsid w:val="00B154E6"/>
    <w:rsid w:val="00B21802"/>
    <w:rsid w:val="00B24101"/>
    <w:rsid w:val="00B25D10"/>
    <w:rsid w:val="00B26D2C"/>
    <w:rsid w:val="00B35242"/>
    <w:rsid w:val="00B35F84"/>
    <w:rsid w:val="00B46A3B"/>
    <w:rsid w:val="00B52330"/>
    <w:rsid w:val="00B557BA"/>
    <w:rsid w:val="00B5628C"/>
    <w:rsid w:val="00B56762"/>
    <w:rsid w:val="00B629B6"/>
    <w:rsid w:val="00B647EA"/>
    <w:rsid w:val="00B72FDD"/>
    <w:rsid w:val="00B758D2"/>
    <w:rsid w:val="00B81B39"/>
    <w:rsid w:val="00B81C1B"/>
    <w:rsid w:val="00B82427"/>
    <w:rsid w:val="00B85D5F"/>
    <w:rsid w:val="00B92F19"/>
    <w:rsid w:val="00B9722C"/>
    <w:rsid w:val="00BA089B"/>
    <w:rsid w:val="00BA0D62"/>
    <w:rsid w:val="00BA5041"/>
    <w:rsid w:val="00BA7BCD"/>
    <w:rsid w:val="00BB166E"/>
    <w:rsid w:val="00BB4210"/>
    <w:rsid w:val="00BC3B09"/>
    <w:rsid w:val="00BC45C7"/>
    <w:rsid w:val="00BC5A79"/>
    <w:rsid w:val="00BC6B0F"/>
    <w:rsid w:val="00BD17E2"/>
    <w:rsid w:val="00BD2498"/>
    <w:rsid w:val="00BD29F5"/>
    <w:rsid w:val="00BD7322"/>
    <w:rsid w:val="00BD794B"/>
    <w:rsid w:val="00BE7F06"/>
    <w:rsid w:val="00BF0105"/>
    <w:rsid w:val="00BF5242"/>
    <w:rsid w:val="00C0276C"/>
    <w:rsid w:val="00C04F32"/>
    <w:rsid w:val="00C13830"/>
    <w:rsid w:val="00C145F2"/>
    <w:rsid w:val="00C170E5"/>
    <w:rsid w:val="00C22A00"/>
    <w:rsid w:val="00C2356B"/>
    <w:rsid w:val="00C24F7F"/>
    <w:rsid w:val="00C3002A"/>
    <w:rsid w:val="00C326F7"/>
    <w:rsid w:val="00C3515D"/>
    <w:rsid w:val="00C373E0"/>
    <w:rsid w:val="00C375E8"/>
    <w:rsid w:val="00C53EAE"/>
    <w:rsid w:val="00C53F02"/>
    <w:rsid w:val="00C54CBD"/>
    <w:rsid w:val="00C55116"/>
    <w:rsid w:val="00C561BB"/>
    <w:rsid w:val="00C62193"/>
    <w:rsid w:val="00C642B0"/>
    <w:rsid w:val="00C64761"/>
    <w:rsid w:val="00C70668"/>
    <w:rsid w:val="00C71EF8"/>
    <w:rsid w:val="00C728E9"/>
    <w:rsid w:val="00C7430F"/>
    <w:rsid w:val="00C74FE6"/>
    <w:rsid w:val="00C776DB"/>
    <w:rsid w:val="00C77D0E"/>
    <w:rsid w:val="00C80111"/>
    <w:rsid w:val="00C8041D"/>
    <w:rsid w:val="00C80CA8"/>
    <w:rsid w:val="00C845F5"/>
    <w:rsid w:val="00C93030"/>
    <w:rsid w:val="00C93ADA"/>
    <w:rsid w:val="00CA5A53"/>
    <w:rsid w:val="00CA5BBE"/>
    <w:rsid w:val="00CA74CE"/>
    <w:rsid w:val="00CB03C3"/>
    <w:rsid w:val="00CB0B31"/>
    <w:rsid w:val="00CB724F"/>
    <w:rsid w:val="00CC44B7"/>
    <w:rsid w:val="00CC6EFC"/>
    <w:rsid w:val="00CE1AE1"/>
    <w:rsid w:val="00CF089D"/>
    <w:rsid w:val="00CF0E43"/>
    <w:rsid w:val="00CF107F"/>
    <w:rsid w:val="00CF2A9A"/>
    <w:rsid w:val="00CF5BE3"/>
    <w:rsid w:val="00D00A39"/>
    <w:rsid w:val="00D06A61"/>
    <w:rsid w:val="00D0783D"/>
    <w:rsid w:val="00D13AA4"/>
    <w:rsid w:val="00D1409A"/>
    <w:rsid w:val="00D16229"/>
    <w:rsid w:val="00D16873"/>
    <w:rsid w:val="00D20450"/>
    <w:rsid w:val="00D229A6"/>
    <w:rsid w:val="00D22AE8"/>
    <w:rsid w:val="00D23CB7"/>
    <w:rsid w:val="00D248C3"/>
    <w:rsid w:val="00D26802"/>
    <w:rsid w:val="00D30924"/>
    <w:rsid w:val="00D4065B"/>
    <w:rsid w:val="00D42EF2"/>
    <w:rsid w:val="00D443E7"/>
    <w:rsid w:val="00D51275"/>
    <w:rsid w:val="00D57071"/>
    <w:rsid w:val="00D57F9F"/>
    <w:rsid w:val="00D60445"/>
    <w:rsid w:val="00D70B1D"/>
    <w:rsid w:val="00D70D96"/>
    <w:rsid w:val="00D720D2"/>
    <w:rsid w:val="00D72B6A"/>
    <w:rsid w:val="00D757BC"/>
    <w:rsid w:val="00D762B8"/>
    <w:rsid w:val="00D775AC"/>
    <w:rsid w:val="00D77952"/>
    <w:rsid w:val="00D8298E"/>
    <w:rsid w:val="00D8734B"/>
    <w:rsid w:val="00D91C8F"/>
    <w:rsid w:val="00DA5C5C"/>
    <w:rsid w:val="00DB0311"/>
    <w:rsid w:val="00DB1985"/>
    <w:rsid w:val="00DB213C"/>
    <w:rsid w:val="00DB3C1D"/>
    <w:rsid w:val="00DB60A9"/>
    <w:rsid w:val="00DC0959"/>
    <w:rsid w:val="00DC133F"/>
    <w:rsid w:val="00DC2D5B"/>
    <w:rsid w:val="00DC598C"/>
    <w:rsid w:val="00DC7EDA"/>
    <w:rsid w:val="00DD3B65"/>
    <w:rsid w:val="00DD4CCF"/>
    <w:rsid w:val="00DD4E7F"/>
    <w:rsid w:val="00DE23CE"/>
    <w:rsid w:val="00DE2FDE"/>
    <w:rsid w:val="00DF1127"/>
    <w:rsid w:val="00DF4415"/>
    <w:rsid w:val="00E020FC"/>
    <w:rsid w:val="00E03151"/>
    <w:rsid w:val="00E032DB"/>
    <w:rsid w:val="00E044C8"/>
    <w:rsid w:val="00E16D14"/>
    <w:rsid w:val="00E176AB"/>
    <w:rsid w:val="00E21C3F"/>
    <w:rsid w:val="00E23E66"/>
    <w:rsid w:val="00E31AE9"/>
    <w:rsid w:val="00E3395D"/>
    <w:rsid w:val="00E35A9F"/>
    <w:rsid w:val="00E3609B"/>
    <w:rsid w:val="00E36420"/>
    <w:rsid w:val="00E379A5"/>
    <w:rsid w:val="00E43FDD"/>
    <w:rsid w:val="00E46EBF"/>
    <w:rsid w:val="00E51408"/>
    <w:rsid w:val="00E52161"/>
    <w:rsid w:val="00E55B67"/>
    <w:rsid w:val="00E61FD9"/>
    <w:rsid w:val="00E6550B"/>
    <w:rsid w:val="00E715CB"/>
    <w:rsid w:val="00E84FCD"/>
    <w:rsid w:val="00E8577F"/>
    <w:rsid w:val="00E878A0"/>
    <w:rsid w:val="00E9004B"/>
    <w:rsid w:val="00EB1228"/>
    <w:rsid w:val="00EB6141"/>
    <w:rsid w:val="00ED3D2B"/>
    <w:rsid w:val="00EE263E"/>
    <w:rsid w:val="00EE26AB"/>
    <w:rsid w:val="00EE3BBC"/>
    <w:rsid w:val="00EF190F"/>
    <w:rsid w:val="00EF417B"/>
    <w:rsid w:val="00F0478C"/>
    <w:rsid w:val="00F1257A"/>
    <w:rsid w:val="00F17713"/>
    <w:rsid w:val="00F3040B"/>
    <w:rsid w:val="00F33BD1"/>
    <w:rsid w:val="00F35C42"/>
    <w:rsid w:val="00F35D9B"/>
    <w:rsid w:val="00F36729"/>
    <w:rsid w:val="00F3686A"/>
    <w:rsid w:val="00F36CC2"/>
    <w:rsid w:val="00F37043"/>
    <w:rsid w:val="00F417BB"/>
    <w:rsid w:val="00F4318C"/>
    <w:rsid w:val="00F43F8E"/>
    <w:rsid w:val="00F50EDF"/>
    <w:rsid w:val="00F51C8D"/>
    <w:rsid w:val="00F56F9A"/>
    <w:rsid w:val="00F602B0"/>
    <w:rsid w:val="00F651F5"/>
    <w:rsid w:val="00F727CE"/>
    <w:rsid w:val="00F737FE"/>
    <w:rsid w:val="00F80444"/>
    <w:rsid w:val="00F90FCC"/>
    <w:rsid w:val="00F91518"/>
    <w:rsid w:val="00F93482"/>
    <w:rsid w:val="00F95E33"/>
    <w:rsid w:val="00F97B95"/>
    <w:rsid w:val="00FB39DC"/>
    <w:rsid w:val="00FC02CC"/>
    <w:rsid w:val="00FC45EA"/>
    <w:rsid w:val="00FC5A02"/>
    <w:rsid w:val="00FD293C"/>
    <w:rsid w:val="00FD60F0"/>
    <w:rsid w:val="00FE5DF5"/>
    <w:rsid w:val="00FF0123"/>
    <w:rsid w:val="00FF2BDF"/>
    <w:rsid w:val="00FF76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D8F7AA"/>
  <w15:docId w15:val="{AACF1D90-185B-4D9B-A208-B6BE78DB4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6474E0"/>
    <w:pPr>
      <w:numPr>
        <w:ilvl w:val="2"/>
      </w:numPr>
      <w:tabs>
        <w:tab w:val="left" w:pos="864"/>
      </w:tabs>
      <w:ind w:hanging="1017"/>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uiPriority w:val="39"/>
    <w:rsid w:val="00DE23CE"/>
    <w:pPr>
      <w:ind w:left="800"/>
    </w:pPr>
  </w:style>
  <w:style w:type="paragraph" w:styleId="TOC6">
    <w:name w:val="toc 6"/>
    <w:basedOn w:val="Normal"/>
    <w:next w:val="Normal"/>
    <w:autoRedefine/>
    <w:uiPriority w:val="39"/>
    <w:rsid w:val="00DE23CE"/>
    <w:pPr>
      <w:ind w:left="1000"/>
    </w:pPr>
  </w:style>
  <w:style w:type="paragraph" w:styleId="TOC7">
    <w:name w:val="toc 7"/>
    <w:basedOn w:val="TOC1"/>
    <w:next w:val="Normal"/>
    <w:autoRedefine/>
    <w:uiPriority w:val="39"/>
    <w:qFormat/>
    <w:rsid w:val="00F43F8E"/>
    <w:pPr>
      <w:ind w:left="1200"/>
    </w:pPr>
    <w:rPr>
      <w:b w:val="0"/>
    </w:rPr>
  </w:style>
  <w:style w:type="paragraph" w:styleId="TOC8">
    <w:name w:val="toc 8"/>
    <w:basedOn w:val="Normal"/>
    <w:next w:val="Normal"/>
    <w:autoRedefine/>
    <w:uiPriority w:val="39"/>
    <w:rsid w:val="00DE23CE"/>
    <w:pPr>
      <w:ind w:left="1400"/>
    </w:pPr>
  </w:style>
  <w:style w:type="paragraph" w:styleId="TOC9">
    <w:name w:val="toc 9"/>
    <w:basedOn w:val="Normal"/>
    <w:next w:val="Normal"/>
    <w:autoRedefine/>
    <w:uiPriority w:val="39"/>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utosar.org/download/R4.0/AUTOSAR_SWS_MemoryMapping.pdf" TargetMode="Externa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isagweb01.nexteer.com/eRoomReq/Files/erooms8/NextGeneration/0_fc55f/Software%20Naming%20Conventions%2003x(In%20Work).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znywf\Downloads\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BFC9A0F2A4470586541D09ACA6F3CC"/>
        <w:category>
          <w:name w:val="General"/>
          <w:gallery w:val="placeholder"/>
        </w:category>
        <w:types>
          <w:type w:val="bbPlcHdr"/>
        </w:types>
        <w:behaviors>
          <w:behavior w:val="content"/>
        </w:behaviors>
        <w:guid w:val="{2E8562E9-53FE-4893-8664-310A2BB3C37A}"/>
      </w:docPartPr>
      <w:docPartBody>
        <w:p w:rsidR="00F954D6" w:rsidRDefault="00C42526">
          <w:pPr>
            <w:pStyle w:val="F6BFC9A0F2A4470586541D09ACA6F3CC"/>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526"/>
    <w:rsid w:val="000371CE"/>
    <w:rsid w:val="00047F80"/>
    <w:rsid w:val="000A2BE0"/>
    <w:rsid w:val="000D7E54"/>
    <w:rsid w:val="0019125C"/>
    <w:rsid w:val="001B028B"/>
    <w:rsid w:val="00216D88"/>
    <w:rsid w:val="00276B05"/>
    <w:rsid w:val="00317F47"/>
    <w:rsid w:val="00406DCC"/>
    <w:rsid w:val="004A09CC"/>
    <w:rsid w:val="004B3239"/>
    <w:rsid w:val="005A11C9"/>
    <w:rsid w:val="006109B7"/>
    <w:rsid w:val="00653BC6"/>
    <w:rsid w:val="006B37DE"/>
    <w:rsid w:val="006C4111"/>
    <w:rsid w:val="00705F70"/>
    <w:rsid w:val="0072624C"/>
    <w:rsid w:val="00785C66"/>
    <w:rsid w:val="007C672A"/>
    <w:rsid w:val="00861737"/>
    <w:rsid w:val="008B259E"/>
    <w:rsid w:val="0098101A"/>
    <w:rsid w:val="00983464"/>
    <w:rsid w:val="009E23C6"/>
    <w:rsid w:val="00A80982"/>
    <w:rsid w:val="00B26EFC"/>
    <w:rsid w:val="00B94137"/>
    <w:rsid w:val="00C42526"/>
    <w:rsid w:val="00CD236A"/>
    <w:rsid w:val="00DD1A03"/>
    <w:rsid w:val="00E07214"/>
    <w:rsid w:val="00E077FC"/>
    <w:rsid w:val="00E26D67"/>
    <w:rsid w:val="00EC2C4A"/>
    <w:rsid w:val="00F112B9"/>
    <w:rsid w:val="00F660BD"/>
    <w:rsid w:val="00F954D6"/>
    <w:rsid w:val="00FF4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BFC9A0F2A4470586541D09ACA6F3CC">
    <w:name w:val="F6BFC9A0F2A4470586541D09ACA6F3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4.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3.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4.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A97B4861-5CFC-4B8A-9B4E-D11A43ECB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368</TotalTime>
  <Pages>24</Pages>
  <Words>3582</Words>
  <Characters>20422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23957</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Windows User</dc:creator>
  <cp:lastModifiedBy>Jayakrishnan Thundathil</cp:lastModifiedBy>
  <cp:revision>109</cp:revision>
  <cp:lastPrinted>2014-12-17T17:01:00Z</cp:lastPrinted>
  <dcterms:created xsi:type="dcterms:W3CDTF">2015-09-17T16:12:00Z</dcterms:created>
  <dcterms:modified xsi:type="dcterms:W3CDTF">2017-02-02T21:14:00Z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February 11, 2016</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